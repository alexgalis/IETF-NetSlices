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0E8C0" w14:textId="77777777" w:rsidR="00A24948" w:rsidRPr="00A96145" w:rsidRDefault="00A24948" w:rsidP="00A24948">
      <w:pPr>
        <w:pStyle w:val="PlainText"/>
        <w:rPr>
          <w:rFonts w:ascii="Courier New" w:hAnsi="Courier New" w:cs="Courier New"/>
          <w:lang w:eastAsia="zh-CN"/>
        </w:rPr>
      </w:pPr>
    </w:p>
    <w:p w14:paraId="512DE9D6" w14:textId="77777777" w:rsidR="00A24948" w:rsidRPr="00A96145" w:rsidRDefault="00A24948" w:rsidP="00A24948">
      <w:pPr>
        <w:pStyle w:val="PlainText"/>
        <w:rPr>
          <w:rFonts w:ascii="Courier New" w:hAnsi="Courier New" w:cs="Courier New"/>
        </w:rPr>
      </w:pPr>
    </w:p>
    <w:p w14:paraId="697099A5" w14:textId="77777777" w:rsidR="00A24948" w:rsidRPr="00A96145" w:rsidRDefault="00A24948" w:rsidP="00A24948">
      <w:pPr>
        <w:pStyle w:val="PlainText"/>
        <w:rPr>
          <w:rFonts w:ascii="Courier New" w:hAnsi="Courier New" w:cs="Courier New"/>
        </w:rPr>
      </w:pPr>
    </w:p>
    <w:p w14:paraId="1FC34628" w14:textId="77777777" w:rsidR="00A24948" w:rsidRPr="00A96145" w:rsidRDefault="00A24948" w:rsidP="00A24948">
      <w:pPr>
        <w:pStyle w:val="PlainText"/>
        <w:rPr>
          <w:rFonts w:ascii="Courier New" w:hAnsi="Courier New" w:cs="Courier New"/>
        </w:rPr>
      </w:pPr>
    </w:p>
    <w:p w14:paraId="21671FA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none                                                             L. Geng</w:t>
      </w:r>
    </w:p>
    <w:p w14:paraId="0C355F0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Internet-Draft                                              China Mobile</w:t>
      </w:r>
    </w:p>
    <w:p w14:paraId="768C16F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Intended status: Informational                                   J. Dong</w:t>
      </w:r>
    </w:p>
    <w:p w14:paraId="775ADA9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Expires: November 25, 2017                                     S. Bryant</w:t>
      </w:r>
    </w:p>
    <w:p w14:paraId="7382098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K. Makhijani</w:t>
      </w:r>
    </w:p>
    <w:p w14:paraId="5EB5A045" w14:textId="77777777" w:rsidR="00A24948" w:rsidRDefault="00A24948" w:rsidP="00A24948">
      <w:pPr>
        <w:pStyle w:val="PlainText"/>
        <w:rPr>
          <w:ins w:id="0" w:author="Alex Galis" w:date="2017-05-15T16:15:00Z"/>
          <w:rFonts w:ascii="Courier New" w:hAnsi="Courier New" w:cs="Courier New"/>
        </w:rPr>
      </w:pPr>
      <w:r w:rsidRPr="00A96145">
        <w:rPr>
          <w:rFonts w:ascii="Courier New" w:hAnsi="Courier New" w:cs="Courier New"/>
        </w:rPr>
        <w:t xml:space="preserve">                                                     Huawei Technologies</w:t>
      </w:r>
    </w:p>
    <w:p w14:paraId="32848DC6" w14:textId="77777777" w:rsidR="009178D4" w:rsidRDefault="009178D4" w:rsidP="00A24948">
      <w:pPr>
        <w:pStyle w:val="PlainText"/>
        <w:rPr>
          <w:ins w:id="1" w:author="Alex Galis" w:date="2017-05-15T16:16:00Z"/>
          <w:rFonts w:ascii="Courier New" w:hAnsi="Courier New" w:cs="Courier New"/>
        </w:rPr>
      </w:pPr>
      <w:ins w:id="2" w:author="Alex Galis" w:date="2017-05-15T16:15:00Z">
        <w:r>
          <w:rPr>
            <w:rFonts w:ascii="Courier New" w:hAnsi="Courier New" w:cs="Courier New"/>
          </w:rPr>
          <w:t xml:space="preserve">                                                                 </w:t>
        </w:r>
      </w:ins>
      <w:ins w:id="3" w:author="Alex Galis" w:date="2017-05-15T16:16:00Z">
        <w:r>
          <w:rPr>
            <w:rFonts w:ascii="Courier New" w:hAnsi="Courier New" w:cs="Courier New"/>
          </w:rPr>
          <w:t>A.Galis</w:t>
        </w:r>
      </w:ins>
    </w:p>
    <w:p w14:paraId="27BE6622" w14:textId="1D4C110C" w:rsidR="009178D4" w:rsidRPr="00A96145" w:rsidRDefault="009178D4" w:rsidP="00A24948">
      <w:pPr>
        <w:pStyle w:val="PlainText"/>
        <w:rPr>
          <w:rFonts w:ascii="Courier New" w:hAnsi="Courier New" w:cs="Courier New"/>
        </w:rPr>
      </w:pPr>
      <w:ins w:id="4" w:author="Alex Galis" w:date="2017-05-15T16:16:00Z">
        <w:r>
          <w:rPr>
            <w:rFonts w:ascii="Courier New" w:hAnsi="Courier New" w:cs="Courier New"/>
          </w:rPr>
          <w:t xml:space="preserve">                                               University College London</w:t>
        </w:r>
      </w:ins>
      <w:ins w:id="5" w:author="Alex Galis" w:date="2017-05-15T16:15:00Z">
        <w:r>
          <w:rPr>
            <w:rFonts w:ascii="Courier New" w:hAnsi="Courier New" w:cs="Courier New"/>
          </w:rPr>
          <w:t xml:space="preserve">                                 </w:t>
        </w:r>
      </w:ins>
    </w:p>
    <w:p w14:paraId="78D2518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May 24, 2017</w:t>
      </w:r>
    </w:p>
    <w:p w14:paraId="378DA4EB" w14:textId="77777777" w:rsidR="00A24948" w:rsidRPr="00A96145" w:rsidRDefault="00A24948" w:rsidP="00A24948">
      <w:pPr>
        <w:pStyle w:val="PlainText"/>
        <w:rPr>
          <w:rFonts w:ascii="Courier New" w:hAnsi="Courier New" w:cs="Courier New"/>
        </w:rPr>
      </w:pPr>
    </w:p>
    <w:p w14:paraId="4FFCAA4E" w14:textId="77777777" w:rsidR="00A24948" w:rsidRPr="00A96145" w:rsidRDefault="00A24948" w:rsidP="00A24948">
      <w:pPr>
        <w:pStyle w:val="PlainText"/>
        <w:rPr>
          <w:rFonts w:ascii="Courier New" w:hAnsi="Courier New" w:cs="Courier New"/>
        </w:rPr>
      </w:pPr>
    </w:p>
    <w:p w14:paraId="2B1E517F"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 xml:space="preserve">                      Network Slicing Architecture</w:t>
      </w:r>
    </w:p>
    <w:p w14:paraId="452942D6"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 xml:space="preserve">                  draft-geng-netslices-architecture-00</w:t>
      </w:r>
    </w:p>
    <w:p w14:paraId="5AF5F371" w14:textId="77777777" w:rsidR="00A24948" w:rsidRPr="00A96145" w:rsidRDefault="00A24948" w:rsidP="00A24948">
      <w:pPr>
        <w:pStyle w:val="PlainText"/>
        <w:rPr>
          <w:rFonts w:ascii="Courier New" w:hAnsi="Courier New" w:cs="Courier New"/>
        </w:rPr>
      </w:pPr>
    </w:p>
    <w:p w14:paraId="28891EE1"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Abstract</w:t>
      </w:r>
    </w:p>
    <w:p w14:paraId="2F7255A3" w14:textId="77777777" w:rsidR="00A24948" w:rsidRPr="00A96145" w:rsidRDefault="00A24948" w:rsidP="00A24948">
      <w:pPr>
        <w:pStyle w:val="PlainText"/>
        <w:rPr>
          <w:rFonts w:ascii="Courier New" w:hAnsi="Courier New" w:cs="Courier New"/>
        </w:rPr>
      </w:pPr>
    </w:p>
    <w:p w14:paraId="504C150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This document defines the overall architecture of network slicing.</w:t>
      </w:r>
    </w:p>
    <w:p w14:paraId="11CF539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Base on the general architecture, basic concepts of network slicing</w:t>
      </w:r>
    </w:p>
    <w:p w14:paraId="59C745A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and examples of network slicing instances are introduced for</w:t>
      </w:r>
    </w:p>
    <w:p w14:paraId="4CC7605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clarification purposes.  Some architectural considerations about the</w:t>
      </w:r>
    </w:p>
    <w:p w14:paraId="17C8F46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data plane, control plane, management and orchestration of network</w:t>
      </w:r>
    </w:p>
    <w:p w14:paraId="1354EFB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slicing are described to give a general view of network slicing</w:t>
      </w:r>
    </w:p>
    <w:p w14:paraId="3C7DAA6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implementation principles.  This also helps to identify the gaps in</w:t>
      </w:r>
    </w:p>
    <w:p w14:paraId="3BFE361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existing IETF works relating to network slicing.</w:t>
      </w:r>
    </w:p>
    <w:p w14:paraId="226DC495" w14:textId="77777777" w:rsidR="00A24948" w:rsidRPr="00A96145" w:rsidRDefault="00A24948" w:rsidP="00A24948">
      <w:pPr>
        <w:pStyle w:val="PlainText"/>
        <w:rPr>
          <w:rFonts w:ascii="Courier New" w:hAnsi="Courier New" w:cs="Courier New"/>
        </w:rPr>
      </w:pPr>
    </w:p>
    <w:p w14:paraId="681B52C1"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Status of This Memo</w:t>
      </w:r>
    </w:p>
    <w:p w14:paraId="7B42B304" w14:textId="77777777" w:rsidR="00A24948" w:rsidRPr="00A96145" w:rsidRDefault="00A24948" w:rsidP="00A24948">
      <w:pPr>
        <w:pStyle w:val="PlainText"/>
        <w:rPr>
          <w:rFonts w:ascii="Courier New" w:hAnsi="Courier New" w:cs="Courier New"/>
        </w:rPr>
      </w:pPr>
    </w:p>
    <w:p w14:paraId="48DA98C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This Internet-Draft is submitted in full conformance with the</w:t>
      </w:r>
    </w:p>
    <w:p w14:paraId="05244C7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provisions of BCP 78 and BCP 79.</w:t>
      </w:r>
    </w:p>
    <w:p w14:paraId="5C950A00" w14:textId="77777777" w:rsidR="00A24948" w:rsidRPr="00A96145" w:rsidRDefault="00A24948" w:rsidP="00A24948">
      <w:pPr>
        <w:pStyle w:val="PlainText"/>
        <w:rPr>
          <w:rFonts w:ascii="Courier New" w:hAnsi="Courier New" w:cs="Courier New"/>
        </w:rPr>
      </w:pPr>
    </w:p>
    <w:p w14:paraId="5CAD8D5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Internet-Drafts are working documents of the Internet Engineering</w:t>
      </w:r>
    </w:p>
    <w:p w14:paraId="09155A8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Task Force (IETF).  Note that other groups may also distribute</w:t>
      </w:r>
    </w:p>
    <w:p w14:paraId="133E4E1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working documents as Internet-Drafts.  The list of current Internet-</w:t>
      </w:r>
    </w:p>
    <w:p w14:paraId="5846EE3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Drafts is at http://datatracker.ietf.org/drafts/current/.</w:t>
      </w:r>
    </w:p>
    <w:p w14:paraId="342EC692" w14:textId="77777777" w:rsidR="00A24948" w:rsidRPr="00A96145" w:rsidRDefault="00A24948" w:rsidP="00A24948">
      <w:pPr>
        <w:pStyle w:val="PlainText"/>
        <w:rPr>
          <w:rFonts w:ascii="Courier New" w:hAnsi="Courier New" w:cs="Courier New"/>
        </w:rPr>
      </w:pPr>
    </w:p>
    <w:p w14:paraId="0184A72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Internet-Drafts are draft documents valid for a maximum of six months</w:t>
      </w:r>
    </w:p>
    <w:p w14:paraId="590D746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and may be updated, replaced, or obsoleted by other documents at any</w:t>
      </w:r>
    </w:p>
    <w:p w14:paraId="7436BF0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time.  It is inappropriate to use Internet-Drafts as reference</w:t>
      </w:r>
    </w:p>
    <w:p w14:paraId="734C26CB"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material or to cite them other than as "work in progress."</w:t>
      </w:r>
    </w:p>
    <w:p w14:paraId="4B792844" w14:textId="77777777" w:rsidR="00A24948" w:rsidRPr="00A96145" w:rsidRDefault="00A24948" w:rsidP="00A24948">
      <w:pPr>
        <w:pStyle w:val="PlainText"/>
        <w:rPr>
          <w:rFonts w:ascii="Courier New" w:hAnsi="Courier New" w:cs="Courier New"/>
        </w:rPr>
      </w:pPr>
    </w:p>
    <w:p w14:paraId="020A8F8D"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 xml:space="preserve">   This Internet-Draft will expire on November 25, 2017.</w:t>
      </w:r>
    </w:p>
    <w:p w14:paraId="6A31B557" w14:textId="77777777" w:rsidR="00A24948" w:rsidRPr="00A96145" w:rsidRDefault="00A24948" w:rsidP="00A24948">
      <w:pPr>
        <w:pStyle w:val="PlainText"/>
        <w:rPr>
          <w:rFonts w:ascii="Courier New" w:hAnsi="Courier New" w:cs="Courier New"/>
        </w:rPr>
      </w:pPr>
    </w:p>
    <w:p w14:paraId="1006AF64"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Copyright Notice</w:t>
      </w:r>
    </w:p>
    <w:p w14:paraId="6B833F34" w14:textId="77777777" w:rsidR="00A24948" w:rsidRPr="00A96145" w:rsidRDefault="00A24948" w:rsidP="00A24948">
      <w:pPr>
        <w:pStyle w:val="PlainText"/>
        <w:rPr>
          <w:rFonts w:ascii="Courier New" w:hAnsi="Courier New" w:cs="Courier New"/>
        </w:rPr>
      </w:pPr>
    </w:p>
    <w:p w14:paraId="251CB0B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Copyright (c) 2017 IETF Trust and the persons identified as the</w:t>
      </w:r>
    </w:p>
    <w:p w14:paraId="58B43C0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document authors.  All rights reserved.</w:t>
      </w:r>
    </w:p>
    <w:p w14:paraId="156F2FA3" w14:textId="77777777" w:rsidR="00A24948" w:rsidRPr="00A96145" w:rsidRDefault="00A24948" w:rsidP="00A24948">
      <w:pPr>
        <w:pStyle w:val="PlainText"/>
        <w:rPr>
          <w:rFonts w:ascii="Courier New" w:hAnsi="Courier New" w:cs="Courier New"/>
        </w:rPr>
      </w:pPr>
    </w:p>
    <w:p w14:paraId="65832CF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This document is subject to BCP 78 and the IETF Trust's Legal</w:t>
      </w:r>
    </w:p>
    <w:p w14:paraId="74602A9C"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 xml:space="preserve">   Provisions Relating to IETF Documents</w:t>
      </w:r>
    </w:p>
    <w:p w14:paraId="284F95B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(http://trustee.ietf.org/license-info) in effect on the date of</w:t>
      </w:r>
    </w:p>
    <w:p w14:paraId="102E53E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lastRenderedPageBreak/>
        <w:t xml:space="preserve">   publication of this document.  Please review these documents</w:t>
      </w:r>
    </w:p>
    <w:p w14:paraId="5C54E1D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carefully, as they describe your rights and restrictions with respect</w:t>
      </w:r>
    </w:p>
    <w:p w14:paraId="3F69B02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to this document.  Code Components extracted from this document must</w:t>
      </w:r>
    </w:p>
    <w:p w14:paraId="5498A6D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include Simplified BSD License text as described in Section 4.e of</w:t>
      </w:r>
    </w:p>
    <w:p w14:paraId="7F45163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the Trust Legal Provisions and are provided without warranty as</w:t>
      </w:r>
    </w:p>
    <w:p w14:paraId="187217D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described in the Simplified BSD License.</w:t>
      </w:r>
    </w:p>
    <w:p w14:paraId="6C09879E" w14:textId="77777777" w:rsidR="00A24948" w:rsidRPr="00A96145" w:rsidRDefault="00A24948" w:rsidP="00A24948">
      <w:pPr>
        <w:pStyle w:val="PlainText"/>
        <w:rPr>
          <w:rFonts w:ascii="Courier New" w:hAnsi="Courier New" w:cs="Courier New"/>
        </w:rPr>
      </w:pPr>
    </w:p>
    <w:p w14:paraId="44A4A38C"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Table of Contents</w:t>
      </w:r>
    </w:p>
    <w:p w14:paraId="7B23021B" w14:textId="77777777" w:rsidR="00A24948" w:rsidRPr="00A96145" w:rsidRDefault="00A24948" w:rsidP="00A24948">
      <w:pPr>
        <w:pStyle w:val="PlainText"/>
        <w:rPr>
          <w:rFonts w:ascii="Courier New" w:hAnsi="Courier New" w:cs="Courier New"/>
        </w:rPr>
      </w:pPr>
    </w:p>
    <w:p w14:paraId="0914B44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1.  Introduction</w:t>
      </w:r>
    </w:p>
    <w:p w14:paraId="7A53F18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1.1.  Requirements Language</w:t>
      </w:r>
    </w:p>
    <w:p w14:paraId="0166F3E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1.2.  Terminology</w:t>
      </w:r>
    </w:p>
    <w:p w14:paraId="65A7058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2.  Demand for Network Slicing</w:t>
      </w:r>
    </w:p>
    <w:p w14:paraId="538C29D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2.1.  Guaranteed Service Performance</w:t>
      </w:r>
    </w:p>
    <w:p w14:paraId="432E16F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2.2.  Domain &amp; End-to-end Customization</w:t>
      </w:r>
    </w:p>
    <w:p w14:paraId="5A32DC5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2.3.  Network Slicing as a Service</w:t>
      </w:r>
    </w:p>
    <w:p w14:paraId="6C3CBA3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3.  Network Slicing Architecture</w:t>
      </w:r>
    </w:p>
    <w:p w14:paraId="70BFE4E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3.1.  Basic Concepts</w:t>
      </w:r>
    </w:p>
    <w:p w14:paraId="0CBD82E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3.1.1.  Network Slicing Service Provider</w:t>
      </w:r>
    </w:p>
    <w:p w14:paraId="5D53C40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3.1.2.  Network Slice Instance</w:t>
      </w:r>
    </w:p>
    <w:p w14:paraId="7194919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3.1.3.  Network Slice Type</w:t>
      </w:r>
    </w:p>
    <w:p w14:paraId="6BA2458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3.1.4.  Network Slice Template</w:t>
      </w:r>
    </w:p>
    <w:p w14:paraId="4B51B5F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3.1.5.  Network Slice Tenant</w:t>
      </w:r>
    </w:p>
    <w:p w14:paraId="18BDA21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3.2.  Reference Architecture</w:t>
      </w:r>
    </w:p>
    <w:p w14:paraId="3DFF0C8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3.2.1.  Network Slicing for different domains(Luis)</w:t>
      </w:r>
    </w:p>
    <w:p w14:paraId="7C90E3F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3.2.2.  Multi-domain and E2E Slices (Slawomir)</w:t>
      </w:r>
    </w:p>
    <w:p w14:paraId="5D86992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3.2.3.  Network Slicing Capabilities (Alex)</w:t>
      </w:r>
    </w:p>
    <w:p w14:paraId="0FAD608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3.2.4.  Network Slicing Capability Exposure and APIs (Kiran)</w:t>
      </w:r>
    </w:p>
    <w:p w14:paraId="095CF73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3.2.5.  Life-cycle Management of a Slice (Carlos)</w:t>
      </w:r>
    </w:p>
    <w:p w14:paraId="4E846FC4"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3.2.6.  Different viewpoints on Slices (Liang)</w:t>
      </w:r>
    </w:p>
    <w:p w14:paraId="49C07EE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4.  Data Plane of Network Slicing</w:t>
      </w:r>
    </w:p>
    <w:p w14:paraId="78D24A4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4.1.  Propagation of Guarantees</w:t>
      </w:r>
    </w:p>
    <w:p w14:paraId="36793DA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4.2.  The Underlying Physical Layer</w:t>
      </w:r>
    </w:p>
    <w:p w14:paraId="643EBC7B"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4.3.  Hard vs Soft Slicing in the Data-plane</w:t>
      </w:r>
    </w:p>
    <w:p w14:paraId="55D196D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4.4.  The Role of Deterministic Networking</w:t>
      </w:r>
    </w:p>
    <w:p w14:paraId="6494C65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4.5.  The Role of VPNs</w:t>
      </w:r>
    </w:p>
    <w:p w14:paraId="3A89EAB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4.6.  Dynamic Reprovisioning</w:t>
      </w:r>
    </w:p>
    <w:p w14:paraId="57FD888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4.7.  Non-IP Data Plane</w:t>
      </w:r>
    </w:p>
    <w:p w14:paraId="346A8E8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5.  Control Plane of Network Slicing</w:t>
      </w:r>
    </w:p>
    <w:p w14:paraId="76EAF72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5.1.  Control Operations</w:t>
      </w:r>
    </w:p>
    <w:p w14:paraId="2F18AE1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5.2.  Programmability of the Control Plane</w:t>
      </w:r>
    </w:p>
    <w:p w14:paraId="60DCA70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5.3.  Control plane slicing protocols</w:t>
      </w:r>
    </w:p>
    <w:p w14:paraId="0C00106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6.  Management and Orchestration of Network Slicing (Carlos)</w:t>
      </w:r>
    </w:p>
    <w:p w14:paraId="79832CD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6.1.  Self- Management Operations</w:t>
      </w:r>
    </w:p>
    <w:p w14:paraId="385C2EF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6.2.  Programmability of the Management Plane</w:t>
      </w:r>
    </w:p>
    <w:p w14:paraId="4383758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6.3.  Management plane slicing protocols</w:t>
      </w:r>
    </w:p>
    <w:p w14:paraId="254193AB"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7.  Service Functions and Mappings (Slawomir)</w:t>
      </w:r>
    </w:p>
    <w:p w14:paraId="5FCABAB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7.1.  YANG Models for Slicing</w:t>
      </w:r>
    </w:p>
    <w:p w14:paraId="7F6B10F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7.2.  Service Mappings</w:t>
      </w:r>
    </w:p>
    <w:p w14:paraId="4977D7C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8.  OAM and Telemetry(Stewart)</w:t>
      </w:r>
    </w:p>
    <w:p w14:paraId="159E091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9.  IANA Considerations</w:t>
      </w:r>
    </w:p>
    <w:p w14:paraId="6ACEC33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10. Security Considerations</w:t>
      </w:r>
    </w:p>
    <w:p w14:paraId="1924005B"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11. Acknowledgements</w:t>
      </w:r>
    </w:p>
    <w:p w14:paraId="152E61C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Authors' Addresses</w:t>
      </w:r>
    </w:p>
    <w:p w14:paraId="2F69C40B" w14:textId="77777777" w:rsidR="00A24948" w:rsidRPr="00A96145" w:rsidRDefault="00A24948" w:rsidP="00A24948">
      <w:pPr>
        <w:pStyle w:val="PlainText"/>
        <w:rPr>
          <w:rFonts w:ascii="Courier New" w:hAnsi="Courier New" w:cs="Courier New"/>
        </w:rPr>
      </w:pPr>
    </w:p>
    <w:p w14:paraId="0792AF0B"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1.  Introduction</w:t>
      </w:r>
    </w:p>
    <w:p w14:paraId="2151F2B1" w14:textId="77777777" w:rsidR="00A24948" w:rsidRPr="00A96145" w:rsidRDefault="00A24948" w:rsidP="00A24948">
      <w:pPr>
        <w:pStyle w:val="PlainText"/>
        <w:rPr>
          <w:rFonts w:ascii="Courier New" w:hAnsi="Courier New" w:cs="Courier New"/>
        </w:rPr>
      </w:pPr>
    </w:p>
    <w:p w14:paraId="5FD844E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The Internet has always been designed to support a variety of</w:t>
      </w:r>
    </w:p>
    <w:p w14:paraId="06D7E1C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services.  The emerging 5G market is expected to bring this diversity</w:t>
      </w:r>
    </w:p>
    <w:p w14:paraId="22FE62C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of services to a new level.  Typical examples of new bandwidth-hungry</w:t>
      </w:r>
    </w:p>
    <w:p w14:paraId="1420E01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services enabled by 5G include high definition (HD) video, virtual</w:t>
      </w:r>
    </w:p>
    <w:p w14:paraId="4C426E4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reality (VR) and augmented reality (AR).  The high bandwidth</w:t>
      </w:r>
    </w:p>
    <w:p w14:paraId="2B8CBCE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requirement of these services is not particularly challenging thanks</w:t>
      </w:r>
    </w:p>
    <w:p w14:paraId="5136FAF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to the continuing advancing technologies.  However, the guarantee of</w:t>
      </w:r>
    </w:p>
    <w:p w14:paraId="454615B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high bandwidth performance of these services based-on a spontaneous</w:t>
      </w:r>
    </w:p>
    <w:p w14:paraId="2CBCEF3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on-demand pattern is fairly challenging.  Moreover, providing high</w:t>
      </w:r>
    </w:p>
    <w:p w14:paraId="6731FEF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bandwidth with strict packet loss tolerances and high mobility is</w:t>
      </w:r>
    </w:p>
    <w:p w14:paraId="040F892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also difficult for the current networks which are commonly designed</w:t>
      </w:r>
    </w:p>
    <w:p w14:paraId="630E3A5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for best effort purposes.</w:t>
      </w:r>
    </w:p>
    <w:p w14:paraId="33E1283F" w14:textId="77777777" w:rsidR="00A24948" w:rsidRPr="00A96145" w:rsidRDefault="00A24948" w:rsidP="00A24948">
      <w:pPr>
        <w:pStyle w:val="PlainText"/>
        <w:rPr>
          <w:rFonts w:ascii="Courier New" w:hAnsi="Courier New" w:cs="Courier New"/>
        </w:rPr>
      </w:pPr>
    </w:p>
    <w:p w14:paraId="5FD1D06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Given that most Internet protocols are designed to comply with a best</w:t>
      </w:r>
    </w:p>
    <w:p w14:paraId="0F34DF4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effort, or enhanced best effort paradigm, it is inevitable that the</w:t>
      </w:r>
    </w:p>
    <w:p w14:paraId="7A65804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network will suffer from performance degradation in case of</w:t>
      </w:r>
    </w:p>
    <w:p w14:paraId="22F7F2F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congestion.  Recent work on deterministic networking (DetNet) aim to</w:t>
      </w:r>
    </w:p>
    <w:p w14:paraId="1D301A3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improve this situation by providing a ceiling on latency for a</w:t>
      </w:r>
    </w:p>
    <w:p w14:paraId="596968F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particular traffic flow, which significant improves packet error rate</w:t>
      </w:r>
    </w:p>
    <w:p w14:paraId="3BECE18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for specific DetNet services.  This pioneering work gives a great</w:t>
      </w:r>
    </w:p>
    <w:p w14:paraId="09943C4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example that new approaches are investigated to make the Internet</w:t>
      </w:r>
    </w:p>
    <w:p w14:paraId="16D83F0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aware of certain performance requirement other than the bandwidth.</w:t>
      </w:r>
    </w:p>
    <w:p w14:paraId="00F729AB" w14:textId="77777777" w:rsidR="00A24948" w:rsidRPr="00A96145" w:rsidRDefault="00A24948" w:rsidP="00A24948">
      <w:pPr>
        <w:pStyle w:val="PlainText"/>
        <w:rPr>
          <w:rFonts w:ascii="Courier New" w:hAnsi="Courier New" w:cs="Courier New"/>
        </w:rPr>
      </w:pPr>
    </w:p>
    <w:p w14:paraId="2506401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Taking a look at the network infrastructure, service provider used to</w:t>
      </w:r>
    </w:p>
    <w:p w14:paraId="7BD58A5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build dedicated network and resources for services requiring</w:t>
      </w:r>
    </w:p>
    <w:p w14:paraId="4A285A9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guaranteed performance.  This is simply not cost-effective, neither</w:t>
      </w:r>
    </w:p>
    <w:p w14:paraId="09276F2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is it flexible.  The emergence of virtualization and VPN technologies</w:t>
      </w:r>
    </w:p>
    <w:p w14:paraId="48DF018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make it possible to set up logically isolated computing and network</w:t>
      </w:r>
    </w:p>
    <w:p w14:paraId="2E4A8F4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instances from shared infrastructures.  This can be used dedicatedly</w:t>
      </w:r>
    </w:p>
    <w:p w14:paraId="7D668A1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by specific services for improved performances.  However, many</w:t>
      </w:r>
    </w:p>
    <w:p w14:paraId="61CBF67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questions are still to be answered as different technologies in</w:t>
      </w:r>
    </w:p>
    <w:p w14:paraId="68BAD49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various domains need to be combined to build network slices, which</w:t>
      </w:r>
    </w:p>
    <w:p w14:paraId="6279DEB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may require the separation of different resources and various types</w:t>
      </w:r>
    </w:p>
    <w:p w14:paraId="7862387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of performance guarantees.</w:t>
      </w:r>
    </w:p>
    <w:p w14:paraId="6B1C5410" w14:textId="77777777" w:rsidR="00A24948" w:rsidRPr="00A96145" w:rsidRDefault="00A24948" w:rsidP="00A24948">
      <w:pPr>
        <w:pStyle w:val="PlainText"/>
        <w:rPr>
          <w:rFonts w:ascii="Courier New" w:hAnsi="Courier New" w:cs="Courier New"/>
        </w:rPr>
      </w:pPr>
    </w:p>
    <w:p w14:paraId="38D1E45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1.1.  Requirements Language</w:t>
      </w:r>
    </w:p>
    <w:p w14:paraId="6730F707" w14:textId="77777777" w:rsidR="00A24948" w:rsidRPr="00A96145" w:rsidRDefault="00A24948" w:rsidP="00A24948">
      <w:pPr>
        <w:pStyle w:val="PlainText"/>
        <w:rPr>
          <w:rFonts w:ascii="Courier New" w:hAnsi="Courier New" w:cs="Courier New"/>
        </w:rPr>
      </w:pPr>
    </w:p>
    <w:p w14:paraId="5C81AE3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The key words "MUST", "MUST NOT", "REQUIRED", "SHALL", "SHALL NOT",</w:t>
      </w:r>
    </w:p>
    <w:p w14:paraId="7604882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"SHOULD", "SHOULD NOT", "RECOMMENDED", "MAY", and "OPTIONAL" in this</w:t>
      </w:r>
    </w:p>
    <w:p w14:paraId="26E8582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document are to be interpreted as described in RFC 2119.</w:t>
      </w:r>
    </w:p>
    <w:p w14:paraId="3A89853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Additionally, the key words "MIGHT", "COULD", "MAY WISH TO", "WOULD</w:t>
      </w:r>
    </w:p>
    <w:p w14:paraId="48C759C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PROBABLY", "SHOULD CONSIDER", and "MUST (BUT WE KNOW YOU WON'T)" in</w:t>
      </w:r>
    </w:p>
    <w:p w14:paraId="22CD05B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this document are to interpreted as described in RFC 6919.</w:t>
      </w:r>
    </w:p>
    <w:p w14:paraId="2E61C53B" w14:textId="77777777" w:rsidR="00A24948" w:rsidRPr="00A96145" w:rsidRDefault="00A24948" w:rsidP="00A24948">
      <w:pPr>
        <w:pStyle w:val="PlainText"/>
        <w:rPr>
          <w:rFonts w:ascii="Courier New" w:hAnsi="Courier New" w:cs="Courier New"/>
        </w:rPr>
      </w:pPr>
    </w:p>
    <w:p w14:paraId="77D82A4B" w14:textId="77777777" w:rsidR="00A24948" w:rsidRDefault="00A24948" w:rsidP="00A24948">
      <w:pPr>
        <w:pStyle w:val="PlainText"/>
        <w:rPr>
          <w:ins w:id="6" w:author="Alex Galis" w:date="2017-05-15T15:25:00Z"/>
          <w:rFonts w:ascii="Courier New" w:hAnsi="Courier New" w:cs="Courier New"/>
        </w:rPr>
      </w:pPr>
      <w:r w:rsidRPr="00A96145">
        <w:rPr>
          <w:rFonts w:ascii="Courier New" w:hAnsi="Courier New" w:cs="Courier New"/>
        </w:rPr>
        <w:t>1.2.  Terminology</w:t>
      </w:r>
    </w:p>
    <w:p w14:paraId="527CDF2E" w14:textId="77777777" w:rsidR="00327BFA" w:rsidRPr="00A96145" w:rsidRDefault="00327BFA" w:rsidP="00A24948">
      <w:pPr>
        <w:pStyle w:val="PlainText"/>
        <w:rPr>
          <w:rFonts w:ascii="Courier New" w:hAnsi="Courier New" w:cs="Courier New"/>
        </w:rPr>
      </w:pPr>
    </w:p>
    <w:p w14:paraId="0887E740" w14:textId="78CE9F88" w:rsidR="00327BFA" w:rsidRPr="00327BFA" w:rsidRDefault="00327BFA" w:rsidP="00327BFA">
      <w:pPr>
        <w:pStyle w:val="PlainText"/>
        <w:rPr>
          <w:ins w:id="7" w:author="Alex Galis" w:date="2017-05-15T15:25:00Z"/>
          <w:rFonts w:ascii="Courier New" w:hAnsi="Courier New" w:cs="Courier New"/>
        </w:rPr>
      </w:pPr>
      <w:ins w:id="8" w:author="Alex Galis" w:date="2017-05-15T15:25:00Z">
        <w:r w:rsidRPr="00327BFA">
          <w:rPr>
            <w:rFonts w:ascii="Courier New" w:hAnsi="Courier New" w:cs="Courier New"/>
          </w:rPr>
          <w:t>The following usage of terms have referenced by this draft.</w:t>
        </w:r>
      </w:ins>
    </w:p>
    <w:p w14:paraId="1B8ABE8E" w14:textId="77777777" w:rsidR="00327BFA" w:rsidRDefault="00327BFA" w:rsidP="00327BFA">
      <w:pPr>
        <w:pStyle w:val="PlainText"/>
        <w:rPr>
          <w:ins w:id="9" w:author="Alex Galis" w:date="2017-05-15T15:25:00Z"/>
          <w:rFonts w:ascii="Courier New" w:hAnsi="Courier New" w:cs="Courier New"/>
        </w:rPr>
      </w:pPr>
    </w:p>
    <w:p w14:paraId="60BF3294" w14:textId="77777777" w:rsidR="00327BFA" w:rsidRPr="00327BFA" w:rsidRDefault="00327BFA" w:rsidP="00327BFA">
      <w:pPr>
        <w:pStyle w:val="PlainText"/>
        <w:rPr>
          <w:ins w:id="10" w:author="Alex Galis" w:date="2017-05-15T15:25:00Z"/>
          <w:rFonts w:ascii="Courier New" w:hAnsi="Courier New" w:cs="Courier New"/>
        </w:rPr>
      </w:pPr>
      <w:ins w:id="11" w:author="Alex Galis" w:date="2017-05-15T15:25:00Z">
        <w:r w:rsidRPr="00327BFA">
          <w:rPr>
            <w:rFonts w:ascii="Courier New" w:hAnsi="Courier New" w:cs="Courier New"/>
          </w:rPr>
          <w:t>I. Networking &amp; Servicing Terms</w:t>
        </w:r>
      </w:ins>
    </w:p>
    <w:p w14:paraId="34BD1512" w14:textId="77777777" w:rsidR="00327BFA" w:rsidRDefault="00327BFA" w:rsidP="00327BFA">
      <w:pPr>
        <w:pStyle w:val="PlainText"/>
        <w:rPr>
          <w:ins w:id="12" w:author="Alex Galis" w:date="2017-05-15T15:25:00Z"/>
          <w:rFonts w:ascii="Courier New" w:hAnsi="Courier New" w:cs="Courier New"/>
        </w:rPr>
      </w:pPr>
    </w:p>
    <w:p w14:paraId="220437AD" w14:textId="77777777" w:rsidR="00327BFA" w:rsidRPr="00327BFA" w:rsidRDefault="00327BFA" w:rsidP="00327BFA">
      <w:pPr>
        <w:pStyle w:val="PlainText"/>
        <w:rPr>
          <w:ins w:id="13" w:author="Alex Galis" w:date="2017-05-15T15:25:00Z"/>
          <w:rFonts w:ascii="Courier New" w:hAnsi="Courier New" w:cs="Courier New"/>
        </w:rPr>
      </w:pPr>
      <w:ins w:id="14" w:author="Alex Galis" w:date="2017-05-15T15:25:00Z">
        <w:r w:rsidRPr="00327BFA">
          <w:rPr>
            <w:rFonts w:ascii="Courier New" w:hAnsi="Courier New" w:cs="Courier New"/>
          </w:rPr>
          <w:lastRenderedPageBreak/>
          <w:t>Software-Defined Networking (SDN) - A programmable networks approach that supports the separation of control and forwarding planes via standardized interfaces. It is a of techniques that enables to directly program, orchestrate, control and manage network resources, which facilitates the design, delivery and operation of network services in a dynamic and scalable manner.</w:t>
        </w:r>
      </w:ins>
    </w:p>
    <w:p w14:paraId="54DE11F4" w14:textId="77777777" w:rsidR="00327BFA" w:rsidRDefault="00327BFA" w:rsidP="00327BFA">
      <w:pPr>
        <w:pStyle w:val="PlainText"/>
        <w:rPr>
          <w:ins w:id="15" w:author="Alex Galis" w:date="2017-05-15T15:25:00Z"/>
          <w:rFonts w:ascii="Courier New" w:hAnsi="Courier New" w:cs="Courier New"/>
        </w:rPr>
      </w:pPr>
    </w:p>
    <w:p w14:paraId="16D8AE82" w14:textId="77777777" w:rsidR="00327BFA" w:rsidRPr="00327BFA" w:rsidRDefault="00327BFA" w:rsidP="00327BFA">
      <w:pPr>
        <w:pStyle w:val="PlainText"/>
        <w:rPr>
          <w:ins w:id="16" w:author="Alex Galis" w:date="2017-05-15T15:25:00Z"/>
          <w:rFonts w:ascii="Courier New" w:hAnsi="Courier New" w:cs="Courier New"/>
        </w:rPr>
      </w:pPr>
      <w:ins w:id="17" w:author="Alex Galis" w:date="2017-05-15T15:25:00Z">
        <w:r w:rsidRPr="00327BFA">
          <w:rPr>
            <w:rFonts w:ascii="Courier New" w:hAnsi="Courier New" w:cs="Courier New"/>
          </w:rPr>
          <w:t>Network virtualization - A technology that enables the creation of logically isolated network partitions over shared physical networks so that heterogeneous collections of multiple virtual networks can simultaneously coexist over the shared networks. This includes the aggregation of multiple resources in a provider which appear as a single resource.</w:t>
        </w:r>
      </w:ins>
    </w:p>
    <w:p w14:paraId="6663A33E" w14:textId="77777777" w:rsidR="00327BFA" w:rsidRDefault="00327BFA" w:rsidP="00327BFA">
      <w:pPr>
        <w:pStyle w:val="PlainText"/>
        <w:rPr>
          <w:ins w:id="18" w:author="Alex Galis" w:date="2017-05-15T15:25:00Z"/>
          <w:rFonts w:ascii="Courier New" w:hAnsi="Courier New" w:cs="Courier New"/>
        </w:rPr>
      </w:pPr>
    </w:p>
    <w:p w14:paraId="11AB6FB8" w14:textId="77777777" w:rsidR="00327BFA" w:rsidRPr="00327BFA" w:rsidRDefault="00327BFA" w:rsidP="00327BFA">
      <w:pPr>
        <w:pStyle w:val="PlainText"/>
        <w:rPr>
          <w:ins w:id="19" w:author="Alex Galis" w:date="2017-05-15T15:25:00Z"/>
          <w:rFonts w:ascii="Courier New" w:hAnsi="Courier New" w:cs="Courier New"/>
        </w:rPr>
      </w:pPr>
      <w:ins w:id="20" w:author="Alex Galis" w:date="2017-05-15T15:25:00Z">
        <w:r w:rsidRPr="00327BFA">
          <w:rPr>
            <w:rFonts w:ascii="Courier New" w:hAnsi="Courier New" w:cs="Courier New"/>
          </w:rPr>
          <w:t>Network softwarization - An overall transformation trend for designing, implementing, deploying, managing and maintaining network equipment and/or network components by software programming, exploiting the natures of software such as flexibility and rapidity all along the lifecycle of network equipment/components, for the sake of creating conditions enabling the re-design of network and services architectures, optimizing costs and processes, enabling self-management and bringing added values in network infrastructures.</w:t>
        </w:r>
      </w:ins>
    </w:p>
    <w:p w14:paraId="177A670E" w14:textId="77777777" w:rsidR="00327BFA" w:rsidRDefault="00327BFA" w:rsidP="00327BFA">
      <w:pPr>
        <w:pStyle w:val="PlainText"/>
        <w:rPr>
          <w:ins w:id="21" w:author="Alex Galis" w:date="2017-05-15T15:26:00Z"/>
          <w:rFonts w:ascii="Courier New" w:hAnsi="Courier New" w:cs="Courier New"/>
        </w:rPr>
      </w:pPr>
    </w:p>
    <w:p w14:paraId="78E9AC0C" w14:textId="77777777" w:rsidR="00327BFA" w:rsidRPr="00327BFA" w:rsidRDefault="00327BFA" w:rsidP="00327BFA">
      <w:pPr>
        <w:pStyle w:val="PlainText"/>
        <w:rPr>
          <w:ins w:id="22" w:author="Alex Galis" w:date="2017-05-15T15:25:00Z"/>
          <w:rFonts w:ascii="Courier New" w:hAnsi="Courier New" w:cs="Courier New"/>
        </w:rPr>
      </w:pPr>
      <w:ins w:id="23" w:author="Alex Galis" w:date="2017-05-15T15:25:00Z">
        <w:r w:rsidRPr="00327BFA">
          <w:rPr>
            <w:rFonts w:ascii="Courier New" w:hAnsi="Courier New" w:cs="Courier New"/>
          </w:rPr>
          <w:t>Software Network - An approach to computer networking that allows network administrators to manage network services through abstraction of higher-level functionality. This is done, for example, by decoupling the system that makes decisions about where traffic is sent (the control plane) from the underlying systems that forward traffic to the selected destination (the data plane).</w:t>
        </w:r>
      </w:ins>
    </w:p>
    <w:p w14:paraId="377A5021" w14:textId="77777777" w:rsidR="00327BFA" w:rsidRPr="00327BFA" w:rsidRDefault="00327BFA" w:rsidP="00327BFA">
      <w:pPr>
        <w:pStyle w:val="PlainText"/>
        <w:rPr>
          <w:ins w:id="24" w:author="Alex Galis" w:date="2017-05-15T15:25:00Z"/>
          <w:rFonts w:ascii="Courier New" w:hAnsi="Courier New" w:cs="Courier New"/>
        </w:rPr>
      </w:pPr>
    </w:p>
    <w:p w14:paraId="6A60E0EC" w14:textId="77777777" w:rsidR="00327BFA" w:rsidRPr="00327BFA" w:rsidRDefault="00327BFA" w:rsidP="00327BFA">
      <w:pPr>
        <w:pStyle w:val="PlainText"/>
        <w:rPr>
          <w:ins w:id="25" w:author="Alex Galis" w:date="2017-05-15T15:25:00Z"/>
          <w:rFonts w:ascii="Courier New" w:hAnsi="Courier New" w:cs="Courier New"/>
        </w:rPr>
      </w:pPr>
      <w:ins w:id="26" w:author="Alex Galis" w:date="2017-05-15T15:25:00Z">
        <w:r w:rsidRPr="00327BFA">
          <w:rPr>
            <w:rFonts w:ascii="Courier New" w:hAnsi="Courier New" w:cs="Courier New"/>
          </w:rPr>
          <w:t>Programmable networks - Networks that allow the functionality of some of their network elements to be dynamically programmable. These networks aim to provide easy introduction of new network services by adding dynamic programmability to network devices such as routers, switches, and applications servers. Network Programmability empowers the fast, flexible, and dynamic deployment of new network and management services executed as groups of virtual machines in the data plane, control plane, management plane and service plane in all segments of the network. Dynamic programming refers to executable code that is injected into the execution environments of network elements in order to create the new functionality at run time. The basic approach is to enable trusted third parties (end users, operators, and service providers) to inject application-specific services (in the form of code) into the network. Applications may utilize this network support in terms of optimized network resources and, as such, they are becoming network aware. The behaviour of network resources can then be customized and changed through a standardized programming interface for network control, management and servicing functionality.</w:t>
        </w:r>
      </w:ins>
    </w:p>
    <w:p w14:paraId="48A578D6" w14:textId="77777777" w:rsidR="00327BFA" w:rsidRDefault="00327BFA" w:rsidP="00327BFA">
      <w:pPr>
        <w:pStyle w:val="PlainText"/>
        <w:rPr>
          <w:ins w:id="27" w:author="Alex Galis" w:date="2017-05-15T15:26:00Z"/>
          <w:rFonts w:ascii="Courier New" w:hAnsi="Courier New" w:cs="Courier New"/>
        </w:rPr>
      </w:pPr>
    </w:p>
    <w:p w14:paraId="21A19CE5" w14:textId="77777777" w:rsidR="00327BFA" w:rsidRPr="00327BFA" w:rsidRDefault="00327BFA" w:rsidP="00327BFA">
      <w:pPr>
        <w:pStyle w:val="PlainText"/>
        <w:rPr>
          <w:ins w:id="28" w:author="Alex Galis" w:date="2017-05-15T15:25:00Z"/>
          <w:rFonts w:ascii="Courier New" w:hAnsi="Courier New" w:cs="Courier New"/>
        </w:rPr>
      </w:pPr>
      <w:ins w:id="29" w:author="Alex Galis" w:date="2017-05-15T15:25:00Z">
        <w:r w:rsidRPr="00327BFA">
          <w:rPr>
            <w:rFonts w:ascii="Courier New" w:hAnsi="Courier New" w:cs="Courier New"/>
          </w:rPr>
          <w:t>Service - A piece of software that performs one or more functions and provides one or more APIs to applications or other services of the same or different layers to make use of said functions and returns one or more results.  Services can be combined with other services, or called in a certain serialized manner, to create a new service.</w:t>
        </w:r>
      </w:ins>
    </w:p>
    <w:p w14:paraId="4DD03C48" w14:textId="77777777" w:rsidR="00327BFA" w:rsidRDefault="00327BFA" w:rsidP="00327BFA">
      <w:pPr>
        <w:pStyle w:val="PlainText"/>
        <w:rPr>
          <w:ins w:id="30" w:author="Alex Galis" w:date="2017-05-15T15:26:00Z"/>
          <w:rFonts w:ascii="Courier New" w:hAnsi="Courier New" w:cs="Courier New"/>
        </w:rPr>
      </w:pPr>
    </w:p>
    <w:p w14:paraId="500CCAE4" w14:textId="77777777" w:rsidR="00327BFA" w:rsidRPr="00327BFA" w:rsidRDefault="00327BFA" w:rsidP="00327BFA">
      <w:pPr>
        <w:pStyle w:val="PlainText"/>
        <w:rPr>
          <w:ins w:id="31" w:author="Alex Galis" w:date="2017-05-15T15:25:00Z"/>
          <w:rFonts w:ascii="Courier New" w:hAnsi="Courier New" w:cs="Courier New"/>
        </w:rPr>
      </w:pPr>
      <w:ins w:id="32" w:author="Alex Galis" w:date="2017-05-15T15:25:00Z">
        <w:r w:rsidRPr="00327BFA">
          <w:rPr>
            <w:rFonts w:ascii="Courier New" w:hAnsi="Courier New" w:cs="Courier New"/>
          </w:rPr>
          <w:t>Service Instance - An instance of an end-user service or a business service that is realized within or by a network slice. Each service is represented by a service instance. Services and service instances would be provided by the network operator or by third parties.</w:t>
        </w:r>
      </w:ins>
    </w:p>
    <w:p w14:paraId="0F198C0D" w14:textId="77777777" w:rsidR="00327BFA" w:rsidRDefault="00327BFA" w:rsidP="00327BFA">
      <w:pPr>
        <w:pStyle w:val="PlainText"/>
        <w:rPr>
          <w:ins w:id="33" w:author="Alex Galis" w:date="2017-05-15T15:26:00Z"/>
          <w:rFonts w:ascii="Courier New" w:hAnsi="Courier New" w:cs="Courier New"/>
        </w:rPr>
      </w:pPr>
    </w:p>
    <w:p w14:paraId="15D07488" w14:textId="77777777" w:rsidR="00327BFA" w:rsidRPr="00327BFA" w:rsidRDefault="00327BFA" w:rsidP="00327BFA">
      <w:pPr>
        <w:pStyle w:val="PlainText"/>
        <w:rPr>
          <w:ins w:id="34" w:author="Alex Galis" w:date="2017-05-15T15:25:00Z"/>
          <w:rFonts w:ascii="Courier New" w:hAnsi="Courier New" w:cs="Courier New"/>
        </w:rPr>
      </w:pPr>
      <w:ins w:id="35" w:author="Alex Galis" w:date="2017-05-15T15:25:00Z">
        <w:r w:rsidRPr="00327BFA">
          <w:rPr>
            <w:rFonts w:ascii="Courier New" w:hAnsi="Courier New" w:cs="Courier New"/>
          </w:rPr>
          <w:lastRenderedPageBreak/>
          <w:t>Administrative domain - A collection of systems and networks operated by a single organization or administrative authority. Infrastructure domain is an administrative domain that provides virtualized infrastructure resources such as compute, network, and storage, or a composition of those resources via a service abstraction to another Administrative Domain, and is responsible for the management and orchestration of those resources.</w:t>
        </w:r>
      </w:ins>
    </w:p>
    <w:p w14:paraId="621E8E2F" w14:textId="77777777" w:rsidR="00327BFA" w:rsidRDefault="00327BFA" w:rsidP="00327BFA">
      <w:pPr>
        <w:pStyle w:val="PlainText"/>
        <w:rPr>
          <w:ins w:id="36" w:author="Alex Galis" w:date="2017-05-15T15:26:00Z"/>
          <w:rFonts w:ascii="Courier New" w:hAnsi="Courier New" w:cs="Courier New"/>
        </w:rPr>
      </w:pPr>
    </w:p>
    <w:p w14:paraId="791347DD" w14:textId="77777777" w:rsidR="00327BFA" w:rsidRPr="00327BFA" w:rsidRDefault="00327BFA" w:rsidP="00327BFA">
      <w:pPr>
        <w:pStyle w:val="PlainText"/>
        <w:rPr>
          <w:ins w:id="37" w:author="Alex Galis" w:date="2017-05-15T15:25:00Z"/>
          <w:rFonts w:ascii="Courier New" w:hAnsi="Courier New" w:cs="Courier New"/>
        </w:rPr>
      </w:pPr>
      <w:ins w:id="38" w:author="Alex Galis" w:date="2017-05-15T15:25:00Z">
        <w:r w:rsidRPr="00327BFA">
          <w:rPr>
            <w:rFonts w:ascii="Courier New" w:hAnsi="Courier New" w:cs="Courier New"/>
          </w:rPr>
          <w:t xml:space="preserve">Multitenancy domain – It refers to set of physical and/or virtual resources in which a single instance of a software runs on a server and serves multiple tenants. </w:t>
        </w:r>
      </w:ins>
    </w:p>
    <w:p w14:paraId="49419B82" w14:textId="77777777" w:rsidR="00327BFA" w:rsidRDefault="00327BFA" w:rsidP="00327BFA">
      <w:pPr>
        <w:pStyle w:val="PlainText"/>
        <w:rPr>
          <w:ins w:id="39" w:author="Alex Galis" w:date="2017-05-15T15:26:00Z"/>
          <w:rFonts w:ascii="Courier New" w:hAnsi="Courier New" w:cs="Courier New"/>
        </w:rPr>
      </w:pPr>
    </w:p>
    <w:p w14:paraId="73B8EDE8" w14:textId="77777777" w:rsidR="00327BFA" w:rsidRPr="00327BFA" w:rsidRDefault="00327BFA" w:rsidP="00327BFA">
      <w:pPr>
        <w:pStyle w:val="PlainText"/>
        <w:rPr>
          <w:ins w:id="40" w:author="Alex Galis" w:date="2017-05-15T15:25:00Z"/>
          <w:rFonts w:ascii="Courier New" w:hAnsi="Courier New" w:cs="Courier New"/>
        </w:rPr>
      </w:pPr>
      <w:ins w:id="41" w:author="Alex Galis" w:date="2017-05-15T15:25:00Z">
        <w:r w:rsidRPr="00327BFA">
          <w:rPr>
            <w:rFonts w:ascii="Courier New" w:hAnsi="Courier New" w:cs="Courier New"/>
          </w:rPr>
          <w:t>Tenant - A group of users who share a common access with specific privileges to the software instance. A service or an application may be designed to provide every tenant a dedicated share of the instance including its data, configuration, user management, tenant-specific functionality and non-functional properties.</w:t>
        </w:r>
      </w:ins>
    </w:p>
    <w:p w14:paraId="74F79C6C" w14:textId="77777777" w:rsidR="00327BFA" w:rsidRDefault="00327BFA" w:rsidP="00327BFA">
      <w:pPr>
        <w:pStyle w:val="PlainText"/>
        <w:rPr>
          <w:ins w:id="42" w:author="Alex Galis" w:date="2017-05-15T15:26:00Z"/>
          <w:rFonts w:ascii="Courier New" w:hAnsi="Courier New" w:cs="Courier New"/>
        </w:rPr>
      </w:pPr>
    </w:p>
    <w:p w14:paraId="188BCA9B" w14:textId="77777777" w:rsidR="00327BFA" w:rsidRPr="00327BFA" w:rsidRDefault="00327BFA" w:rsidP="00327BFA">
      <w:pPr>
        <w:pStyle w:val="PlainText"/>
        <w:rPr>
          <w:ins w:id="43" w:author="Alex Galis" w:date="2017-05-15T15:25:00Z"/>
          <w:rFonts w:ascii="Courier New" w:hAnsi="Courier New" w:cs="Courier New"/>
        </w:rPr>
      </w:pPr>
      <w:ins w:id="44" w:author="Alex Galis" w:date="2017-05-15T15:25:00Z">
        <w:r w:rsidRPr="00327BFA">
          <w:rPr>
            <w:rFonts w:ascii="Courier New" w:hAnsi="Courier New" w:cs="Courier New"/>
          </w:rPr>
          <w:t>Functional requirement – This is a description of a function, or a feature of a system or its components, capable of solving a certain problem or replying to a certain need/request. The set of functional requirements present a complete description of how a specific system will function, capturing every aspect of how it should work before it is built, including information handling, computation handling, storage handling and connectivity handling.</w:t>
        </w:r>
      </w:ins>
    </w:p>
    <w:p w14:paraId="5A38BF0A" w14:textId="77777777" w:rsidR="00327BFA" w:rsidRDefault="00327BFA" w:rsidP="00327BFA">
      <w:pPr>
        <w:pStyle w:val="PlainText"/>
        <w:rPr>
          <w:ins w:id="45" w:author="Alex Galis" w:date="2017-05-15T15:26:00Z"/>
          <w:rFonts w:ascii="Courier New" w:hAnsi="Courier New" w:cs="Courier New"/>
        </w:rPr>
      </w:pPr>
    </w:p>
    <w:p w14:paraId="45E85062" w14:textId="77777777" w:rsidR="00327BFA" w:rsidRPr="00327BFA" w:rsidRDefault="00327BFA" w:rsidP="00327BFA">
      <w:pPr>
        <w:pStyle w:val="PlainText"/>
        <w:rPr>
          <w:ins w:id="46" w:author="Alex Galis" w:date="2017-05-15T15:25:00Z"/>
          <w:rFonts w:ascii="Courier New" w:hAnsi="Courier New" w:cs="Courier New"/>
        </w:rPr>
      </w:pPr>
      <w:ins w:id="47" w:author="Alex Galis" w:date="2017-05-15T15:25:00Z">
        <w:r w:rsidRPr="00327BFA">
          <w:rPr>
            <w:rFonts w:ascii="Courier New" w:hAnsi="Courier New" w:cs="Courier New"/>
          </w:rPr>
          <w:t>Functional entity - An entity that comprises an indivisible set of specific capabilities. Functional entities are logical concepts, while groupings of functional entities are used to describe practical, physical implementations.</w:t>
        </w:r>
      </w:ins>
    </w:p>
    <w:p w14:paraId="29CB0CA2" w14:textId="77777777" w:rsidR="00667DFC" w:rsidRDefault="00667DFC" w:rsidP="00327BFA">
      <w:pPr>
        <w:pStyle w:val="PlainText"/>
        <w:rPr>
          <w:ins w:id="48" w:author="Alex Galis" w:date="2017-05-15T16:19:00Z"/>
          <w:rFonts w:ascii="Courier New" w:hAnsi="Courier New" w:cs="Courier New"/>
        </w:rPr>
      </w:pPr>
    </w:p>
    <w:p w14:paraId="7C60A2A7" w14:textId="77777777" w:rsidR="00327BFA" w:rsidRPr="00327BFA" w:rsidRDefault="00327BFA" w:rsidP="00327BFA">
      <w:pPr>
        <w:pStyle w:val="PlainText"/>
        <w:rPr>
          <w:ins w:id="49" w:author="Alex Galis" w:date="2017-05-15T15:25:00Z"/>
          <w:rFonts w:ascii="Courier New" w:hAnsi="Courier New" w:cs="Courier New"/>
        </w:rPr>
      </w:pPr>
      <w:ins w:id="50" w:author="Alex Galis" w:date="2017-05-15T15:25:00Z">
        <w:r w:rsidRPr="00327BFA">
          <w:rPr>
            <w:rFonts w:ascii="Courier New" w:hAnsi="Courier New" w:cs="Courier New"/>
          </w:rPr>
          <w:t>Interface - A point of interaction between two entities. When the entities are placed at different locations, the interface is usually implemented through a network protocol. If the entities are collocated in the same physical location, the interface can be implemented using a software application programming interface (API), inter-process communication (IPC), or a network protocol.</w:t>
        </w:r>
      </w:ins>
    </w:p>
    <w:p w14:paraId="224CE5D1" w14:textId="77777777" w:rsidR="00327BFA" w:rsidRPr="00327BFA" w:rsidRDefault="00327BFA" w:rsidP="00327BFA">
      <w:pPr>
        <w:pStyle w:val="PlainText"/>
        <w:rPr>
          <w:ins w:id="51" w:author="Alex Galis" w:date="2017-05-15T15:25:00Z"/>
          <w:rFonts w:ascii="Courier New" w:hAnsi="Courier New" w:cs="Courier New"/>
        </w:rPr>
      </w:pPr>
      <w:ins w:id="52" w:author="Alex Galis" w:date="2017-05-15T15:25:00Z">
        <w:r w:rsidRPr="00327BFA">
          <w:rPr>
            <w:rFonts w:ascii="Courier New" w:hAnsi="Courier New" w:cs="Courier New"/>
          </w:rPr>
          <w:t>Reference Point – It is a group of interfaces that would be used for exchange of information and/or controls between two separate (sub)systems which are sharing a boundary. The exchange can be between software, hardware, network devices, network elements, network functions, humans and combinations of these</w:t>
        </w:r>
      </w:ins>
    </w:p>
    <w:p w14:paraId="4E05BA60" w14:textId="77777777" w:rsidR="00327BFA" w:rsidRDefault="00327BFA" w:rsidP="00327BFA">
      <w:pPr>
        <w:pStyle w:val="PlainText"/>
        <w:rPr>
          <w:ins w:id="53" w:author="Alex Galis" w:date="2017-05-15T15:26:00Z"/>
          <w:rFonts w:ascii="Courier New" w:hAnsi="Courier New" w:cs="Courier New"/>
        </w:rPr>
      </w:pPr>
    </w:p>
    <w:p w14:paraId="7B195438" w14:textId="77777777" w:rsidR="00327BFA" w:rsidRPr="00327BFA" w:rsidRDefault="00327BFA" w:rsidP="00327BFA">
      <w:pPr>
        <w:pStyle w:val="PlainText"/>
        <w:rPr>
          <w:ins w:id="54" w:author="Alex Galis" w:date="2017-05-15T15:25:00Z"/>
          <w:rFonts w:ascii="Courier New" w:hAnsi="Courier New" w:cs="Courier New"/>
        </w:rPr>
      </w:pPr>
      <w:ins w:id="55" w:author="Alex Galis" w:date="2017-05-15T15:25:00Z">
        <w:r w:rsidRPr="00327BFA">
          <w:rPr>
            <w:rFonts w:ascii="Courier New" w:hAnsi="Courier New" w:cs="Courier New"/>
          </w:rPr>
          <w:t xml:space="preserve">II. Communication Systems Specification Terms </w:t>
        </w:r>
      </w:ins>
    </w:p>
    <w:p w14:paraId="7EEAAC48" w14:textId="77777777" w:rsidR="00327BFA" w:rsidRDefault="00327BFA" w:rsidP="00327BFA">
      <w:pPr>
        <w:pStyle w:val="PlainText"/>
        <w:rPr>
          <w:ins w:id="56" w:author="Alex Galis" w:date="2017-05-15T15:26:00Z"/>
          <w:rFonts w:ascii="Courier New" w:hAnsi="Courier New" w:cs="Courier New"/>
        </w:rPr>
      </w:pPr>
    </w:p>
    <w:p w14:paraId="15C0EB9F" w14:textId="400E47F1" w:rsidR="00327BFA" w:rsidRPr="00327BFA" w:rsidRDefault="00327BFA" w:rsidP="00327BFA">
      <w:pPr>
        <w:pStyle w:val="PlainText"/>
        <w:rPr>
          <w:ins w:id="57" w:author="Alex Galis" w:date="2017-05-15T15:25:00Z"/>
          <w:rFonts w:ascii="Courier New" w:hAnsi="Courier New" w:cs="Courier New"/>
        </w:rPr>
      </w:pPr>
      <w:ins w:id="58" w:author="Alex Galis" w:date="2017-05-15T15:25:00Z">
        <w:r w:rsidRPr="00327BFA">
          <w:rPr>
            <w:rFonts w:ascii="Courier New" w:hAnsi="Courier New" w:cs="Courier New"/>
          </w:rPr>
          <w:t>Planes - A plane is a subdivision of the specification of a complete communication system, established to bring together those particular pieces of information relevant to some particular area of concern during the analysis or design of the system. Although separately specified, the planes are not completely independent; key items in each are identified as related to items in the other planes. Each plane substantially uses foundational concepts.  However, the planes are sufficiently independent to simplify reasoning about the complete system specification.</w:t>
        </w:r>
      </w:ins>
    </w:p>
    <w:p w14:paraId="0BE04E28" w14:textId="77777777" w:rsidR="00327BFA" w:rsidRDefault="00327BFA" w:rsidP="00327BFA">
      <w:pPr>
        <w:pStyle w:val="PlainText"/>
        <w:rPr>
          <w:ins w:id="59" w:author="Alex Galis" w:date="2017-05-15T15:26:00Z"/>
          <w:rFonts w:ascii="Courier New" w:hAnsi="Courier New" w:cs="Courier New"/>
        </w:rPr>
      </w:pPr>
    </w:p>
    <w:p w14:paraId="251BEF3B" w14:textId="77777777" w:rsidR="00327BFA" w:rsidRPr="00327BFA" w:rsidRDefault="00327BFA" w:rsidP="00327BFA">
      <w:pPr>
        <w:pStyle w:val="PlainText"/>
        <w:rPr>
          <w:ins w:id="60" w:author="Alex Galis" w:date="2017-05-15T15:25:00Z"/>
          <w:rFonts w:ascii="Courier New" w:hAnsi="Courier New" w:cs="Courier New"/>
        </w:rPr>
      </w:pPr>
      <w:ins w:id="61" w:author="Alex Galis" w:date="2017-05-15T15:25:00Z">
        <w:r w:rsidRPr="00327BFA">
          <w:rPr>
            <w:rFonts w:ascii="Courier New" w:hAnsi="Courier New" w:cs="Courier New"/>
          </w:rPr>
          <w:t xml:space="preserve">Data /Forwarding/ User Plane (FP) - The collection of resources and components across all network devices responsible for forwarding traffic. The set of functions used to transfer data in the stratum or layer under consideration. </w:t>
        </w:r>
      </w:ins>
    </w:p>
    <w:p w14:paraId="3BB57450" w14:textId="77777777" w:rsidR="00327BFA" w:rsidRPr="00327BFA" w:rsidRDefault="00327BFA" w:rsidP="00327BFA">
      <w:pPr>
        <w:pStyle w:val="PlainText"/>
        <w:rPr>
          <w:ins w:id="62" w:author="Alex Galis" w:date="2017-05-15T15:25:00Z"/>
          <w:rFonts w:ascii="Courier New" w:hAnsi="Courier New" w:cs="Courier New"/>
        </w:rPr>
      </w:pPr>
      <w:ins w:id="63" w:author="Alex Galis" w:date="2017-05-15T15:25:00Z">
        <w:r w:rsidRPr="00327BFA">
          <w:rPr>
            <w:rFonts w:ascii="Courier New" w:hAnsi="Courier New" w:cs="Courier New"/>
          </w:rPr>
          <w:t xml:space="preserve">Control Plane (CP) - The collection of functions responsible for controlling the operation of one or more network devices plus the functions required to support </w:t>
        </w:r>
        <w:r w:rsidRPr="00327BFA">
          <w:rPr>
            <w:rFonts w:ascii="Courier New" w:hAnsi="Courier New" w:cs="Courier New"/>
          </w:rPr>
          <w:lastRenderedPageBreak/>
          <w:t>this control. It instructs network devices with respect to how to process and forward packets. The control plane interacts primarily with the forwarding plane and, to a lesser extent, with the operational plane.</w:t>
        </w:r>
      </w:ins>
    </w:p>
    <w:p w14:paraId="3722FBB8" w14:textId="77777777" w:rsidR="00327BFA" w:rsidRDefault="00327BFA" w:rsidP="00327BFA">
      <w:pPr>
        <w:pStyle w:val="PlainText"/>
        <w:rPr>
          <w:ins w:id="64" w:author="Alex Galis" w:date="2017-05-15T15:26:00Z"/>
          <w:rFonts w:ascii="Courier New" w:hAnsi="Courier New" w:cs="Courier New"/>
        </w:rPr>
      </w:pPr>
    </w:p>
    <w:p w14:paraId="541F9B9B" w14:textId="77777777" w:rsidR="00327BFA" w:rsidRDefault="00327BFA" w:rsidP="00327BFA">
      <w:pPr>
        <w:pStyle w:val="PlainText"/>
        <w:rPr>
          <w:ins w:id="65" w:author="Alex Galis" w:date="2017-05-15T15:26:00Z"/>
          <w:rFonts w:ascii="Courier New" w:hAnsi="Courier New" w:cs="Courier New"/>
        </w:rPr>
      </w:pPr>
    </w:p>
    <w:p w14:paraId="3B3BFEA6" w14:textId="77777777" w:rsidR="00327BFA" w:rsidRPr="00327BFA" w:rsidRDefault="00327BFA" w:rsidP="00327BFA">
      <w:pPr>
        <w:pStyle w:val="PlainText"/>
        <w:rPr>
          <w:ins w:id="66" w:author="Alex Galis" w:date="2017-05-15T15:25:00Z"/>
          <w:rFonts w:ascii="Courier New" w:hAnsi="Courier New" w:cs="Courier New"/>
        </w:rPr>
      </w:pPr>
      <w:ins w:id="67" w:author="Alex Galis" w:date="2017-05-15T15:25:00Z">
        <w:r w:rsidRPr="00327BFA">
          <w:rPr>
            <w:rFonts w:ascii="Courier New" w:hAnsi="Courier New" w:cs="Courier New"/>
          </w:rPr>
          <w:t>Management &amp; Operational Plane (MP) - The collection of resources responsible for managing the overall operation of individual network devices plus the functions required to support this management. It includes the collection of functions responsible for monitoring, configuring, and maintaining one or more network devices or parts of network devices.  The management plane is mostly related to the control plane (it is related less to the forwarding plane).</w:t>
        </w:r>
      </w:ins>
    </w:p>
    <w:p w14:paraId="5BA17A60" w14:textId="77777777" w:rsidR="00327BFA" w:rsidRDefault="00327BFA" w:rsidP="00327BFA">
      <w:pPr>
        <w:pStyle w:val="PlainText"/>
        <w:rPr>
          <w:ins w:id="68" w:author="Alex Galis" w:date="2017-05-15T15:26:00Z"/>
          <w:rFonts w:ascii="Courier New" w:hAnsi="Courier New" w:cs="Courier New"/>
        </w:rPr>
      </w:pPr>
    </w:p>
    <w:p w14:paraId="07A4FB21" w14:textId="77777777" w:rsidR="00327BFA" w:rsidRPr="00327BFA" w:rsidRDefault="00327BFA" w:rsidP="00327BFA">
      <w:pPr>
        <w:pStyle w:val="PlainText"/>
        <w:rPr>
          <w:ins w:id="69" w:author="Alex Galis" w:date="2017-05-15T15:25:00Z"/>
          <w:rFonts w:ascii="Courier New" w:hAnsi="Courier New" w:cs="Courier New"/>
        </w:rPr>
      </w:pPr>
      <w:ins w:id="70" w:author="Alex Galis" w:date="2017-05-15T15:25:00Z">
        <w:r w:rsidRPr="00327BFA">
          <w:rPr>
            <w:rFonts w:ascii="Courier New" w:hAnsi="Courier New" w:cs="Courier New"/>
          </w:rPr>
          <w:t xml:space="preserve">Orchestration Plane (OP) - An automated arrangement, coordination of complex network systems and functions including middleware for both physical and virtual infrastructures. It is often discussed as having an inherent intelligence or even implicitly autonomic control. Orchestration results in automation with control network systems. Orchestrator is n entity that fulfills orchestration functions. An entity that manages network service lifecycle and coordinates the management of network service life cycle, network function lifecycle and network function infra resources to ensure optimized allocation of the necessary resources and connectivity. </w:t>
        </w:r>
      </w:ins>
    </w:p>
    <w:p w14:paraId="5CE09262" w14:textId="77777777" w:rsidR="00327BFA" w:rsidRDefault="00327BFA" w:rsidP="00327BFA">
      <w:pPr>
        <w:pStyle w:val="PlainText"/>
        <w:rPr>
          <w:ins w:id="71" w:author="Alex Galis" w:date="2017-05-15T15:26:00Z"/>
          <w:rFonts w:ascii="Courier New" w:hAnsi="Courier New" w:cs="Courier New"/>
        </w:rPr>
      </w:pPr>
    </w:p>
    <w:p w14:paraId="5F42C5C7" w14:textId="77777777" w:rsidR="00327BFA" w:rsidRPr="00327BFA" w:rsidRDefault="00327BFA" w:rsidP="00327BFA">
      <w:pPr>
        <w:pStyle w:val="PlainText"/>
        <w:rPr>
          <w:ins w:id="72" w:author="Alex Galis" w:date="2017-05-15T15:25:00Z"/>
          <w:rFonts w:ascii="Courier New" w:hAnsi="Courier New" w:cs="Courier New"/>
        </w:rPr>
      </w:pPr>
      <w:ins w:id="73" w:author="Alex Galis" w:date="2017-05-15T15:25:00Z">
        <w:r w:rsidRPr="00327BFA">
          <w:rPr>
            <w:rFonts w:ascii="Courier New" w:hAnsi="Courier New" w:cs="Courier New"/>
          </w:rPr>
          <w:t>Application Plane (AP) - The collection of applications and services that program network behavior.</w:t>
        </w:r>
      </w:ins>
    </w:p>
    <w:p w14:paraId="2E5CADD1" w14:textId="77777777" w:rsidR="00327BFA" w:rsidRDefault="00327BFA" w:rsidP="00327BFA">
      <w:pPr>
        <w:pStyle w:val="PlainText"/>
        <w:rPr>
          <w:ins w:id="74" w:author="Alex Galis" w:date="2017-05-15T15:27:00Z"/>
          <w:rFonts w:ascii="Courier New" w:hAnsi="Courier New" w:cs="Courier New"/>
        </w:rPr>
      </w:pPr>
    </w:p>
    <w:p w14:paraId="1FAA4441" w14:textId="77777777" w:rsidR="00327BFA" w:rsidRPr="00327BFA" w:rsidRDefault="00327BFA" w:rsidP="00327BFA">
      <w:pPr>
        <w:pStyle w:val="PlainText"/>
        <w:rPr>
          <w:ins w:id="75" w:author="Alex Galis" w:date="2017-05-15T15:25:00Z"/>
          <w:rFonts w:ascii="Courier New" w:hAnsi="Courier New" w:cs="Courier New"/>
        </w:rPr>
      </w:pPr>
      <w:ins w:id="76" w:author="Alex Galis" w:date="2017-05-15T15:25:00Z">
        <w:r w:rsidRPr="00327BFA">
          <w:rPr>
            <w:rFonts w:ascii="Courier New" w:hAnsi="Courier New" w:cs="Courier New"/>
          </w:rPr>
          <w:t>III. Network Resource Terms</w:t>
        </w:r>
      </w:ins>
    </w:p>
    <w:p w14:paraId="620926BC" w14:textId="77777777" w:rsidR="00327BFA" w:rsidRPr="00327BFA" w:rsidRDefault="00327BFA" w:rsidP="00327BFA">
      <w:pPr>
        <w:pStyle w:val="PlainText"/>
        <w:rPr>
          <w:ins w:id="77" w:author="Alex Galis" w:date="2017-05-15T15:25:00Z"/>
          <w:rFonts w:ascii="Courier New" w:hAnsi="Courier New" w:cs="Courier New"/>
        </w:rPr>
      </w:pPr>
    </w:p>
    <w:p w14:paraId="141FF22F" w14:textId="77777777" w:rsidR="00327BFA" w:rsidRPr="00327BFA" w:rsidRDefault="00327BFA" w:rsidP="00327BFA">
      <w:pPr>
        <w:pStyle w:val="PlainText"/>
        <w:rPr>
          <w:ins w:id="78" w:author="Alex Galis" w:date="2017-05-15T15:25:00Z"/>
          <w:rFonts w:ascii="Courier New" w:hAnsi="Courier New" w:cs="Courier New"/>
        </w:rPr>
      </w:pPr>
      <w:ins w:id="79" w:author="Alex Galis" w:date="2017-05-15T15:25:00Z">
        <w:r w:rsidRPr="00327BFA">
          <w:rPr>
            <w:rFonts w:ascii="Courier New" w:hAnsi="Courier New" w:cs="Courier New"/>
          </w:rPr>
          <w:t>Resource - A physical or virtual (network, compute, storage) component available within a system.  Resources can be very simple or fine-grained (e.g., a port or a queue) or complex, comprised of multiple resources (e.g., a network device).</w:t>
        </w:r>
      </w:ins>
    </w:p>
    <w:p w14:paraId="3484FA33" w14:textId="77777777" w:rsidR="00327BFA" w:rsidRDefault="00327BFA" w:rsidP="00327BFA">
      <w:pPr>
        <w:pStyle w:val="PlainText"/>
        <w:rPr>
          <w:ins w:id="80" w:author="Alex Galis" w:date="2017-05-15T15:27:00Z"/>
          <w:rFonts w:ascii="Courier New" w:hAnsi="Courier New" w:cs="Courier New"/>
        </w:rPr>
      </w:pPr>
    </w:p>
    <w:p w14:paraId="289AC087" w14:textId="77777777" w:rsidR="00327BFA" w:rsidRPr="00327BFA" w:rsidRDefault="00327BFA" w:rsidP="00327BFA">
      <w:pPr>
        <w:pStyle w:val="PlainText"/>
        <w:rPr>
          <w:ins w:id="81" w:author="Alex Galis" w:date="2017-05-15T15:25:00Z"/>
          <w:rFonts w:ascii="Courier New" w:hAnsi="Courier New" w:cs="Courier New"/>
        </w:rPr>
      </w:pPr>
      <w:ins w:id="82" w:author="Alex Galis" w:date="2017-05-15T15:25:00Z">
        <w:r w:rsidRPr="00327BFA">
          <w:rPr>
            <w:rFonts w:ascii="Courier New" w:hAnsi="Courier New" w:cs="Courier New"/>
          </w:rPr>
          <w:t>Logical Resource - An independently manageable partition of a physical resource, which inherits the same characteristics as the physical resource and whose capability is bound to the capability of the physical resource.</w:t>
        </w:r>
      </w:ins>
    </w:p>
    <w:p w14:paraId="6C7F571C" w14:textId="77777777" w:rsidR="00327BFA" w:rsidRDefault="00327BFA" w:rsidP="00327BFA">
      <w:pPr>
        <w:pStyle w:val="PlainText"/>
        <w:rPr>
          <w:ins w:id="83" w:author="Alex Galis" w:date="2017-05-15T15:27:00Z"/>
          <w:rFonts w:ascii="Courier New" w:hAnsi="Courier New" w:cs="Courier New"/>
        </w:rPr>
      </w:pPr>
    </w:p>
    <w:p w14:paraId="53D8D182" w14:textId="77777777" w:rsidR="00327BFA" w:rsidRPr="00327BFA" w:rsidRDefault="00327BFA" w:rsidP="00327BFA">
      <w:pPr>
        <w:pStyle w:val="PlainText"/>
        <w:rPr>
          <w:ins w:id="84" w:author="Alex Galis" w:date="2017-05-15T15:25:00Z"/>
          <w:rFonts w:ascii="Courier New" w:hAnsi="Courier New" w:cs="Courier New"/>
        </w:rPr>
      </w:pPr>
      <w:ins w:id="85" w:author="Alex Galis" w:date="2017-05-15T15:25:00Z">
        <w:r w:rsidRPr="00327BFA">
          <w:rPr>
            <w:rFonts w:ascii="Courier New" w:hAnsi="Courier New" w:cs="Courier New"/>
          </w:rPr>
          <w:t>Virtual Resource - An abstraction of a physical or logical resource, which may have different characteristics from that resource, and whose capability may not be bound to the capability of that resource.</w:t>
        </w:r>
      </w:ins>
    </w:p>
    <w:p w14:paraId="6C3DAC2E" w14:textId="77777777" w:rsidR="00327BFA" w:rsidRDefault="00327BFA" w:rsidP="00327BFA">
      <w:pPr>
        <w:pStyle w:val="PlainText"/>
        <w:rPr>
          <w:ins w:id="86" w:author="Alex Galis" w:date="2017-05-15T15:27:00Z"/>
          <w:rFonts w:ascii="Courier New" w:hAnsi="Courier New" w:cs="Courier New"/>
        </w:rPr>
      </w:pPr>
    </w:p>
    <w:p w14:paraId="3FEA5998" w14:textId="77777777" w:rsidR="00327BFA" w:rsidRPr="00327BFA" w:rsidRDefault="00327BFA" w:rsidP="00327BFA">
      <w:pPr>
        <w:pStyle w:val="PlainText"/>
        <w:rPr>
          <w:ins w:id="87" w:author="Alex Galis" w:date="2017-05-15T15:25:00Z"/>
          <w:rFonts w:ascii="Courier New" w:hAnsi="Courier New" w:cs="Courier New"/>
        </w:rPr>
      </w:pPr>
      <w:ins w:id="88" w:author="Alex Galis" w:date="2017-05-15T15:25:00Z">
        <w:r w:rsidRPr="00327BFA">
          <w:rPr>
            <w:rFonts w:ascii="Courier New" w:hAnsi="Courier New" w:cs="Courier New"/>
          </w:rPr>
          <w:t>Network Function (NF) - A processing function in a network. It includes but is not limited to network nodes functionality, e.g. session management, mobility management, switching, routing functions, which has defined functional behaviour and interfaces. Network functions can be implemented as a network node on a dedicated hardware or as a virtualized software functions. Data, Control, Management, Orchestration planes functions are Network Functions.</w:t>
        </w:r>
      </w:ins>
    </w:p>
    <w:p w14:paraId="150346D7" w14:textId="77777777" w:rsidR="00327BFA" w:rsidRDefault="00327BFA" w:rsidP="00327BFA">
      <w:pPr>
        <w:pStyle w:val="PlainText"/>
        <w:rPr>
          <w:ins w:id="89" w:author="Alex Galis" w:date="2017-05-15T15:27:00Z"/>
          <w:rFonts w:ascii="Courier New" w:hAnsi="Courier New" w:cs="Courier New"/>
        </w:rPr>
      </w:pPr>
    </w:p>
    <w:p w14:paraId="1C7BEF3E" w14:textId="77777777" w:rsidR="00327BFA" w:rsidRPr="00327BFA" w:rsidRDefault="00327BFA" w:rsidP="00327BFA">
      <w:pPr>
        <w:pStyle w:val="PlainText"/>
        <w:rPr>
          <w:ins w:id="90" w:author="Alex Galis" w:date="2017-05-15T15:25:00Z"/>
          <w:rFonts w:ascii="Courier New" w:hAnsi="Courier New" w:cs="Courier New"/>
        </w:rPr>
      </w:pPr>
      <w:ins w:id="91" w:author="Alex Galis" w:date="2017-05-15T15:25:00Z">
        <w:r w:rsidRPr="00327BFA">
          <w:rPr>
            <w:rFonts w:ascii="Courier New" w:hAnsi="Courier New" w:cs="Courier New"/>
          </w:rPr>
          <w:t>Virtual Network Function (NFV) - A network function whose functional software is decoupled from hardware. One or more virtual machines running different software and processes on top of industry-standard high-volume servers, switches and storage, or cloud computing infrastructure, and capable of implementing network functions traditionally implemented via custom hardware appliances and middleboxes (e.g. router, NAT, firewall, load balancer, etc.)</w:t>
        </w:r>
      </w:ins>
    </w:p>
    <w:p w14:paraId="39C16FC3" w14:textId="77777777" w:rsidR="00327BFA" w:rsidRDefault="00327BFA" w:rsidP="00327BFA">
      <w:pPr>
        <w:pStyle w:val="PlainText"/>
        <w:rPr>
          <w:ins w:id="92" w:author="Alex Galis" w:date="2017-05-15T15:27:00Z"/>
          <w:rFonts w:ascii="Courier New" w:hAnsi="Courier New" w:cs="Courier New"/>
        </w:rPr>
      </w:pPr>
    </w:p>
    <w:p w14:paraId="5995DAE3" w14:textId="77777777" w:rsidR="00327BFA" w:rsidRPr="00327BFA" w:rsidRDefault="00327BFA" w:rsidP="00327BFA">
      <w:pPr>
        <w:pStyle w:val="PlainText"/>
        <w:rPr>
          <w:ins w:id="93" w:author="Alex Galis" w:date="2017-05-15T15:25:00Z"/>
          <w:rFonts w:ascii="Courier New" w:hAnsi="Courier New" w:cs="Courier New"/>
        </w:rPr>
      </w:pPr>
      <w:ins w:id="94" w:author="Alex Galis" w:date="2017-05-15T15:25:00Z">
        <w:r w:rsidRPr="00327BFA">
          <w:rPr>
            <w:rFonts w:ascii="Courier New" w:hAnsi="Courier New" w:cs="Courier New"/>
          </w:rPr>
          <w:lastRenderedPageBreak/>
          <w:t>Network Device (NE) - A component that performs one or more network operations related to packet manipulation and forwarding. This reference model makes no distinction as to whether a network device is physical or virtual. A device can also be considered as a container for resources and can be a resource in itself.</w:t>
        </w:r>
      </w:ins>
    </w:p>
    <w:p w14:paraId="4CE95485" w14:textId="77777777" w:rsidR="00327BFA" w:rsidRDefault="00327BFA" w:rsidP="00327BFA">
      <w:pPr>
        <w:pStyle w:val="PlainText"/>
        <w:rPr>
          <w:ins w:id="95" w:author="Alex Galis" w:date="2017-05-15T15:27:00Z"/>
          <w:rFonts w:ascii="Courier New" w:hAnsi="Courier New" w:cs="Courier New"/>
        </w:rPr>
      </w:pPr>
    </w:p>
    <w:p w14:paraId="64FB2D99" w14:textId="77777777" w:rsidR="00327BFA" w:rsidRPr="00327BFA" w:rsidRDefault="00327BFA" w:rsidP="00327BFA">
      <w:pPr>
        <w:pStyle w:val="PlainText"/>
        <w:rPr>
          <w:ins w:id="96" w:author="Alex Galis" w:date="2017-05-15T15:25:00Z"/>
          <w:rFonts w:ascii="Courier New" w:hAnsi="Courier New" w:cs="Courier New"/>
        </w:rPr>
      </w:pPr>
      <w:ins w:id="97" w:author="Alex Galis" w:date="2017-05-15T15:25:00Z">
        <w:r w:rsidRPr="00327BFA">
          <w:rPr>
            <w:rFonts w:ascii="Courier New" w:hAnsi="Courier New" w:cs="Courier New"/>
          </w:rPr>
          <w:t>Network Element / Entity  - A network element is defined as a manageable logical entity uniting one or more network devices. This allows distributed devices to be managed in a unified way using one management system. It means also a facility or equipment used in the provision of a communication service. Such term also includes features, functions, and capabilities that are provided by means of such facility or equipment, including subscriber numbers, databases, signaling systems, and information sufficient for billing and collection or used in the transmission, routing, or other provision of a telecommunications service.</w:t>
        </w:r>
      </w:ins>
    </w:p>
    <w:p w14:paraId="13113F72" w14:textId="77777777" w:rsidR="00327BFA" w:rsidRPr="00327BFA" w:rsidRDefault="00327BFA" w:rsidP="00327BFA">
      <w:pPr>
        <w:pStyle w:val="PlainText"/>
        <w:rPr>
          <w:ins w:id="98" w:author="Alex Galis" w:date="2017-05-15T15:25:00Z"/>
          <w:rFonts w:ascii="Courier New" w:hAnsi="Courier New" w:cs="Courier New"/>
        </w:rPr>
      </w:pPr>
    </w:p>
    <w:p w14:paraId="17BBAB5E" w14:textId="77777777" w:rsidR="00327BFA" w:rsidRPr="00327BFA" w:rsidRDefault="00327BFA" w:rsidP="00327BFA">
      <w:pPr>
        <w:pStyle w:val="PlainText"/>
        <w:rPr>
          <w:ins w:id="99" w:author="Alex Galis" w:date="2017-05-15T15:25:00Z"/>
          <w:rFonts w:ascii="Courier New" w:hAnsi="Courier New" w:cs="Courier New"/>
        </w:rPr>
      </w:pPr>
      <w:ins w:id="100" w:author="Alex Galis" w:date="2017-05-15T15:25:00Z">
        <w:r w:rsidRPr="00327BFA">
          <w:rPr>
            <w:rFonts w:ascii="Courier New" w:hAnsi="Courier New" w:cs="Courier New"/>
          </w:rPr>
          <w:t>2.2 Slicing Terms - Definition in this draft</w:t>
        </w:r>
      </w:ins>
    </w:p>
    <w:p w14:paraId="2E5C5380" w14:textId="77777777" w:rsidR="00327BFA" w:rsidRDefault="00327BFA" w:rsidP="00327BFA">
      <w:pPr>
        <w:pStyle w:val="PlainText"/>
        <w:rPr>
          <w:ins w:id="101" w:author="Alex Galis" w:date="2017-05-15T15:27:00Z"/>
          <w:rFonts w:ascii="Courier New" w:hAnsi="Courier New" w:cs="Courier New"/>
        </w:rPr>
      </w:pPr>
    </w:p>
    <w:p w14:paraId="15A9FC68" w14:textId="77777777" w:rsidR="00327BFA" w:rsidRPr="00327BFA" w:rsidRDefault="00327BFA" w:rsidP="00327BFA">
      <w:pPr>
        <w:pStyle w:val="PlainText"/>
        <w:rPr>
          <w:ins w:id="102" w:author="Alex Galis" w:date="2017-05-15T15:25:00Z"/>
          <w:rFonts w:ascii="Courier New" w:hAnsi="Courier New" w:cs="Courier New"/>
        </w:rPr>
      </w:pPr>
      <w:ins w:id="103" w:author="Alex Galis" w:date="2017-05-15T15:25:00Z">
        <w:r w:rsidRPr="00327BFA">
          <w:rPr>
            <w:rFonts w:ascii="Courier New" w:hAnsi="Courier New" w:cs="Courier New"/>
          </w:rPr>
          <w:t>Resource Slice - A grouping of physical or virtual (network, compute, storage) resources which. It inherits the characteristics of the resources which are also bound to the capability of the resource. A resource slice could be one of the component of Network Slice, however on its own does not represent fully a Network Slice.</w:t>
        </w:r>
      </w:ins>
    </w:p>
    <w:p w14:paraId="26FC1F88" w14:textId="77777777" w:rsidR="00327BFA" w:rsidRDefault="00327BFA" w:rsidP="00327BFA">
      <w:pPr>
        <w:pStyle w:val="PlainText"/>
        <w:rPr>
          <w:ins w:id="104" w:author="Alex Galis" w:date="2017-05-15T15:27:00Z"/>
          <w:rFonts w:ascii="Courier New" w:hAnsi="Courier New" w:cs="Courier New"/>
        </w:rPr>
      </w:pPr>
    </w:p>
    <w:p w14:paraId="3544F1A8" w14:textId="77777777" w:rsidR="00327BFA" w:rsidRPr="00327BFA" w:rsidRDefault="00327BFA" w:rsidP="00327BFA">
      <w:pPr>
        <w:pStyle w:val="PlainText"/>
        <w:rPr>
          <w:ins w:id="105" w:author="Alex Galis" w:date="2017-05-15T15:25:00Z"/>
          <w:rFonts w:ascii="Courier New" w:hAnsi="Courier New" w:cs="Courier New"/>
        </w:rPr>
      </w:pPr>
      <w:ins w:id="106" w:author="Alex Galis" w:date="2017-05-15T15:25:00Z">
        <w:r w:rsidRPr="00327BFA">
          <w:rPr>
            <w:rFonts w:ascii="Courier New" w:hAnsi="Courier New" w:cs="Courier New"/>
          </w:rPr>
          <w:t>Network slice - A Network slice is a managed group of subsets of resources, network functions / network virtual functions at the data, control, management/orchestration planes and services at a given time.  Network slice is programmable and has the ability to expose its capabilities. The behaviour of the network slice realized via network slice instance(s).</w:t>
        </w:r>
      </w:ins>
    </w:p>
    <w:p w14:paraId="30F785A3" w14:textId="77777777" w:rsidR="00327BFA" w:rsidRPr="00327BFA" w:rsidRDefault="00327BFA" w:rsidP="00327BFA">
      <w:pPr>
        <w:pStyle w:val="PlainText"/>
        <w:rPr>
          <w:ins w:id="107" w:author="Alex Galis" w:date="2017-05-15T15:25:00Z"/>
          <w:rFonts w:ascii="Courier New" w:hAnsi="Courier New" w:cs="Courier New"/>
        </w:rPr>
      </w:pPr>
      <w:ins w:id="108" w:author="Alex Galis" w:date="2017-05-15T15:25:00Z">
        <w:r w:rsidRPr="00327BFA">
          <w:rPr>
            <w:rFonts w:ascii="Courier New" w:hAnsi="Courier New" w:cs="Courier New"/>
          </w:rPr>
          <w:t xml:space="preserve">(1) The Service Instance component </w:t>
        </w:r>
      </w:ins>
    </w:p>
    <w:p w14:paraId="22CE7C42" w14:textId="77777777" w:rsidR="00327BFA" w:rsidRPr="00327BFA" w:rsidRDefault="00327BFA" w:rsidP="00327BFA">
      <w:pPr>
        <w:pStyle w:val="PlainText"/>
        <w:rPr>
          <w:ins w:id="109" w:author="Alex Galis" w:date="2017-05-15T15:25:00Z"/>
          <w:rFonts w:ascii="Courier New" w:hAnsi="Courier New" w:cs="Courier New"/>
        </w:rPr>
      </w:pPr>
      <w:ins w:id="110" w:author="Alex Galis" w:date="2017-05-15T15:25:00Z">
        <w:r w:rsidRPr="00327BFA">
          <w:rPr>
            <w:rFonts w:ascii="Courier New" w:hAnsi="Courier New" w:cs="Courier New"/>
          </w:rPr>
          <w:t>•</w:t>
        </w:r>
        <w:r w:rsidRPr="00327BFA">
          <w:rPr>
            <w:rFonts w:ascii="Courier New" w:hAnsi="Courier New" w:cs="Courier New"/>
          </w:rPr>
          <w:tab/>
          <w:t xml:space="preserve">Represents the end-user service or business services. </w:t>
        </w:r>
      </w:ins>
    </w:p>
    <w:p w14:paraId="6681B2BC" w14:textId="77777777" w:rsidR="00327BFA" w:rsidRPr="00327BFA" w:rsidRDefault="00327BFA" w:rsidP="00327BFA">
      <w:pPr>
        <w:pStyle w:val="PlainText"/>
        <w:rPr>
          <w:ins w:id="111" w:author="Alex Galis" w:date="2017-05-15T15:25:00Z"/>
          <w:rFonts w:ascii="Courier New" w:hAnsi="Courier New" w:cs="Courier New"/>
        </w:rPr>
      </w:pPr>
      <w:ins w:id="112" w:author="Alex Galis" w:date="2017-05-15T15:25:00Z">
        <w:r w:rsidRPr="00327BFA">
          <w:rPr>
            <w:rFonts w:ascii="Courier New" w:hAnsi="Courier New" w:cs="Courier New"/>
          </w:rPr>
          <w:t>•</w:t>
        </w:r>
        <w:r w:rsidRPr="00327BFA">
          <w:rPr>
            <w:rFonts w:ascii="Courier New" w:hAnsi="Courier New" w:cs="Courier New"/>
          </w:rPr>
          <w:tab/>
          <w:t xml:space="preserve">An instance of an end-user service or a business service that is realized within or by a NS.  </w:t>
        </w:r>
      </w:ins>
    </w:p>
    <w:p w14:paraId="18B2D06F" w14:textId="77777777" w:rsidR="00327BFA" w:rsidRPr="00327BFA" w:rsidRDefault="00327BFA" w:rsidP="00327BFA">
      <w:pPr>
        <w:pStyle w:val="PlainText"/>
        <w:rPr>
          <w:ins w:id="113" w:author="Alex Galis" w:date="2017-05-15T15:25:00Z"/>
          <w:rFonts w:ascii="Courier New" w:hAnsi="Courier New" w:cs="Courier New"/>
        </w:rPr>
      </w:pPr>
      <w:ins w:id="114" w:author="Alex Galis" w:date="2017-05-15T15:25:00Z">
        <w:r w:rsidRPr="00327BFA">
          <w:rPr>
            <w:rFonts w:ascii="Courier New" w:hAnsi="Courier New" w:cs="Courier New"/>
          </w:rPr>
          <w:t>•</w:t>
        </w:r>
        <w:r w:rsidRPr="00327BFA">
          <w:rPr>
            <w:rFonts w:ascii="Courier New" w:hAnsi="Courier New" w:cs="Courier New"/>
          </w:rPr>
          <w:tab/>
          <w:t>Would be provided by the network operator or by 3rd parties.</w:t>
        </w:r>
      </w:ins>
    </w:p>
    <w:p w14:paraId="1EF2E8A6" w14:textId="77777777" w:rsidR="00327BFA" w:rsidRPr="00327BFA" w:rsidRDefault="00327BFA" w:rsidP="00327BFA">
      <w:pPr>
        <w:pStyle w:val="PlainText"/>
        <w:rPr>
          <w:ins w:id="115" w:author="Alex Galis" w:date="2017-05-15T15:25:00Z"/>
          <w:rFonts w:ascii="Courier New" w:hAnsi="Courier New" w:cs="Courier New"/>
        </w:rPr>
      </w:pPr>
      <w:ins w:id="116" w:author="Alex Galis" w:date="2017-05-15T15:25:00Z">
        <w:r w:rsidRPr="00327BFA">
          <w:rPr>
            <w:rFonts w:ascii="Courier New" w:hAnsi="Courier New" w:cs="Courier New"/>
          </w:rPr>
          <w:t xml:space="preserve"> (2) A Network Slice Instance component </w:t>
        </w:r>
      </w:ins>
    </w:p>
    <w:p w14:paraId="67D3F63A" w14:textId="77777777" w:rsidR="00327BFA" w:rsidRPr="00327BFA" w:rsidRDefault="00327BFA" w:rsidP="00327BFA">
      <w:pPr>
        <w:pStyle w:val="PlainText"/>
        <w:rPr>
          <w:ins w:id="117" w:author="Alex Galis" w:date="2017-05-15T15:25:00Z"/>
          <w:rFonts w:ascii="Courier New" w:hAnsi="Courier New" w:cs="Courier New"/>
        </w:rPr>
      </w:pPr>
      <w:ins w:id="118" w:author="Alex Galis" w:date="2017-05-15T15:25:00Z">
        <w:r w:rsidRPr="00327BFA">
          <w:rPr>
            <w:rFonts w:ascii="Courier New" w:hAnsi="Courier New" w:cs="Courier New"/>
          </w:rPr>
          <w:t>•</w:t>
        </w:r>
        <w:r w:rsidRPr="00327BFA">
          <w:rPr>
            <w:rFonts w:ascii="Courier New" w:hAnsi="Courier New" w:cs="Courier New"/>
          </w:rPr>
          <w:tab/>
          <w:t>Represented by a set of network functions, virtual network functions and resources at a given time</w:t>
        </w:r>
      </w:ins>
    </w:p>
    <w:p w14:paraId="499A0BAD" w14:textId="77777777" w:rsidR="00327BFA" w:rsidRPr="00327BFA" w:rsidRDefault="00327BFA" w:rsidP="00327BFA">
      <w:pPr>
        <w:pStyle w:val="PlainText"/>
        <w:rPr>
          <w:ins w:id="119" w:author="Alex Galis" w:date="2017-05-15T15:25:00Z"/>
          <w:rFonts w:ascii="Courier New" w:hAnsi="Courier New" w:cs="Courier New"/>
        </w:rPr>
      </w:pPr>
      <w:ins w:id="120" w:author="Alex Galis" w:date="2017-05-15T15:25:00Z">
        <w:r w:rsidRPr="00327BFA">
          <w:rPr>
            <w:rFonts w:ascii="Courier New" w:hAnsi="Courier New" w:cs="Courier New"/>
          </w:rPr>
          <w:t>•</w:t>
        </w:r>
        <w:r w:rsidRPr="00327BFA">
          <w:rPr>
            <w:rFonts w:ascii="Courier New" w:hAnsi="Courier New" w:cs="Courier New"/>
          </w:rPr>
          <w:tab/>
          <w:t xml:space="preserve">Forms a complete instantiated logical network to meet certain network characteristics required by the Service Instance(s).  </w:t>
        </w:r>
      </w:ins>
    </w:p>
    <w:p w14:paraId="35BEC84F" w14:textId="77777777" w:rsidR="00327BFA" w:rsidRPr="00327BFA" w:rsidRDefault="00327BFA" w:rsidP="00327BFA">
      <w:pPr>
        <w:pStyle w:val="PlainText"/>
        <w:rPr>
          <w:ins w:id="121" w:author="Alex Galis" w:date="2017-05-15T15:25:00Z"/>
          <w:rFonts w:ascii="Courier New" w:hAnsi="Courier New" w:cs="Courier New"/>
        </w:rPr>
      </w:pPr>
      <w:ins w:id="122" w:author="Alex Galis" w:date="2017-05-15T15:25:00Z">
        <w:r w:rsidRPr="00327BFA">
          <w:rPr>
            <w:rFonts w:ascii="Courier New" w:hAnsi="Courier New" w:cs="Courier New"/>
          </w:rPr>
          <w:t>•</w:t>
        </w:r>
        <w:r w:rsidRPr="00327BFA">
          <w:rPr>
            <w:rFonts w:ascii="Courier New" w:hAnsi="Courier New" w:cs="Courier New"/>
          </w:rPr>
          <w:tab/>
          <w:t xml:space="preserve">Provides network characteristics which are required by a Service Instance. </w:t>
        </w:r>
      </w:ins>
    </w:p>
    <w:p w14:paraId="73175E15" w14:textId="77777777" w:rsidR="00327BFA" w:rsidRPr="00327BFA" w:rsidRDefault="00327BFA" w:rsidP="00327BFA">
      <w:pPr>
        <w:pStyle w:val="PlainText"/>
        <w:rPr>
          <w:ins w:id="123" w:author="Alex Galis" w:date="2017-05-15T15:25:00Z"/>
          <w:rFonts w:ascii="Courier New" w:hAnsi="Courier New" w:cs="Courier New"/>
        </w:rPr>
      </w:pPr>
      <w:ins w:id="124" w:author="Alex Galis" w:date="2017-05-15T15:25:00Z">
        <w:r w:rsidRPr="00327BFA">
          <w:rPr>
            <w:rFonts w:ascii="Courier New" w:hAnsi="Courier New" w:cs="Courier New"/>
          </w:rPr>
          <w:t>•</w:t>
        </w:r>
        <w:r w:rsidRPr="00327BFA">
          <w:rPr>
            <w:rFonts w:ascii="Courier New" w:hAnsi="Courier New" w:cs="Courier New"/>
          </w:rPr>
          <w:tab/>
          <w:t>May also be shared across multiple Service Instances</w:t>
        </w:r>
      </w:ins>
    </w:p>
    <w:p w14:paraId="62812E3C" w14:textId="77777777" w:rsidR="00327BFA" w:rsidRPr="00327BFA" w:rsidRDefault="00327BFA" w:rsidP="00327BFA">
      <w:pPr>
        <w:pStyle w:val="PlainText"/>
        <w:rPr>
          <w:ins w:id="125" w:author="Alex Galis" w:date="2017-05-15T15:25:00Z"/>
          <w:rFonts w:ascii="Courier New" w:hAnsi="Courier New" w:cs="Courier New"/>
        </w:rPr>
      </w:pPr>
      <w:ins w:id="126" w:author="Alex Galis" w:date="2017-05-15T15:25:00Z">
        <w:r w:rsidRPr="00327BFA">
          <w:rPr>
            <w:rFonts w:ascii="Courier New" w:hAnsi="Courier New" w:cs="Courier New"/>
          </w:rPr>
          <w:t xml:space="preserve"> (3) Resources component – it includes: Physical, Logical &amp; Virtual resources</w:t>
        </w:r>
      </w:ins>
    </w:p>
    <w:p w14:paraId="10D78F23" w14:textId="77777777" w:rsidR="00327BFA" w:rsidRPr="00327BFA" w:rsidRDefault="00327BFA" w:rsidP="00327BFA">
      <w:pPr>
        <w:pStyle w:val="PlainText"/>
        <w:rPr>
          <w:ins w:id="127" w:author="Alex Galis" w:date="2017-05-15T15:25:00Z"/>
          <w:rFonts w:ascii="Courier New" w:hAnsi="Courier New" w:cs="Courier New"/>
        </w:rPr>
      </w:pPr>
      <w:ins w:id="128" w:author="Alex Galis" w:date="2017-05-15T15:25:00Z">
        <w:r w:rsidRPr="00327BFA">
          <w:rPr>
            <w:rFonts w:ascii="Courier New" w:hAnsi="Courier New" w:cs="Courier New"/>
          </w:rPr>
          <w:t>•</w:t>
        </w:r>
        <w:r w:rsidRPr="00327BFA">
          <w:rPr>
            <w:rFonts w:ascii="Courier New" w:hAnsi="Courier New" w:cs="Courier New"/>
          </w:rPr>
          <w:tab/>
          <w:t xml:space="preserve">Physical &amp; Logical resources - An independently manageable partition of a physical resource, which inherits the same characteristics as the physical resource and whose capability is bound to the capability of the physical resource.  It is dedicated to a Network Function or shared between a set of Network Functions. </w:t>
        </w:r>
      </w:ins>
    </w:p>
    <w:p w14:paraId="389AF54D" w14:textId="77777777" w:rsidR="00327BFA" w:rsidRPr="00327BFA" w:rsidRDefault="00327BFA" w:rsidP="00327BFA">
      <w:pPr>
        <w:pStyle w:val="PlainText"/>
        <w:rPr>
          <w:ins w:id="129" w:author="Alex Galis" w:date="2017-05-15T15:25:00Z"/>
          <w:rFonts w:ascii="Courier New" w:hAnsi="Courier New" w:cs="Courier New"/>
        </w:rPr>
      </w:pPr>
      <w:ins w:id="130" w:author="Alex Galis" w:date="2017-05-15T15:25:00Z">
        <w:r w:rsidRPr="00327BFA">
          <w:rPr>
            <w:rFonts w:ascii="Courier New" w:hAnsi="Courier New" w:cs="Courier New"/>
          </w:rPr>
          <w:t>•</w:t>
        </w:r>
        <w:r w:rsidRPr="00327BFA">
          <w:rPr>
            <w:rFonts w:ascii="Courier New" w:hAnsi="Courier New" w:cs="Courier New"/>
          </w:rPr>
          <w:tab/>
          <w:t>Virtual resources - An abstraction of a physical or logical resource, which may have different characteristics from that resource, and whose capability may not be bound to the capability of that resource.</w:t>
        </w:r>
      </w:ins>
    </w:p>
    <w:p w14:paraId="2BC15EAB" w14:textId="77777777" w:rsidR="00327BFA" w:rsidRPr="00327BFA" w:rsidRDefault="00327BFA" w:rsidP="00327BFA">
      <w:pPr>
        <w:pStyle w:val="PlainText"/>
        <w:rPr>
          <w:ins w:id="131" w:author="Alex Galis" w:date="2017-05-15T15:25:00Z"/>
          <w:rFonts w:ascii="Courier New" w:hAnsi="Courier New" w:cs="Courier New"/>
        </w:rPr>
      </w:pPr>
      <w:ins w:id="132" w:author="Alex Galis" w:date="2017-05-15T15:25:00Z">
        <w:r w:rsidRPr="00327BFA">
          <w:rPr>
            <w:rFonts w:ascii="Courier New" w:hAnsi="Courier New" w:cs="Courier New"/>
          </w:rPr>
          <w:t xml:space="preserve"> (4) Slice Element Manager (SEM) and Capability exposure component</w:t>
        </w:r>
      </w:ins>
    </w:p>
    <w:p w14:paraId="34599BD7" w14:textId="77777777" w:rsidR="00327BFA" w:rsidRPr="00327BFA" w:rsidRDefault="00327BFA" w:rsidP="00327BFA">
      <w:pPr>
        <w:pStyle w:val="PlainText"/>
        <w:rPr>
          <w:ins w:id="133" w:author="Alex Galis" w:date="2017-05-15T15:25:00Z"/>
          <w:rFonts w:ascii="Courier New" w:hAnsi="Courier New" w:cs="Courier New"/>
        </w:rPr>
      </w:pPr>
      <w:ins w:id="134" w:author="Alex Galis" w:date="2017-05-15T15:25:00Z">
        <w:r w:rsidRPr="00327BFA">
          <w:rPr>
            <w:rFonts w:ascii="Courier New" w:hAnsi="Courier New" w:cs="Courier New"/>
          </w:rPr>
          <w:t>•</w:t>
        </w:r>
        <w:r w:rsidRPr="00327BFA">
          <w:rPr>
            <w:rFonts w:ascii="Courier New" w:hAnsi="Courier New" w:cs="Courier New"/>
          </w:rPr>
          <w:tab/>
          <w:t xml:space="preserve">Slice Element Manager (SEM) is instantiated in each Network Slice and it manages all access permissions and all interaction between a Network Slice and external functions (i.e. other Network Slices, Orchestrators, etc). Each SEM converts requirements from orchestrator into virtual resources and manages </w:t>
        </w:r>
        <w:r w:rsidRPr="00327BFA">
          <w:rPr>
            <w:rFonts w:ascii="Courier New" w:hAnsi="Courier New" w:cs="Courier New"/>
          </w:rPr>
          <w:lastRenderedPageBreak/>
          <w:t>virtual resources of a slice. SEM also exchanges information of virtual resources with other slice element managers via a dedicated resource interface.</w:t>
        </w:r>
      </w:ins>
    </w:p>
    <w:p w14:paraId="6CBC5926" w14:textId="77777777" w:rsidR="00327BFA" w:rsidRPr="00327BFA" w:rsidRDefault="00327BFA" w:rsidP="00327BFA">
      <w:pPr>
        <w:pStyle w:val="PlainText"/>
        <w:rPr>
          <w:ins w:id="135" w:author="Alex Galis" w:date="2017-05-15T15:25:00Z"/>
          <w:rFonts w:ascii="Courier New" w:hAnsi="Courier New" w:cs="Courier New"/>
        </w:rPr>
      </w:pPr>
      <w:ins w:id="136" w:author="Alex Galis" w:date="2017-05-15T15:25:00Z">
        <w:r w:rsidRPr="00327BFA">
          <w:rPr>
            <w:rFonts w:ascii="Courier New" w:hAnsi="Courier New" w:cs="Courier New"/>
          </w:rPr>
          <w:t>•</w:t>
        </w:r>
        <w:r w:rsidRPr="00327BFA">
          <w:rPr>
            <w:rFonts w:ascii="Courier New" w:hAnsi="Courier New" w:cs="Courier New"/>
          </w:rPr>
          <w:tab/>
          <w:t>Allow 3rd parties to access via APIs information regarding services provided by the slice (e.g. connectivity information, QoS, mobility, autonomicity, etc.)</w:t>
        </w:r>
      </w:ins>
    </w:p>
    <w:p w14:paraId="10B5030A" w14:textId="77777777" w:rsidR="00327BFA" w:rsidRPr="00327BFA" w:rsidRDefault="00327BFA" w:rsidP="00327BFA">
      <w:pPr>
        <w:pStyle w:val="PlainText"/>
        <w:rPr>
          <w:ins w:id="137" w:author="Alex Galis" w:date="2017-05-15T15:25:00Z"/>
          <w:rFonts w:ascii="Courier New" w:hAnsi="Courier New" w:cs="Courier New"/>
        </w:rPr>
      </w:pPr>
      <w:ins w:id="138" w:author="Alex Galis" w:date="2017-05-15T15:25:00Z">
        <w:r w:rsidRPr="00327BFA">
          <w:rPr>
            <w:rFonts w:ascii="Courier New" w:hAnsi="Courier New" w:cs="Courier New"/>
          </w:rPr>
          <w:t>•</w:t>
        </w:r>
        <w:r w:rsidRPr="00327BFA">
          <w:rPr>
            <w:rFonts w:ascii="Courier New" w:hAnsi="Courier New" w:cs="Courier New"/>
          </w:rPr>
          <w:tab/>
          <w:t>Allow dynamical customization of the network characteristics for different diverse use cases within the limits set of functions by the operator.  Network slice enables the operator to create networks customized to provide flexible solutions for different market scenarios, which have diverse requirements, with respect to the functionality, performance and resource separation.</w:t>
        </w:r>
      </w:ins>
    </w:p>
    <w:p w14:paraId="0B425068" w14:textId="77777777" w:rsidR="00327BFA" w:rsidRPr="00327BFA" w:rsidRDefault="00327BFA" w:rsidP="00327BFA">
      <w:pPr>
        <w:pStyle w:val="PlainText"/>
        <w:rPr>
          <w:ins w:id="139" w:author="Alex Galis" w:date="2017-05-15T15:25:00Z"/>
          <w:rFonts w:ascii="Courier New" w:hAnsi="Courier New" w:cs="Courier New"/>
        </w:rPr>
      </w:pPr>
      <w:ins w:id="140" w:author="Alex Galis" w:date="2017-05-15T15:25:00Z">
        <w:r w:rsidRPr="00327BFA">
          <w:rPr>
            <w:rFonts w:ascii="Courier New" w:hAnsi="Courier New" w:cs="Courier New"/>
          </w:rPr>
          <w:t>•</w:t>
        </w:r>
        <w:r w:rsidRPr="00327BFA">
          <w:rPr>
            <w:rFonts w:ascii="Courier New" w:hAnsi="Courier New" w:cs="Courier New"/>
          </w:rPr>
          <w:tab/>
          <w:t>It includes a description of the structure (and contained components) and configuration of the slice instance.</w:t>
        </w:r>
      </w:ins>
    </w:p>
    <w:p w14:paraId="31526991" w14:textId="77777777" w:rsidR="00327BFA" w:rsidRDefault="00327BFA" w:rsidP="00327BFA">
      <w:pPr>
        <w:pStyle w:val="PlainText"/>
        <w:rPr>
          <w:ins w:id="141" w:author="Alex Galis" w:date="2017-05-15T15:27:00Z"/>
          <w:rFonts w:ascii="Courier New" w:hAnsi="Courier New" w:cs="Courier New"/>
        </w:rPr>
      </w:pPr>
    </w:p>
    <w:p w14:paraId="0A135AFC" w14:textId="77777777" w:rsidR="00327BFA" w:rsidRPr="00327BFA" w:rsidRDefault="00327BFA" w:rsidP="00327BFA">
      <w:pPr>
        <w:pStyle w:val="PlainText"/>
        <w:rPr>
          <w:ins w:id="142" w:author="Alex Galis" w:date="2017-05-15T15:25:00Z"/>
          <w:rFonts w:ascii="Courier New" w:hAnsi="Courier New" w:cs="Courier New"/>
        </w:rPr>
      </w:pPr>
      <w:ins w:id="143" w:author="Alex Galis" w:date="2017-05-15T15:25:00Z">
        <w:r w:rsidRPr="00327BFA">
          <w:rPr>
            <w:rFonts w:ascii="Courier New" w:hAnsi="Courier New" w:cs="Courier New"/>
          </w:rPr>
          <w:t>Network slice template - A complete description of the structure, configuration and the plans/work flows for how to instantiate and control the Network Slice Instance during its life cycle.</w:t>
        </w:r>
      </w:ins>
    </w:p>
    <w:p w14:paraId="41A8AC41" w14:textId="77777777" w:rsidR="00327BFA" w:rsidRDefault="00327BFA" w:rsidP="00327BFA">
      <w:pPr>
        <w:pStyle w:val="PlainText"/>
        <w:rPr>
          <w:ins w:id="144" w:author="Alex Galis" w:date="2017-05-15T15:27:00Z"/>
          <w:rFonts w:ascii="Courier New" w:hAnsi="Courier New" w:cs="Courier New"/>
        </w:rPr>
      </w:pPr>
    </w:p>
    <w:p w14:paraId="239627AD" w14:textId="77777777" w:rsidR="00327BFA" w:rsidRDefault="00327BFA" w:rsidP="00327BFA">
      <w:pPr>
        <w:pStyle w:val="PlainText"/>
        <w:rPr>
          <w:ins w:id="145" w:author="Alex Galis" w:date="2017-05-15T15:27:00Z"/>
          <w:rFonts w:ascii="Courier New" w:hAnsi="Courier New" w:cs="Courier New"/>
        </w:rPr>
      </w:pPr>
      <w:ins w:id="146" w:author="Alex Galis" w:date="2017-05-15T15:25:00Z">
        <w:r w:rsidRPr="00327BFA">
          <w:rPr>
            <w:rFonts w:ascii="Courier New" w:hAnsi="Courier New" w:cs="Courier New"/>
          </w:rPr>
          <w:t>Network Slice Instance - An activated network slice. It is created based on network template. A set of managed run-time network functions, and resources to run these network functions, forming a complete instantiated logical network to meet certain network characteristics required by the service instance(s). It provides the network characteristics that are required by a service instance. A network slice instance may also be shared across multiple service instances provided by the network operator. The network slice instance may be composed by none, one or more sub-network instances, which may be shared by another network slice instance.</w:t>
        </w:r>
      </w:ins>
    </w:p>
    <w:p w14:paraId="7EE50583" w14:textId="77777777" w:rsidR="00327BFA" w:rsidRPr="00327BFA" w:rsidRDefault="00327BFA" w:rsidP="00327BFA">
      <w:pPr>
        <w:pStyle w:val="PlainText"/>
        <w:rPr>
          <w:ins w:id="147" w:author="Alex Galis" w:date="2017-05-15T15:25:00Z"/>
          <w:rFonts w:ascii="Courier New" w:hAnsi="Courier New" w:cs="Courier New"/>
        </w:rPr>
      </w:pPr>
    </w:p>
    <w:p w14:paraId="3ADB727D" w14:textId="77777777" w:rsidR="00A24948" w:rsidRPr="00A96145" w:rsidRDefault="00A24948" w:rsidP="00A24948">
      <w:pPr>
        <w:pStyle w:val="PlainText"/>
        <w:rPr>
          <w:rFonts w:ascii="Courier New" w:hAnsi="Courier New" w:cs="Courier New"/>
        </w:rPr>
      </w:pPr>
    </w:p>
    <w:p w14:paraId="0FC3E6FA"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2.  Demand for Network Slicing</w:t>
      </w:r>
    </w:p>
    <w:p w14:paraId="6980B5D2" w14:textId="77777777" w:rsidR="00A24948" w:rsidRPr="00A96145" w:rsidRDefault="00A24948" w:rsidP="00A24948">
      <w:pPr>
        <w:pStyle w:val="PlainText"/>
        <w:rPr>
          <w:rFonts w:ascii="Courier New" w:hAnsi="Courier New" w:cs="Courier New"/>
        </w:rPr>
      </w:pPr>
    </w:p>
    <w:p w14:paraId="09CC318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It is expected that a diversity of new services will emerge in 5G</w:t>
      </w:r>
    </w:p>
    <w:p w14:paraId="7995B62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network.  These services including smart home, industrial control,</w:t>
      </w:r>
    </w:p>
    <w:p w14:paraId="7F79DE64"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remote healthcare, Vehicle-to-Everything (V2X) and etc. will</w:t>
      </w:r>
    </w:p>
    <w:p w14:paraId="015595A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eventually create an ecosystem of "Internet of Everything".  With</w:t>
      </w:r>
    </w:p>
    <w:p w14:paraId="4B5AA36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hundreds of billions of devices from different business sectors</w:t>
      </w:r>
    </w:p>
    <w:p w14:paraId="6F3B4C5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connected, the future network needs to meet the diversified Quality</w:t>
      </w:r>
    </w:p>
    <w:p w14:paraId="50EC3AB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of Experience (QoE) demands of different vertical industries.</w:t>
      </w:r>
    </w:p>
    <w:p w14:paraId="119620D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Typical QoE requirements for the end users or the applications are</w:t>
      </w:r>
    </w:p>
    <w:p w14:paraId="4776396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extremely low latency and high reliability, whilst the purchaser of</w:t>
      </w:r>
    </w:p>
    <w:p w14:paraId="1D8452A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the slice is looking for short time-to-market and rapid deployment of</w:t>
      </w:r>
    </w:p>
    <w:p w14:paraId="786463C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the service infrastructure needed to provide the technical</w:t>
      </w:r>
    </w:p>
    <w:p w14:paraId="3E55AF1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underpinning of their business.  Service providers' networks need to</w:t>
      </w:r>
    </w:p>
    <w:p w14:paraId="782A52A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continuously evolve to adapt to this change.  As a result, it is</w:t>
      </w:r>
    </w:p>
    <w:p w14:paraId="0AB0C574"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believed that future networks should be able to provide services with</w:t>
      </w:r>
    </w:p>
    <w:p w14:paraId="3A93BA6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guaranteed performances together with the existing best-effort</w:t>
      </w:r>
    </w:p>
    <w:p w14:paraId="5062AAE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services.  In order to achieve this, it is preferred that dedicated</w:t>
      </w:r>
    </w:p>
    <w:p w14:paraId="7444381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resources in the network could be used by different vertical industry</w:t>
      </w:r>
    </w:p>
    <w:p w14:paraId="7827A23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customers.  Network slicing is proposed as an end-to-end solution for</w:t>
      </w:r>
    </w:p>
    <w:p w14:paraId="2387011B"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this purpose.</w:t>
      </w:r>
    </w:p>
    <w:p w14:paraId="0D423CA8" w14:textId="77777777" w:rsidR="00A24948" w:rsidRPr="00A96145" w:rsidRDefault="00A24948" w:rsidP="00A24948">
      <w:pPr>
        <w:pStyle w:val="PlainText"/>
        <w:rPr>
          <w:rFonts w:ascii="Courier New" w:hAnsi="Courier New" w:cs="Courier New"/>
        </w:rPr>
      </w:pPr>
    </w:p>
    <w:p w14:paraId="411DB65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2.1.  Guaranteed Service Performance</w:t>
      </w:r>
    </w:p>
    <w:p w14:paraId="2BE857F5" w14:textId="77777777" w:rsidR="00A24948" w:rsidRPr="00A96145" w:rsidRDefault="00A24948" w:rsidP="00A24948">
      <w:pPr>
        <w:pStyle w:val="PlainText"/>
        <w:rPr>
          <w:rFonts w:ascii="Courier New" w:hAnsi="Courier New" w:cs="Courier New"/>
        </w:rPr>
      </w:pPr>
    </w:p>
    <w:p w14:paraId="0B8328A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One of the most challenging requirements for future network is to</w:t>
      </w:r>
    </w:p>
    <w:p w14:paraId="41BA34B4"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provide guaranteed performance for varieties of new services whilst</w:t>
      </w:r>
    </w:p>
    <w:p w14:paraId="1F84A82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lastRenderedPageBreak/>
        <w:t xml:space="preserve">   maintaining the economies of scale that accrue through resource</w:t>
      </w:r>
    </w:p>
    <w:p w14:paraId="3F345E1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sharing.  It has been foreseen that the requirements of different</w:t>
      </w:r>
    </w:p>
    <w:p w14:paraId="570AD52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services would be diversified and complex.</w:t>
      </w:r>
    </w:p>
    <w:p w14:paraId="55A0EEFF" w14:textId="77777777" w:rsidR="00A24948" w:rsidRPr="00A96145" w:rsidRDefault="00A24948" w:rsidP="00A24948">
      <w:pPr>
        <w:pStyle w:val="PlainText"/>
        <w:rPr>
          <w:rFonts w:ascii="Courier New" w:hAnsi="Courier New" w:cs="Courier New"/>
        </w:rPr>
      </w:pPr>
    </w:p>
    <w:p w14:paraId="19FD89B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Taking augmented reality (AR) service as an example, it requires high</w:t>
      </w:r>
    </w:p>
    <w:p w14:paraId="2E98626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bandwidth to provide a local video feed to the augmenter, and high</w:t>
      </w:r>
    </w:p>
    <w:p w14:paraId="2704FDF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quality augmented video back to the user.  At the same time, it also</w:t>
      </w:r>
    </w:p>
    <w:p w14:paraId="058FA4B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requires extremely low latency since the created reality and the</w:t>
      </w:r>
    </w:p>
    <w:p w14:paraId="72AE5B2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user's view must be synchronized to avoid reaction mismatch.  Another</w:t>
      </w:r>
    </w:p>
    <w:p w14:paraId="25EC48E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example is the vehicular communications where the delay in traffic</w:t>
      </w:r>
    </w:p>
    <w:p w14:paraId="74B690E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control system may directly jeopardize the road safety.</w:t>
      </w:r>
    </w:p>
    <w:p w14:paraId="1AE0C6FB" w14:textId="77777777" w:rsidR="00A24948" w:rsidRPr="00A96145" w:rsidRDefault="00A24948" w:rsidP="00A24948">
      <w:pPr>
        <w:pStyle w:val="PlainText"/>
        <w:rPr>
          <w:rFonts w:ascii="Courier New" w:hAnsi="Courier New" w:cs="Courier New"/>
        </w:rPr>
      </w:pPr>
    </w:p>
    <w:p w14:paraId="3C3E4A5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Network slicing can deal with these challenges by mapping the</w:t>
      </w:r>
    </w:p>
    <w:p w14:paraId="3CB716E4"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performance requirements to physically or logically dedicated</w:t>
      </w:r>
    </w:p>
    <w:p w14:paraId="56F60B8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resources.</w:t>
      </w:r>
    </w:p>
    <w:p w14:paraId="38245C89" w14:textId="77777777" w:rsidR="00A24948" w:rsidRPr="00A96145" w:rsidRDefault="00A24948" w:rsidP="00A24948">
      <w:pPr>
        <w:pStyle w:val="PlainText"/>
        <w:rPr>
          <w:rFonts w:ascii="Courier New" w:hAnsi="Courier New" w:cs="Courier New"/>
        </w:rPr>
      </w:pPr>
    </w:p>
    <w:p w14:paraId="65FEB33B"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2.2.  Domain &amp; End-to-end Customization</w:t>
      </w:r>
    </w:p>
    <w:p w14:paraId="772ED8DD" w14:textId="77777777" w:rsidR="00A24948" w:rsidRPr="00A96145" w:rsidRDefault="00A24948" w:rsidP="00A24948">
      <w:pPr>
        <w:pStyle w:val="PlainText"/>
        <w:rPr>
          <w:rFonts w:ascii="Courier New" w:hAnsi="Courier New" w:cs="Courier New"/>
        </w:rPr>
      </w:pPr>
    </w:p>
    <w:p w14:paraId="5B428ED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Customization is another significant feature of future services.</w:t>
      </w:r>
    </w:p>
    <w:p w14:paraId="236ED85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Many vertical industries are expected to offer customization</w:t>
      </w:r>
    </w:p>
    <w:p w14:paraId="6E6EAD0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capabilities as a service to both internal manufacturing processes</w:t>
      </w:r>
    </w:p>
    <w:p w14:paraId="26F1494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and specific end users.  Meanwhile, these customized services need to</w:t>
      </w:r>
    </w:p>
    <w:p w14:paraId="1193F664"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be deployed with short time-to-market.  The network needs to adapt to</w:t>
      </w:r>
    </w:p>
    <w:p w14:paraId="7460218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this challenge since customers may frequently adjust and refine their</w:t>
      </w:r>
    </w:p>
    <w:p w14:paraId="26F2677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customization requirements.</w:t>
      </w:r>
    </w:p>
    <w:p w14:paraId="3C7942F0" w14:textId="77777777" w:rsidR="00A24948" w:rsidRPr="00A96145" w:rsidRDefault="00A24948" w:rsidP="00A24948">
      <w:pPr>
        <w:pStyle w:val="PlainText"/>
        <w:rPr>
          <w:rFonts w:ascii="Courier New" w:hAnsi="Courier New" w:cs="Courier New"/>
        </w:rPr>
      </w:pPr>
    </w:p>
    <w:p w14:paraId="1309B5D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There is ongoing work such as network orchestration, software defined</w:t>
      </w:r>
    </w:p>
    <w:p w14:paraId="769121D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networks and network function virtualization that aims to address</w:t>
      </w:r>
    </w:p>
    <w:p w14:paraId="38CB115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this problem.  In principle, these new technologies share a common</w:t>
      </w:r>
    </w:p>
    <w:p w14:paraId="6164018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request for the network to provide the ability to provide agile</w:t>
      </w:r>
    </w:p>
    <w:p w14:paraId="549A8AB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resource allocation.  &lt;!--</w:t>
      </w:r>
    </w:p>
    <w:p w14:paraId="47C8EBBE" w14:textId="77777777" w:rsidR="00A24948" w:rsidRPr="00A96145" w:rsidRDefault="00A24948" w:rsidP="00A24948">
      <w:pPr>
        <w:pStyle w:val="PlainText"/>
        <w:rPr>
          <w:rFonts w:ascii="Courier New" w:hAnsi="Courier New" w:cs="Courier New"/>
        </w:rPr>
      </w:pPr>
    </w:p>
    <w:p w14:paraId="0208C0A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2.3.  Network Slicing as a Service</w:t>
      </w:r>
    </w:p>
    <w:p w14:paraId="24D2837B" w14:textId="77777777" w:rsidR="00A24948" w:rsidRPr="00A96145" w:rsidRDefault="00A24948" w:rsidP="00A24948">
      <w:pPr>
        <w:pStyle w:val="PlainText"/>
        <w:rPr>
          <w:rFonts w:ascii="Courier New" w:hAnsi="Courier New" w:cs="Courier New"/>
        </w:rPr>
      </w:pPr>
    </w:p>
    <w:p w14:paraId="3B0AD8DB"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It is anticipated that the operation of 5G and future networks will</w:t>
      </w:r>
    </w:p>
    <w:p w14:paraId="2A2E2BD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involve new business models.  Given that the network is more</w:t>
      </w:r>
    </w:p>
    <w:p w14:paraId="4855A31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flexible, elastic, modularized and customized, the shared network</w:t>
      </w:r>
    </w:p>
    <w:p w14:paraId="185F639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infrastructure can be sliced and offered as a service to the</w:t>
      </w:r>
    </w:p>
    <w:p w14:paraId="1E7D038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customer.  For instance, dedicated, isolated, end-to-end network</w:t>
      </w:r>
    </w:p>
    <w:p w14:paraId="3CFC4FAB"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resources with a customized topology can be provided as a network</w:t>
      </w:r>
    </w:p>
    <w:p w14:paraId="36892AD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slice service to the tenant of this network slice.The tenants are</w:t>
      </w:r>
    </w:p>
    <w:p w14:paraId="473E2EA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allowed to have a certain level of provisioning of their network</w:t>
      </w:r>
    </w:p>
    <w:p w14:paraId="3790E31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slices.  --&gt;</w:t>
      </w:r>
    </w:p>
    <w:p w14:paraId="4C6486BA" w14:textId="77777777" w:rsidR="00A24948" w:rsidRPr="00A96145" w:rsidRDefault="00A24948" w:rsidP="00A24948">
      <w:pPr>
        <w:pStyle w:val="PlainText"/>
        <w:rPr>
          <w:rFonts w:ascii="Courier New" w:hAnsi="Courier New" w:cs="Courier New"/>
        </w:rPr>
      </w:pPr>
    </w:p>
    <w:p w14:paraId="47916F34"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3.  Network Slicing Architecture</w:t>
      </w:r>
    </w:p>
    <w:p w14:paraId="3163EB5E" w14:textId="77777777" w:rsidR="00A24948" w:rsidRPr="00A96145" w:rsidRDefault="00A24948" w:rsidP="00A24948">
      <w:pPr>
        <w:pStyle w:val="PlainText"/>
        <w:rPr>
          <w:rFonts w:ascii="Courier New" w:hAnsi="Courier New" w:cs="Courier New"/>
        </w:rPr>
      </w:pPr>
    </w:p>
    <w:p w14:paraId="614947F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This section introduces the general system architecture of network</w:t>
      </w:r>
    </w:p>
    <w:p w14:paraId="5359DDB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slicing.</w:t>
      </w:r>
    </w:p>
    <w:p w14:paraId="399C78CC" w14:textId="77777777" w:rsidR="00A24948" w:rsidRPr="00A96145" w:rsidRDefault="00A24948" w:rsidP="00A24948">
      <w:pPr>
        <w:pStyle w:val="PlainText"/>
        <w:rPr>
          <w:rFonts w:ascii="Courier New" w:hAnsi="Courier New" w:cs="Courier New"/>
        </w:rPr>
      </w:pPr>
    </w:p>
    <w:p w14:paraId="42D2FB7B"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3.1.  Basic Concepts</w:t>
      </w:r>
    </w:p>
    <w:p w14:paraId="33068190" w14:textId="77777777" w:rsidR="00A24948" w:rsidRPr="00A96145" w:rsidRDefault="00A24948" w:rsidP="00A24948">
      <w:pPr>
        <w:pStyle w:val="PlainText"/>
        <w:rPr>
          <w:rFonts w:ascii="Courier New" w:hAnsi="Courier New" w:cs="Courier New"/>
        </w:rPr>
      </w:pPr>
    </w:p>
    <w:p w14:paraId="1BA5500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Network slicing is a collection of technologies that are used to</w:t>
      </w:r>
    </w:p>
    <w:p w14:paraId="2FFBC06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establish logically dedicated resources including but not limited to</w:t>
      </w:r>
    </w:p>
    <w:p w14:paraId="68123C6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connectivity, computing, storage, provisioning and specific network</w:t>
      </w:r>
    </w:p>
    <w:p w14:paraId="1EA3888B" w14:textId="77777777" w:rsidR="00A24948" w:rsidRPr="00A96145" w:rsidRDefault="00A24948" w:rsidP="00A24948">
      <w:pPr>
        <w:pStyle w:val="PlainText"/>
        <w:rPr>
          <w:rFonts w:ascii="Courier New" w:hAnsi="Courier New" w:cs="Courier New"/>
        </w:rPr>
      </w:pPr>
      <w:r w:rsidRPr="00A96145">
        <w:rPr>
          <w:rFonts w:ascii="Courier New" w:hAnsi="Courier New" w:cs="Courier New"/>
        </w:rPr>
        <w:lastRenderedPageBreak/>
        <w:t xml:space="preserve">   functions.  The logical resources are a part of the larger common</w:t>
      </w:r>
    </w:p>
    <w:p w14:paraId="02BA098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network infrastructures that are shared among various network slice</w:t>
      </w:r>
    </w:p>
    <w:p w14:paraId="360C290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instances.  These dedicated resources can be customized to meet the</w:t>
      </w:r>
    </w:p>
    <w:p w14:paraId="0B8ED91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diversified requirements of different vertical industries.  The</w:t>
      </w:r>
    </w:p>
    <w:p w14:paraId="022B5F9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following sections describe some basic concepts of network slicing.</w:t>
      </w:r>
    </w:p>
    <w:p w14:paraId="54FFC11B" w14:textId="77777777" w:rsidR="00A24948" w:rsidRPr="00A96145" w:rsidRDefault="00A24948" w:rsidP="00A24948">
      <w:pPr>
        <w:pStyle w:val="PlainText"/>
        <w:rPr>
          <w:rFonts w:ascii="Courier New" w:hAnsi="Courier New" w:cs="Courier New"/>
        </w:rPr>
      </w:pPr>
    </w:p>
    <w:p w14:paraId="72A0160E"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3.1.1.  Network Slicing Service Provider</w:t>
      </w:r>
    </w:p>
    <w:p w14:paraId="027B017D" w14:textId="77777777" w:rsidR="00A24948" w:rsidRPr="00A96145" w:rsidRDefault="00A24948" w:rsidP="00A24948">
      <w:pPr>
        <w:pStyle w:val="PlainText"/>
        <w:rPr>
          <w:rFonts w:ascii="Courier New" w:hAnsi="Courier New" w:cs="Courier New"/>
        </w:rPr>
      </w:pPr>
    </w:p>
    <w:p w14:paraId="43F4C93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 network slicing service provider, typically a telecommunication</w:t>
      </w:r>
    </w:p>
    <w:p w14:paraId="20D719C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service provider, is the owner of the network infrastructures from</w:t>
      </w:r>
    </w:p>
    <w:p w14:paraId="77056C0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which network slices are created.  The network slicing service</w:t>
      </w:r>
    </w:p>
    <w:p w14:paraId="260EC00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provider takes the responsibilities of managing and orchestrating</w:t>
      </w:r>
    </w:p>
    <w:p w14:paraId="1EE9CB4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corresponding resources that network slicing uses.</w:t>
      </w:r>
    </w:p>
    <w:p w14:paraId="0A270FA6" w14:textId="77777777" w:rsidR="00A24948" w:rsidRPr="00A96145" w:rsidRDefault="00A24948" w:rsidP="00A24948">
      <w:pPr>
        <w:pStyle w:val="PlainText"/>
        <w:rPr>
          <w:rFonts w:ascii="Courier New" w:hAnsi="Courier New" w:cs="Courier New"/>
        </w:rPr>
      </w:pPr>
    </w:p>
    <w:p w14:paraId="17900C07"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3.1.2.  Network Slice Instance</w:t>
      </w:r>
    </w:p>
    <w:p w14:paraId="0C2A2F47" w14:textId="77777777" w:rsidR="00A24948" w:rsidRPr="00A96145" w:rsidRDefault="00A24948" w:rsidP="00A24948">
      <w:pPr>
        <w:pStyle w:val="PlainText"/>
        <w:rPr>
          <w:rFonts w:ascii="Courier New" w:hAnsi="Courier New" w:cs="Courier New"/>
        </w:rPr>
      </w:pPr>
    </w:p>
    <w:p w14:paraId="49647C4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 network slice instance (NSI) is the end-to-end realization of</w:t>
      </w:r>
    </w:p>
    <w:p w14:paraId="2EFF8BB4"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network slicing, which consists of the combination of physically or</w:t>
      </w:r>
    </w:p>
    <w:p w14:paraId="1C9F33D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logically dedicated resources.  An NSI typically associates with</w:t>
      </w:r>
    </w:p>
    <w:p w14:paraId="2293679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components from different network domains including core network,</w:t>
      </w:r>
    </w:p>
    <w:p w14:paraId="0BFABC9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transport network and access network.  It may also require cloud</w:t>
      </w:r>
    </w:p>
    <w:p w14:paraId="2D21BC6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resources from data centres.  Furthermore, end-user terminals may</w:t>
      </w:r>
    </w:p>
    <w:p w14:paraId="02469E0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also allocate dedicated resource to a specific NSI.</w:t>
      </w:r>
    </w:p>
    <w:p w14:paraId="6A2A4D9C" w14:textId="77777777" w:rsidR="00A24948" w:rsidRPr="00A96145" w:rsidRDefault="00A24948" w:rsidP="00A24948">
      <w:pPr>
        <w:pStyle w:val="PlainText"/>
        <w:rPr>
          <w:rFonts w:ascii="Courier New" w:hAnsi="Courier New" w:cs="Courier New"/>
        </w:rPr>
      </w:pPr>
    </w:p>
    <w:p w14:paraId="73F0414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Each NSI is defined and created for specific service-oriented</w:t>
      </w:r>
    </w:p>
    <w:p w14:paraId="6305F97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requirements.  The logically dedicated resources allocated to NSIs</w:t>
      </w:r>
    </w:p>
    <w:p w14:paraId="774049FB"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may be intrinsically isolated physical instances.  They may also</w:t>
      </w:r>
    </w:p>
    <w:p w14:paraId="786316C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share common physical infrastructures according to implementation</w:t>
      </w:r>
    </w:p>
    <w:p w14:paraId="0C6D75B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choices.</w:t>
      </w:r>
    </w:p>
    <w:p w14:paraId="5E4886A0" w14:textId="77777777" w:rsidR="00A24948" w:rsidRPr="00A96145" w:rsidRDefault="00A24948" w:rsidP="00A24948">
      <w:pPr>
        <w:pStyle w:val="PlainText"/>
        <w:rPr>
          <w:rFonts w:ascii="Courier New" w:hAnsi="Courier New" w:cs="Courier New"/>
        </w:rPr>
      </w:pPr>
    </w:p>
    <w:p w14:paraId="1F618FFA"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3.1.3.  Network Slice Type</w:t>
      </w:r>
    </w:p>
    <w:p w14:paraId="7CDD3A37" w14:textId="77777777" w:rsidR="00A24948" w:rsidRPr="00A96145" w:rsidRDefault="00A24948" w:rsidP="00A24948">
      <w:pPr>
        <w:pStyle w:val="PlainText"/>
        <w:rPr>
          <w:rFonts w:ascii="Courier New" w:hAnsi="Courier New" w:cs="Courier New"/>
        </w:rPr>
      </w:pPr>
    </w:p>
    <w:p w14:paraId="4E0F4C5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Network slices are categorized into different types according to the</w:t>
      </w:r>
    </w:p>
    <w:p w14:paraId="3BF1535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abstraction of characteristics of the services they facilitate.  The</w:t>
      </w:r>
    </w:p>
    <w:p w14:paraId="34171C5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methodology used for defining network slice types may be different</w:t>
      </w:r>
    </w:p>
    <w:p w14:paraId="75A78A2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for the owners of network slicing infrastructure.  Some typical</w:t>
      </w:r>
    </w:p>
    <w:p w14:paraId="376CC64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examples of network slice types according to 5G implementation</w:t>
      </w:r>
    </w:p>
    <w:p w14:paraId="62FE604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include eMMB, mMTC and URLLC.  Network slice type may be used to map</w:t>
      </w:r>
    </w:p>
    <w:p w14:paraId="53C0C4F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specific network resources, VPNs, QoS categories according to real</w:t>
      </w:r>
    </w:p>
    <w:p w14:paraId="2550CF2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implementation.  It is advised that mutual types should be defined</w:t>
      </w:r>
    </w:p>
    <w:p w14:paraId="2829124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according to existing main-stream service implementation scenarios.</w:t>
      </w:r>
    </w:p>
    <w:p w14:paraId="4AAFA76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Extensions should be allowed for network slicing service provider to</w:t>
      </w:r>
    </w:p>
    <w:p w14:paraId="4FB50FC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make according to new requirements.</w:t>
      </w:r>
    </w:p>
    <w:p w14:paraId="702C03F6" w14:textId="77777777" w:rsidR="00A24948" w:rsidRPr="00A96145" w:rsidRDefault="00A24948" w:rsidP="00A24948">
      <w:pPr>
        <w:pStyle w:val="PlainText"/>
        <w:rPr>
          <w:rFonts w:ascii="Courier New" w:hAnsi="Courier New" w:cs="Courier New"/>
        </w:rPr>
      </w:pPr>
    </w:p>
    <w:p w14:paraId="63A0E20F"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3.1.4.  Network Slice Template</w:t>
      </w:r>
    </w:p>
    <w:p w14:paraId="2E0D56A8" w14:textId="77777777" w:rsidR="00A24948" w:rsidRPr="00A96145" w:rsidRDefault="00A24948" w:rsidP="00A24948">
      <w:pPr>
        <w:pStyle w:val="PlainText"/>
        <w:rPr>
          <w:rFonts w:ascii="Courier New" w:hAnsi="Courier New" w:cs="Courier New"/>
        </w:rPr>
      </w:pPr>
    </w:p>
    <w:p w14:paraId="50C2328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 network slice template is an abstraction of the resource</w:t>
      </w:r>
    </w:p>
    <w:p w14:paraId="4518B05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requirement for a set of similar network slice instances.  Different</w:t>
      </w:r>
    </w:p>
    <w:p w14:paraId="5F32EBC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templates are defined for individual network slice types.  These</w:t>
      </w:r>
    </w:p>
    <w:p w14:paraId="3F8B0A4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templates are used to create certain network slice instances.</w:t>
      </w:r>
    </w:p>
    <w:p w14:paraId="5416245A" w14:textId="77777777" w:rsidR="00A24948" w:rsidRPr="00A96145" w:rsidRDefault="00A24948" w:rsidP="00A24948">
      <w:pPr>
        <w:pStyle w:val="PlainText"/>
        <w:rPr>
          <w:rFonts w:ascii="Courier New" w:hAnsi="Courier New" w:cs="Courier New"/>
        </w:rPr>
      </w:pPr>
    </w:p>
    <w:p w14:paraId="707D7360"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3.1.5.  Network Slice Tenant</w:t>
      </w:r>
    </w:p>
    <w:p w14:paraId="17C00C2F" w14:textId="77777777" w:rsidR="00A24948" w:rsidRPr="00A96145" w:rsidRDefault="00A24948" w:rsidP="00A24948">
      <w:pPr>
        <w:pStyle w:val="PlainText"/>
        <w:rPr>
          <w:rFonts w:ascii="Courier New" w:hAnsi="Courier New" w:cs="Courier New"/>
        </w:rPr>
      </w:pPr>
    </w:p>
    <w:p w14:paraId="3DA0268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 network slice tenant is the user of specific NSIs, with which</w:t>
      </w:r>
    </w:p>
    <w:p w14:paraId="43F35034" w14:textId="77777777" w:rsidR="00A24948" w:rsidRPr="00A96145" w:rsidRDefault="00A24948" w:rsidP="00A24948">
      <w:pPr>
        <w:pStyle w:val="PlainText"/>
        <w:rPr>
          <w:rFonts w:ascii="Courier New" w:hAnsi="Courier New" w:cs="Courier New"/>
        </w:rPr>
      </w:pPr>
      <w:r w:rsidRPr="00A96145">
        <w:rPr>
          <w:rFonts w:ascii="Courier New" w:hAnsi="Courier New" w:cs="Courier New"/>
        </w:rPr>
        <w:lastRenderedPageBreak/>
        <w:t xml:space="preserve">   specific services can be provided to end customers.  Network slice</w:t>
      </w:r>
    </w:p>
    <w:p w14:paraId="6858AD1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tenants can make requests of the creation of new network slice</w:t>
      </w:r>
    </w:p>
    <w:p w14:paraId="2CF508C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instances.  Certain level of management capability should be exposed</w:t>
      </w:r>
    </w:p>
    <w:p w14:paraId="4F5F51D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to network slice tenant from network slice service provider.</w:t>
      </w:r>
    </w:p>
    <w:p w14:paraId="16D3E693" w14:textId="77777777" w:rsidR="00A24948" w:rsidRDefault="00A24948" w:rsidP="00A24948">
      <w:pPr>
        <w:pStyle w:val="PlainText"/>
        <w:rPr>
          <w:ins w:id="148" w:author="Alex Galis" w:date="2017-05-15T15:37:00Z"/>
          <w:rFonts w:ascii="Courier New" w:hAnsi="Courier New" w:cs="Courier New"/>
        </w:rPr>
      </w:pPr>
    </w:p>
    <w:p w14:paraId="0DF447D0" w14:textId="4D6A5B75" w:rsidR="00B574E7" w:rsidRDefault="00B574E7" w:rsidP="00A24948">
      <w:pPr>
        <w:pStyle w:val="PlainText"/>
        <w:rPr>
          <w:ins w:id="149" w:author="Alex Galis" w:date="2017-05-15T15:39:00Z"/>
          <w:rFonts w:ascii="Courier New" w:hAnsi="Courier New" w:cs="Courier New"/>
          <w:color w:val="0000FF"/>
        </w:rPr>
      </w:pPr>
      <w:ins w:id="150" w:author="Alex Galis" w:date="2017-05-15T15:38:00Z">
        <w:r w:rsidRPr="00B574E7">
          <w:rPr>
            <w:rFonts w:ascii="Courier New" w:hAnsi="Courier New" w:cs="Courier New"/>
            <w:color w:val="0000FF"/>
            <w:rPrChange w:id="151" w:author="Alex Galis" w:date="2017-05-15T15:38:00Z">
              <w:rPr>
                <w:rFonts w:ascii="Courier New" w:hAnsi="Courier New" w:cs="Courier New"/>
              </w:rPr>
            </w:rPrChange>
          </w:rPr>
          <w:t>3.1.6 Inter-Network Slices Orchestration</w:t>
        </w:r>
      </w:ins>
    </w:p>
    <w:p w14:paraId="0443752B" w14:textId="77777777" w:rsidR="00B574E7" w:rsidRDefault="00B574E7" w:rsidP="00A24948">
      <w:pPr>
        <w:pStyle w:val="PlainText"/>
        <w:rPr>
          <w:ins w:id="152" w:author="Alex Galis" w:date="2017-05-15T15:39:00Z"/>
          <w:rFonts w:ascii="Courier New" w:hAnsi="Courier New" w:cs="Courier New"/>
          <w:color w:val="0000FF"/>
        </w:rPr>
      </w:pPr>
    </w:p>
    <w:p w14:paraId="5AD35F4B" w14:textId="77777777" w:rsidR="00B574E7" w:rsidRPr="00B574E7" w:rsidRDefault="00B574E7" w:rsidP="00B574E7">
      <w:pPr>
        <w:pStyle w:val="PlainText"/>
        <w:rPr>
          <w:ins w:id="153" w:author="Alex Galis" w:date="2017-05-15T15:39:00Z"/>
          <w:rFonts w:ascii="Courier New" w:hAnsi="Courier New" w:cs="Courier New"/>
          <w:color w:val="0000FF"/>
        </w:rPr>
      </w:pPr>
      <w:ins w:id="154" w:author="Alex Galis" w:date="2017-05-15T15:39:00Z">
        <w:r w:rsidRPr="00B574E7">
          <w:rPr>
            <w:rFonts w:ascii="Courier New" w:hAnsi="Courier New" w:cs="Courier New"/>
            <w:color w:val="0000FF"/>
          </w:rPr>
          <w:t>This section describes Inter-Network Slices Orchestration and its functionality. Orchestration refers to the system functions in a domain that</w:t>
        </w:r>
      </w:ins>
    </w:p>
    <w:p w14:paraId="79FBB7FA" w14:textId="007A7088" w:rsidR="00B574E7" w:rsidRPr="00B574E7" w:rsidRDefault="00B574E7">
      <w:pPr>
        <w:pStyle w:val="PlainText"/>
        <w:numPr>
          <w:ilvl w:val="0"/>
          <w:numId w:val="1"/>
        </w:numPr>
        <w:rPr>
          <w:ins w:id="155" w:author="Alex Galis" w:date="2017-05-15T15:39:00Z"/>
          <w:rFonts w:ascii="Courier New" w:hAnsi="Courier New" w:cs="Courier New"/>
          <w:color w:val="0000FF"/>
        </w:rPr>
        <w:pPrChange w:id="156" w:author="Alex Galis" w:date="2017-05-15T15:39:00Z">
          <w:pPr>
            <w:pStyle w:val="PlainText"/>
          </w:pPr>
        </w:pPrChange>
      </w:pPr>
      <w:ins w:id="157" w:author="Alex Galis" w:date="2017-05-15T15:39:00Z">
        <w:r>
          <w:rPr>
            <w:rFonts w:ascii="Courier New" w:hAnsi="Courier New" w:cs="Courier New"/>
            <w:color w:val="0000FF"/>
          </w:rPr>
          <w:t>automate</w:t>
        </w:r>
        <w:r w:rsidRPr="00B574E7">
          <w:rPr>
            <w:rFonts w:ascii="Courier New" w:hAnsi="Courier New" w:cs="Courier New"/>
            <w:color w:val="0000FF"/>
          </w:rPr>
          <w:t xml:space="preserve"> and autonomically  co-ordination of network functions  in slices</w:t>
        </w:r>
      </w:ins>
    </w:p>
    <w:p w14:paraId="48CDFC10" w14:textId="743BBBE3" w:rsidR="00B574E7" w:rsidRPr="00B574E7" w:rsidRDefault="00B574E7">
      <w:pPr>
        <w:pStyle w:val="PlainText"/>
        <w:numPr>
          <w:ilvl w:val="0"/>
          <w:numId w:val="1"/>
        </w:numPr>
        <w:rPr>
          <w:ins w:id="158" w:author="Alex Galis" w:date="2017-05-15T15:39:00Z"/>
          <w:rFonts w:ascii="Courier New" w:hAnsi="Courier New" w:cs="Courier New"/>
          <w:color w:val="0000FF"/>
        </w:rPr>
        <w:pPrChange w:id="159" w:author="Alex Galis" w:date="2017-05-15T15:39:00Z">
          <w:pPr>
            <w:pStyle w:val="PlainText"/>
          </w:pPr>
        </w:pPrChange>
      </w:pPr>
      <w:ins w:id="160" w:author="Alex Galis" w:date="2017-05-15T15:39:00Z">
        <w:r w:rsidRPr="00B574E7">
          <w:rPr>
            <w:rFonts w:ascii="Courier New" w:hAnsi="Courier New" w:cs="Courier New"/>
            <w:color w:val="0000FF"/>
          </w:rPr>
          <w:t xml:space="preserve">autonomically coordinate the slices lifecycle and all the components that are part of the slice (i.e.  Service Instances, Network Slice Instances, Resources, Capabilities exposure) to ensure an optimized allocation of the necessary resources across the network.  </w:t>
        </w:r>
      </w:ins>
    </w:p>
    <w:p w14:paraId="214BD099" w14:textId="74C42FE7" w:rsidR="00B574E7" w:rsidRPr="00B574E7" w:rsidRDefault="00B574E7">
      <w:pPr>
        <w:pStyle w:val="PlainText"/>
        <w:numPr>
          <w:ilvl w:val="0"/>
          <w:numId w:val="1"/>
        </w:numPr>
        <w:rPr>
          <w:ins w:id="161" w:author="Alex Galis" w:date="2017-05-15T15:39:00Z"/>
          <w:rFonts w:ascii="Courier New" w:hAnsi="Courier New" w:cs="Courier New"/>
          <w:color w:val="0000FF"/>
        </w:rPr>
        <w:pPrChange w:id="162" w:author="Alex Galis" w:date="2017-05-15T15:39:00Z">
          <w:pPr>
            <w:pStyle w:val="PlainText"/>
          </w:pPr>
        </w:pPrChange>
      </w:pPr>
      <w:ins w:id="163" w:author="Alex Galis" w:date="2017-05-15T15:39:00Z">
        <w:r w:rsidRPr="00B574E7">
          <w:rPr>
            <w:rFonts w:ascii="Courier New" w:hAnsi="Courier New" w:cs="Courier New"/>
            <w:color w:val="0000FF"/>
          </w:rPr>
          <w:t>coordinate a number of interrelated resources, often distributed across a number of subordinate domains, and to assure transactional integrity as part of the process</w:t>
        </w:r>
      </w:ins>
      <w:ins w:id="164" w:author="Alex Galis" w:date="2017-05-15T15:45:00Z">
        <w:r w:rsidR="00033619">
          <w:rPr>
            <w:rFonts w:ascii="Courier New" w:hAnsi="Courier New" w:cs="Courier New"/>
            <w:color w:val="0000FF"/>
          </w:rPr>
          <w:t>.</w:t>
        </w:r>
      </w:ins>
      <w:ins w:id="165" w:author="Alex Galis" w:date="2017-05-15T15:39:00Z">
        <w:r w:rsidRPr="00B574E7">
          <w:rPr>
            <w:rFonts w:ascii="Courier New" w:hAnsi="Courier New" w:cs="Courier New"/>
            <w:color w:val="0000FF"/>
          </w:rPr>
          <w:t xml:space="preserve"> </w:t>
        </w:r>
      </w:ins>
    </w:p>
    <w:p w14:paraId="748E4ECD" w14:textId="56B964FA" w:rsidR="00B574E7" w:rsidRPr="00B574E7" w:rsidRDefault="00B574E7">
      <w:pPr>
        <w:pStyle w:val="PlainText"/>
        <w:numPr>
          <w:ilvl w:val="0"/>
          <w:numId w:val="1"/>
        </w:numPr>
        <w:rPr>
          <w:ins w:id="166" w:author="Alex Galis" w:date="2017-05-15T15:39:00Z"/>
          <w:rFonts w:ascii="Courier New" w:hAnsi="Courier New" w:cs="Courier New"/>
          <w:color w:val="0000FF"/>
        </w:rPr>
        <w:pPrChange w:id="167" w:author="Alex Galis" w:date="2017-05-15T15:39:00Z">
          <w:pPr>
            <w:pStyle w:val="PlainText"/>
          </w:pPr>
        </w:pPrChange>
      </w:pPr>
      <w:ins w:id="168" w:author="Alex Galis" w:date="2017-05-15T15:39:00Z">
        <w:r w:rsidRPr="00B574E7">
          <w:rPr>
            <w:rFonts w:ascii="Courier New" w:hAnsi="Courier New" w:cs="Courier New"/>
            <w:color w:val="0000FF"/>
          </w:rPr>
          <w:t xml:space="preserve">autonomically control of slice life cycle management, including concatenation of slices in each segment of the infrastructure including  the data pane, the control plane, and the management plane. </w:t>
        </w:r>
      </w:ins>
    </w:p>
    <w:p w14:paraId="12720AC8" w14:textId="2163B7C5" w:rsidR="00B574E7" w:rsidRPr="00B574E7" w:rsidRDefault="00B574E7">
      <w:pPr>
        <w:pStyle w:val="PlainText"/>
        <w:numPr>
          <w:ilvl w:val="0"/>
          <w:numId w:val="1"/>
        </w:numPr>
        <w:rPr>
          <w:ins w:id="169" w:author="Alex Galis" w:date="2017-05-15T15:39:00Z"/>
          <w:rFonts w:ascii="Courier New" w:hAnsi="Courier New" w:cs="Courier New"/>
          <w:color w:val="0000FF"/>
        </w:rPr>
        <w:pPrChange w:id="170" w:author="Alex Galis" w:date="2017-05-15T15:39:00Z">
          <w:pPr>
            <w:pStyle w:val="PlainText"/>
          </w:pPr>
        </w:pPrChange>
      </w:pPr>
      <w:ins w:id="171" w:author="Alex Galis" w:date="2017-05-15T15:39:00Z">
        <w:r w:rsidRPr="00B574E7">
          <w:rPr>
            <w:rFonts w:ascii="Courier New" w:hAnsi="Courier New" w:cs="Courier New"/>
            <w:color w:val="0000FF"/>
          </w:rPr>
          <w:t xml:space="preserve">autonomically coordinate and trigger of slice elasticity and placement of logical resources in slices. </w:t>
        </w:r>
      </w:ins>
    </w:p>
    <w:p w14:paraId="3C145B52" w14:textId="098DB818" w:rsidR="00B574E7" w:rsidRPr="00B574E7" w:rsidRDefault="00B574E7">
      <w:pPr>
        <w:pStyle w:val="PlainText"/>
        <w:numPr>
          <w:ilvl w:val="0"/>
          <w:numId w:val="1"/>
        </w:numPr>
        <w:rPr>
          <w:ins w:id="172" w:author="Alex Galis" w:date="2017-05-15T15:39:00Z"/>
          <w:rFonts w:ascii="Courier New" w:hAnsi="Courier New" w:cs="Courier New"/>
          <w:color w:val="0000FF"/>
        </w:rPr>
        <w:pPrChange w:id="173" w:author="Alex Galis" w:date="2017-05-15T15:39:00Z">
          <w:pPr>
            <w:pStyle w:val="PlainText"/>
          </w:pPr>
        </w:pPrChange>
      </w:pPr>
      <w:ins w:id="174" w:author="Alex Galis" w:date="2017-05-15T15:39:00Z">
        <w:r w:rsidRPr="00B574E7">
          <w:rPr>
            <w:rFonts w:ascii="Courier New" w:hAnsi="Courier New" w:cs="Courier New"/>
            <w:color w:val="0000FF"/>
          </w:rPr>
          <w:t>coordinates and (re)-configure logical resources in the slice by taking over the control of all the virtualized network functions assigned to the slice.</w:t>
        </w:r>
      </w:ins>
    </w:p>
    <w:p w14:paraId="74002942" w14:textId="1CDC14B0" w:rsidR="00B574E7" w:rsidRPr="00B574E7" w:rsidRDefault="00B574E7">
      <w:pPr>
        <w:pStyle w:val="PlainText"/>
        <w:numPr>
          <w:ilvl w:val="0"/>
          <w:numId w:val="1"/>
        </w:numPr>
        <w:rPr>
          <w:ins w:id="175" w:author="Alex Galis" w:date="2017-05-15T15:39:00Z"/>
          <w:rFonts w:ascii="Courier New" w:hAnsi="Courier New" w:cs="Courier New"/>
          <w:color w:val="0000FF"/>
        </w:rPr>
        <w:pPrChange w:id="176" w:author="Alex Galis" w:date="2017-05-15T15:39:00Z">
          <w:pPr>
            <w:pStyle w:val="PlainText"/>
          </w:pPr>
        </w:pPrChange>
      </w:pPr>
      <w:ins w:id="177" w:author="Alex Galis" w:date="2017-05-15T15:39:00Z">
        <w:r w:rsidRPr="00B574E7">
          <w:rPr>
            <w:rFonts w:ascii="Courier New" w:hAnsi="Courier New" w:cs="Courier New"/>
            <w:color w:val="0000FF"/>
          </w:rPr>
          <w:t>it is the continuing process of allocating resources to satisfy contending demands in an optimal manner. The idea of optimal would include at least prioritized SLA commitments , and factors such as customer endpoint location, geographic or topological proximity, delay, aggregate or fine-grained load, monetary cost, fate- sharing or affinity.  The word continuing incorporates recognition that the environment and the service demands constantly change over the course of time, so that orchestration is a continuous, multi-dimensional optimization feedback loop.</w:t>
        </w:r>
      </w:ins>
    </w:p>
    <w:p w14:paraId="453BCC53" w14:textId="42125E9B" w:rsidR="00B574E7" w:rsidRPr="00B574E7" w:rsidRDefault="00B574E7">
      <w:pPr>
        <w:pStyle w:val="PlainText"/>
        <w:numPr>
          <w:ilvl w:val="0"/>
          <w:numId w:val="1"/>
        </w:numPr>
        <w:rPr>
          <w:ins w:id="178" w:author="Alex Galis" w:date="2017-05-15T15:39:00Z"/>
          <w:rFonts w:ascii="Courier New" w:hAnsi="Courier New" w:cs="Courier New"/>
          <w:color w:val="0000FF"/>
        </w:rPr>
        <w:pPrChange w:id="179" w:author="Alex Galis" w:date="2017-05-15T15:39:00Z">
          <w:pPr>
            <w:pStyle w:val="PlainText"/>
          </w:pPr>
        </w:pPrChange>
      </w:pPr>
      <w:ins w:id="180" w:author="Alex Galis" w:date="2017-05-15T15:39:00Z">
        <w:r w:rsidRPr="00B574E7">
          <w:rPr>
            <w:rFonts w:ascii="Courier New" w:hAnsi="Courier New" w:cs="Courier New"/>
            <w:color w:val="0000FF"/>
          </w:rPr>
          <w:t>it protects the infrastructure from instabilities and side effects due to the presence of many slice components running in parallel. It ensures the proper triggering sequence of slice functionality and their stable operation. It defines conditions/constraints under which service components will be activated, taking into account operator service and network requirements (inclusive of optimize the use of the available network &amp; compute resources and avoid situations that can lead to sub-par performance and even unstable and oscillatory behaviors.</w:t>
        </w:r>
      </w:ins>
    </w:p>
    <w:p w14:paraId="221A7607" w14:textId="766159FF" w:rsidR="00B574E7" w:rsidRPr="00B574E7" w:rsidRDefault="00B574E7" w:rsidP="001F1F5B">
      <w:pPr>
        <w:pStyle w:val="PlainText"/>
        <w:rPr>
          <w:ins w:id="181" w:author="Alex Galis" w:date="2017-05-15T15:39:00Z"/>
          <w:rFonts w:ascii="Courier New" w:hAnsi="Courier New" w:cs="Courier New"/>
          <w:color w:val="0000FF"/>
        </w:rPr>
      </w:pPr>
      <w:ins w:id="182" w:author="Alex Galis" w:date="2017-05-15T15:39:00Z">
        <w:r w:rsidRPr="00B574E7">
          <w:rPr>
            <w:rFonts w:ascii="Courier New" w:hAnsi="Courier New" w:cs="Courier New"/>
            <w:color w:val="0000FF"/>
          </w:rPr>
          <w:t xml:space="preserve">            + ------------------------------------------</w:t>
        </w:r>
      </w:ins>
      <w:ins w:id="183" w:author="Alex Galis" w:date="2017-05-15T15:42:00Z">
        <w:r w:rsidR="00033619">
          <w:rPr>
            <w:rFonts w:ascii="Courier New" w:hAnsi="Courier New" w:cs="Courier New"/>
            <w:color w:val="0000FF"/>
          </w:rPr>
          <w:t>----</w:t>
        </w:r>
      </w:ins>
      <w:ins w:id="184" w:author="Alex Galis" w:date="2017-05-15T15:43:00Z">
        <w:r w:rsidR="00033619">
          <w:rPr>
            <w:rFonts w:ascii="Courier New" w:hAnsi="Courier New" w:cs="Courier New"/>
            <w:color w:val="0000FF"/>
          </w:rPr>
          <w:t>--</w:t>
        </w:r>
      </w:ins>
      <w:ins w:id="185" w:author="Alex Galis" w:date="2017-05-15T15:39:00Z">
        <w:r w:rsidRPr="00B574E7">
          <w:rPr>
            <w:rFonts w:ascii="Courier New" w:hAnsi="Courier New" w:cs="Courier New"/>
            <w:color w:val="0000FF"/>
          </w:rPr>
          <w:t xml:space="preserve">+           </w:t>
        </w:r>
      </w:ins>
    </w:p>
    <w:p w14:paraId="6C2EB744" w14:textId="0FC68985" w:rsidR="00B574E7" w:rsidRPr="00B574E7" w:rsidRDefault="00B574E7">
      <w:pPr>
        <w:pStyle w:val="PlainText"/>
        <w:rPr>
          <w:ins w:id="186" w:author="Alex Galis" w:date="2017-05-15T15:39:00Z"/>
          <w:rFonts w:ascii="Courier New" w:hAnsi="Courier New" w:cs="Courier New"/>
          <w:color w:val="0000FF"/>
        </w:rPr>
      </w:pPr>
      <w:ins w:id="187" w:author="Alex Galis" w:date="2017-05-15T15:39:00Z">
        <w:r w:rsidRPr="00B574E7">
          <w:rPr>
            <w:rFonts w:ascii="Courier New" w:hAnsi="Courier New" w:cs="Courier New"/>
            <w:color w:val="0000FF"/>
          </w:rPr>
          <w:t xml:space="preserve">            |    Inter-Network Slice Orchestration        </w:t>
        </w:r>
      </w:ins>
      <w:ins w:id="188" w:author="Alex Galis" w:date="2017-05-15T15:42:00Z">
        <w:r w:rsidR="00033619">
          <w:rPr>
            <w:rFonts w:ascii="Courier New" w:hAnsi="Courier New" w:cs="Courier New"/>
            <w:color w:val="0000FF"/>
          </w:rPr>
          <w:t xml:space="preserve">  </w:t>
        </w:r>
      </w:ins>
      <w:ins w:id="189" w:author="Alex Galis" w:date="2017-05-15T15:43:00Z">
        <w:r w:rsidR="00033619">
          <w:rPr>
            <w:rFonts w:ascii="Courier New" w:hAnsi="Courier New" w:cs="Courier New"/>
            <w:color w:val="0000FF"/>
          </w:rPr>
          <w:t xml:space="preserve">  </w:t>
        </w:r>
      </w:ins>
      <w:ins w:id="190" w:author="Alex Galis" w:date="2017-05-15T15:39:00Z">
        <w:r w:rsidRPr="00B574E7">
          <w:rPr>
            <w:rFonts w:ascii="Courier New" w:hAnsi="Courier New" w:cs="Courier New"/>
            <w:color w:val="0000FF"/>
          </w:rPr>
          <w:t xml:space="preserve">|           </w:t>
        </w:r>
      </w:ins>
    </w:p>
    <w:p w14:paraId="5739ABE8" w14:textId="0052750E" w:rsidR="00B574E7" w:rsidRPr="00B574E7" w:rsidRDefault="00B574E7">
      <w:pPr>
        <w:pStyle w:val="PlainText"/>
        <w:rPr>
          <w:ins w:id="191" w:author="Alex Galis" w:date="2017-05-15T15:39:00Z"/>
          <w:rFonts w:ascii="Courier New" w:hAnsi="Courier New" w:cs="Courier New"/>
          <w:color w:val="0000FF"/>
        </w:rPr>
      </w:pPr>
      <w:ins w:id="192" w:author="Alex Galis" w:date="2017-05-15T15:39:00Z">
        <w:r w:rsidRPr="00B574E7">
          <w:rPr>
            <w:rFonts w:ascii="Courier New" w:hAnsi="Courier New" w:cs="Courier New"/>
            <w:color w:val="0000FF"/>
          </w:rPr>
          <w:t xml:space="preserve">            +-------------------------------------------</w:t>
        </w:r>
      </w:ins>
      <w:ins w:id="193" w:author="Alex Galis" w:date="2017-05-15T15:42:00Z">
        <w:r w:rsidR="00033619">
          <w:rPr>
            <w:rFonts w:ascii="Courier New" w:hAnsi="Courier New" w:cs="Courier New"/>
            <w:color w:val="0000FF"/>
          </w:rPr>
          <w:t>----</w:t>
        </w:r>
      </w:ins>
      <w:ins w:id="194" w:author="Alex Galis" w:date="2017-05-15T15:43:00Z">
        <w:r w:rsidR="00033619">
          <w:rPr>
            <w:rFonts w:ascii="Courier New" w:hAnsi="Courier New" w:cs="Courier New"/>
            <w:color w:val="0000FF"/>
          </w:rPr>
          <w:t>--</w:t>
        </w:r>
      </w:ins>
      <w:ins w:id="195" w:author="Alex Galis" w:date="2017-05-15T15:39:00Z">
        <w:r w:rsidRPr="00B574E7">
          <w:rPr>
            <w:rFonts w:ascii="Courier New" w:hAnsi="Courier New" w:cs="Courier New"/>
            <w:color w:val="0000FF"/>
          </w:rPr>
          <w:t xml:space="preserve">+           </w:t>
        </w:r>
      </w:ins>
    </w:p>
    <w:p w14:paraId="5A84B507" w14:textId="304DA8CC" w:rsidR="00B574E7" w:rsidRPr="00B574E7" w:rsidRDefault="00B574E7">
      <w:pPr>
        <w:pStyle w:val="PlainText"/>
        <w:rPr>
          <w:ins w:id="196" w:author="Alex Galis" w:date="2017-05-15T15:39:00Z"/>
          <w:rFonts w:ascii="Courier New" w:hAnsi="Courier New" w:cs="Courier New"/>
          <w:color w:val="0000FF"/>
        </w:rPr>
      </w:pPr>
      <w:ins w:id="197" w:author="Alex Galis" w:date="2017-05-15T15:39:00Z">
        <w:r w:rsidRPr="00B574E7">
          <w:rPr>
            <w:rFonts w:ascii="Courier New" w:hAnsi="Courier New" w:cs="Courier New"/>
            <w:color w:val="0000FF"/>
          </w:rPr>
          <w:t xml:space="preserve">               |              | </w:t>
        </w:r>
        <w:r w:rsidR="00033619">
          <w:rPr>
            <w:rFonts w:ascii="Courier New" w:hAnsi="Courier New" w:cs="Courier New"/>
            <w:color w:val="0000FF"/>
          </w:rPr>
          <w:t xml:space="preserve">                          </w:t>
        </w:r>
        <w:r w:rsidRPr="00B574E7">
          <w:rPr>
            <w:rFonts w:ascii="Courier New" w:hAnsi="Courier New" w:cs="Courier New"/>
            <w:color w:val="0000FF"/>
          </w:rPr>
          <w:t xml:space="preserve">|          </w:t>
        </w:r>
      </w:ins>
    </w:p>
    <w:p w14:paraId="3021ADE7" w14:textId="595FA88F" w:rsidR="00B574E7" w:rsidRPr="00B574E7" w:rsidRDefault="00B574E7">
      <w:pPr>
        <w:pStyle w:val="PlainText"/>
        <w:rPr>
          <w:ins w:id="198" w:author="Alex Galis" w:date="2017-05-15T15:39:00Z"/>
          <w:rFonts w:ascii="Courier New" w:hAnsi="Courier New" w:cs="Courier New"/>
          <w:color w:val="0000FF"/>
        </w:rPr>
      </w:pPr>
      <w:ins w:id="199" w:author="Alex Galis" w:date="2017-05-15T15:39:00Z">
        <w:r w:rsidRPr="00B574E7">
          <w:rPr>
            <w:rFonts w:ascii="Courier New" w:hAnsi="Courier New" w:cs="Courier New"/>
            <w:color w:val="0000FF"/>
          </w:rPr>
          <w:t xml:space="preserve">     +----------+       +----------</w:t>
        </w:r>
      </w:ins>
      <w:ins w:id="200" w:author="Alex Galis" w:date="2017-05-15T15:45:00Z">
        <w:r w:rsidR="00033619">
          <w:rPr>
            <w:rFonts w:ascii="Courier New" w:hAnsi="Courier New" w:cs="Courier New"/>
            <w:color w:val="0000FF"/>
          </w:rPr>
          <w:t>-</w:t>
        </w:r>
      </w:ins>
      <w:ins w:id="201" w:author="Alex Galis" w:date="2017-05-15T15:39:00Z">
        <w:r w:rsidR="00033619">
          <w:rPr>
            <w:rFonts w:ascii="Courier New" w:hAnsi="Courier New" w:cs="Courier New"/>
            <w:color w:val="0000FF"/>
          </w:rPr>
          <w:t xml:space="preserve">+                 </w:t>
        </w:r>
        <w:r w:rsidRPr="00B574E7">
          <w:rPr>
            <w:rFonts w:ascii="Courier New" w:hAnsi="Courier New" w:cs="Courier New"/>
            <w:color w:val="0000FF"/>
          </w:rPr>
          <w:t xml:space="preserve">+----------+  </w:t>
        </w:r>
      </w:ins>
    </w:p>
    <w:p w14:paraId="17194106" w14:textId="02398CBA" w:rsidR="00B574E7" w:rsidRPr="00B574E7" w:rsidRDefault="00B574E7">
      <w:pPr>
        <w:pStyle w:val="PlainText"/>
        <w:rPr>
          <w:ins w:id="202" w:author="Alex Galis" w:date="2017-05-15T15:39:00Z"/>
          <w:rFonts w:ascii="Courier New" w:hAnsi="Courier New" w:cs="Courier New"/>
          <w:color w:val="0000FF"/>
        </w:rPr>
      </w:pPr>
      <w:ins w:id="203" w:author="Alex Galis" w:date="2017-05-15T15:39:00Z">
        <w:r w:rsidRPr="00B574E7">
          <w:rPr>
            <w:rFonts w:ascii="Courier New" w:hAnsi="Courier New" w:cs="Courier New"/>
            <w:color w:val="0000FF"/>
          </w:rPr>
          <w:t xml:space="preserve">     | Network   |     </w:t>
        </w:r>
        <w:r w:rsidR="00033619">
          <w:rPr>
            <w:rFonts w:ascii="Courier New" w:hAnsi="Courier New" w:cs="Courier New"/>
            <w:color w:val="0000FF"/>
          </w:rPr>
          <w:t xml:space="preserve"> | Network   |                 </w:t>
        </w:r>
        <w:r w:rsidRPr="00B574E7">
          <w:rPr>
            <w:rFonts w:ascii="Courier New" w:hAnsi="Courier New" w:cs="Courier New"/>
            <w:color w:val="0000FF"/>
          </w:rPr>
          <w:t>| Network  |</w:t>
        </w:r>
      </w:ins>
    </w:p>
    <w:p w14:paraId="3EE04F4F" w14:textId="2C5A25DB" w:rsidR="00B574E7" w:rsidRPr="00B574E7" w:rsidRDefault="00B574E7">
      <w:pPr>
        <w:pStyle w:val="PlainText"/>
        <w:rPr>
          <w:ins w:id="204" w:author="Alex Galis" w:date="2017-05-15T15:39:00Z"/>
          <w:rFonts w:ascii="Courier New" w:hAnsi="Courier New" w:cs="Courier New"/>
          <w:color w:val="0000FF"/>
        </w:rPr>
      </w:pPr>
      <w:ins w:id="205" w:author="Alex Galis" w:date="2017-05-15T15:39:00Z">
        <w:r w:rsidRPr="00B574E7">
          <w:rPr>
            <w:rFonts w:ascii="Courier New" w:hAnsi="Courier New" w:cs="Courier New"/>
            <w:color w:val="0000FF"/>
          </w:rPr>
          <w:t xml:space="preserve">     | Slice 1   |     </w:t>
        </w:r>
        <w:r w:rsidR="00033619">
          <w:rPr>
            <w:rFonts w:ascii="Courier New" w:hAnsi="Courier New" w:cs="Courier New"/>
            <w:color w:val="0000FF"/>
          </w:rPr>
          <w:t xml:space="preserve"> | Slice 2   |                 </w:t>
        </w:r>
        <w:r w:rsidRPr="00B574E7">
          <w:rPr>
            <w:rFonts w:ascii="Courier New" w:hAnsi="Courier New" w:cs="Courier New"/>
            <w:color w:val="0000FF"/>
          </w:rPr>
          <w:t xml:space="preserve">| Slice N  | </w:t>
        </w:r>
      </w:ins>
    </w:p>
    <w:p w14:paraId="3E4F5228" w14:textId="3C80CE7D" w:rsidR="00B574E7" w:rsidRPr="00B574E7" w:rsidRDefault="00B574E7">
      <w:pPr>
        <w:pStyle w:val="PlainText"/>
        <w:rPr>
          <w:ins w:id="206" w:author="Alex Galis" w:date="2017-05-15T15:39:00Z"/>
          <w:rFonts w:ascii="Courier New" w:hAnsi="Courier New" w:cs="Courier New"/>
          <w:color w:val="0000FF"/>
        </w:rPr>
      </w:pPr>
      <w:ins w:id="207" w:author="Alex Galis" w:date="2017-05-15T15:39:00Z">
        <w:r>
          <w:rPr>
            <w:rFonts w:ascii="Courier New" w:hAnsi="Courier New" w:cs="Courier New"/>
            <w:color w:val="0000FF"/>
          </w:rPr>
          <w:t xml:space="preserve">     |  SEM      </w:t>
        </w:r>
        <w:r w:rsidRPr="00B574E7">
          <w:rPr>
            <w:rFonts w:ascii="Courier New" w:hAnsi="Courier New" w:cs="Courier New"/>
            <w:color w:val="0000FF"/>
          </w:rPr>
          <w:t>|-----</w:t>
        </w:r>
      </w:ins>
      <w:ins w:id="208" w:author="Alex Galis" w:date="2017-05-15T15:40:00Z">
        <w:r>
          <w:rPr>
            <w:rFonts w:ascii="Courier New" w:hAnsi="Courier New" w:cs="Courier New"/>
            <w:color w:val="0000FF"/>
          </w:rPr>
          <w:t>-</w:t>
        </w:r>
      </w:ins>
      <w:ins w:id="209" w:author="Alex Galis" w:date="2017-05-15T15:39:00Z">
        <w:r>
          <w:rPr>
            <w:rFonts w:ascii="Courier New" w:hAnsi="Courier New" w:cs="Courier New"/>
            <w:color w:val="0000FF"/>
          </w:rPr>
          <w:t xml:space="preserve">|  SEM      </w:t>
        </w:r>
        <w:r w:rsidRPr="00B574E7">
          <w:rPr>
            <w:rFonts w:ascii="Courier New" w:hAnsi="Courier New" w:cs="Courier New"/>
            <w:color w:val="0000FF"/>
          </w:rPr>
          <w:t xml:space="preserve">|------  ...  -- </w:t>
        </w:r>
      </w:ins>
      <w:ins w:id="210" w:author="Alex Galis" w:date="2017-05-15T15:40:00Z">
        <w:r w:rsidR="00033619">
          <w:rPr>
            <w:rFonts w:ascii="Courier New" w:hAnsi="Courier New" w:cs="Courier New"/>
            <w:color w:val="0000FF"/>
          </w:rPr>
          <w:t xml:space="preserve"> </w:t>
        </w:r>
      </w:ins>
      <w:ins w:id="211" w:author="Alex Galis" w:date="2017-05-15T15:39:00Z">
        <w:r>
          <w:rPr>
            <w:rFonts w:ascii="Courier New" w:hAnsi="Courier New" w:cs="Courier New"/>
            <w:color w:val="0000FF"/>
          </w:rPr>
          <w:t xml:space="preserve">|  SEM     </w:t>
        </w:r>
        <w:r w:rsidRPr="00B574E7">
          <w:rPr>
            <w:rFonts w:ascii="Courier New" w:hAnsi="Courier New" w:cs="Courier New"/>
            <w:color w:val="0000FF"/>
          </w:rPr>
          <w:t xml:space="preserve">| </w:t>
        </w:r>
      </w:ins>
    </w:p>
    <w:p w14:paraId="64CC9F97" w14:textId="5E7F84CF" w:rsidR="00B574E7" w:rsidRPr="00B574E7" w:rsidRDefault="00033619">
      <w:pPr>
        <w:pStyle w:val="PlainText"/>
        <w:rPr>
          <w:ins w:id="212" w:author="Alex Galis" w:date="2017-05-15T15:39:00Z"/>
          <w:rFonts w:ascii="Courier New" w:hAnsi="Courier New" w:cs="Courier New"/>
          <w:color w:val="0000FF"/>
        </w:rPr>
      </w:pPr>
      <w:ins w:id="213" w:author="Alex Galis" w:date="2017-05-15T15:42:00Z">
        <w:r>
          <w:rPr>
            <w:rFonts w:ascii="Courier New" w:hAnsi="Courier New" w:cs="Courier New"/>
            <w:color w:val="0000FF"/>
          </w:rPr>
          <w:t xml:space="preserve">      </w:t>
        </w:r>
      </w:ins>
      <w:ins w:id="214" w:author="Alex Galis" w:date="2017-05-15T15:39:00Z">
        <w:r>
          <w:rPr>
            <w:rFonts w:ascii="Courier New" w:hAnsi="Courier New" w:cs="Courier New"/>
            <w:color w:val="0000FF"/>
          </w:rPr>
          <w:t xml:space="preserve">+----------+      </w:t>
        </w:r>
        <w:r w:rsidR="00B574E7" w:rsidRPr="00B574E7">
          <w:rPr>
            <w:rFonts w:ascii="Courier New" w:hAnsi="Courier New" w:cs="Courier New"/>
            <w:color w:val="0000FF"/>
          </w:rPr>
          <w:t xml:space="preserve">+-----------+                </w:t>
        </w:r>
      </w:ins>
      <w:ins w:id="215" w:author="Alex Galis" w:date="2017-05-15T15:43:00Z">
        <w:r>
          <w:rPr>
            <w:rFonts w:ascii="Courier New" w:hAnsi="Courier New" w:cs="Courier New"/>
            <w:color w:val="0000FF"/>
          </w:rPr>
          <w:t xml:space="preserve"> </w:t>
        </w:r>
      </w:ins>
      <w:ins w:id="216" w:author="Alex Galis" w:date="2017-05-15T15:39:00Z">
        <w:r w:rsidR="00B574E7" w:rsidRPr="00B574E7">
          <w:rPr>
            <w:rFonts w:ascii="Courier New" w:hAnsi="Courier New" w:cs="Courier New"/>
            <w:color w:val="0000FF"/>
          </w:rPr>
          <w:t>+----------+</w:t>
        </w:r>
      </w:ins>
    </w:p>
    <w:p w14:paraId="19134E42" w14:textId="082C93B4" w:rsidR="00B574E7" w:rsidRPr="00B574E7" w:rsidRDefault="00B574E7">
      <w:pPr>
        <w:pStyle w:val="PlainText"/>
        <w:rPr>
          <w:ins w:id="217" w:author="Alex Galis" w:date="2017-05-15T15:39:00Z"/>
          <w:rFonts w:ascii="Courier New" w:hAnsi="Courier New" w:cs="Courier New"/>
          <w:color w:val="0000FF"/>
        </w:rPr>
      </w:pPr>
      <w:ins w:id="218" w:author="Alex Galis" w:date="2017-05-15T15:39:00Z">
        <w:r w:rsidRPr="00B574E7">
          <w:rPr>
            <w:rFonts w:ascii="Courier New" w:hAnsi="Courier New" w:cs="Courier New"/>
            <w:color w:val="0000FF"/>
          </w:rPr>
          <w:t xml:space="preserve">           |                    | </w:t>
        </w:r>
        <w:r>
          <w:rPr>
            <w:rFonts w:ascii="Courier New" w:hAnsi="Courier New" w:cs="Courier New"/>
            <w:color w:val="0000FF"/>
          </w:rPr>
          <w:t xml:space="preserve">                         </w:t>
        </w:r>
        <w:r w:rsidRPr="00B574E7">
          <w:rPr>
            <w:rFonts w:ascii="Courier New" w:hAnsi="Courier New" w:cs="Courier New"/>
            <w:color w:val="0000FF"/>
          </w:rPr>
          <w:t>|</w:t>
        </w:r>
      </w:ins>
    </w:p>
    <w:p w14:paraId="6F13D177" w14:textId="13868E0C" w:rsidR="00B574E7" w:rsidRPr="00B574E7" w:rsidRDefault="00B574E7">
      <w:pPr>
        <w:pStyle w:val="PlainText"/>
        <w:rPr>
          <w:ins w:id="219" w:author="Alex Galis" w:date="2017-05-15T15:39:00Z"/>
          <w:rFonts w:ascii="Courier New" w:hAnsi="Courier New" w:cs="Courier New"/>
          <w:color w:val="0000FF"/>
        </w:rPr>
      </w:pPr>
      <w:ins w:id="220" w:author="Alex Galis" w:date="2017-05-15T15:39:00Z">
        <w:r w:rsidRPr="00B574E7">
          <w:rPr>
            <w:rFonts w:ascii="Courier New" w:hAnsi="Courier New" w:cs="Courier New"/>
            <w:color w:val="0000FF"/>
          </w:rPr>
          <w:t xml:space="preserve">     +----------------------------------------------------------</w:t>
        </w:r>
      </w:ins>
      <w:ins w:id="221" w:author="Alex Galis" w:date="2017-05-15T15:41:00Z">
        <w:r>
          <w:rPr>
            <w:rFonts w:ascii="Courier New" w:hAnsi="Courier New" w:cs="Courier New"/>
            <w:color w:val="0000FF"/>
          </w:rPr>
          <w:t>---</w:t>
        </w:r>
      </w:ins>
      <w:ins w:id="222" w:author="Alex Galis" w:date="2017-05-15T15:39:00Z">
        <w:r w:rsidRPr="00B574E7">
          <w:rPr>
            <w:rFonts w:ascii="Courier New" w:hAnsi="Courier New" w:cs="Courier New"/>
            <w:color w:val="0000FF"/>
          </w:rPr>
          <w:t>+</w:t>
        </w:r>
      </w:ins>
    </w:p>
    <w:p w14:paraId="4EF637A4" w14:textId="352FE13B" w:rsidR="00B574E7" w:rsidRPr="00B574E7" w:rsidRDefault="00033619">
      <w:pPr>
        <w:pStyle w:val="PlainText"/>
        <w:rPr>
          <w:ins w:id="223" w:author="Alex Galis" w:date="2017-05-15T15:39:00Z"/>
          <w:rFonts w:ascii="Courier New" w:hAnsi="Courier New" w:cs="Courier New"/>
          <w:color w:val="0000FF"/>
        </w:rPr>
      </w:pPr>
      <w:ins w:id="224" w:author="Alex Galis" w:date="2017-05-15T15:43:00Z">
        <w:r>
          <w:rPr>
            <w:rFonts w:ascii="Courier New" w:hAnsi="Courier New" w:cs="Courier New"/>
            <w:color w:val="0000FF"/>
          </w:rPr>
          <w:t xml:space="preserve">     </w:t>
        </w:r>
      </w:ins>
      <w:ins w:id="225" w:author="Alex Galis" w:date="2017-05-15T15:39:00Z">
        <w:r w:rsidR="00B574E7" w:rsidRPr="00B574E7">
          <w:rPr>
            <w:rFonts w:ascii="Courier New" w:hAnsi="Courier New" w:cs="Courier New"/>
            <w:color w:val="0000FF"/>
          </w:rPr>
          <w:t>|              Resources / Network</w:t>
        </w:r>
        <w:r w:rsidR="00B574E7">
          <w:rPr>
            <w:rFonts w:ascii="Courier New" w:hAnsi="Courier New" w:cs="Courier New"/>
            <w:color w:val="0000FF"/>
          </w:rPr>
          <w:t xml:space="preserve"> Functions                  </w:t>
        </w:r>
        <w:r w:rsidR="00B574E7" w:rsidRPr="00B574E7">
          <w:rPr>
            <w:rFonts w:ascii="Courier New" w:hAnsi="Courier New" w:cs="Courier New"/>
            <w:color w:val="0000FF"/>
          </w:rPr>
          <w:t>|</w:t>
        </w:r>
      </w:ins>
    </w:p>
    <w:p w14:paraId="557EFAA7" w14:textId="5B079763" w:rsidR="00B574E7" w:rsidRPr="00B574E7" w:rsidRDefault="00033619">
      <w:pPr>
        <w:pStyle w:val="PlainText"/>
        <w:rPr>
          <w:ins w:id="226" w:author="Alex Galis" w:date="2017-05-15T15:39:00Z"/>
          <w:rFonts w:ascii="Courier New" w:hAnsi="Courier New" w:cs="Courier New"/>
          <w:color w:val="0000FF"/>
        </w:rPr>
      </w:pPr>
      <w:ins w:id="227" w:author="Alex Galis" w:date="2017-05-15T15:43:00Z">
        <w:r>
          <w:rPr>
            <w:rFonts w:ascii="Courier New" w:hAnsi="Courier New" w:cs="Courier New"/>
            <w:color w:val="0000FF"/>
          </w:rPr>
          <w:t xml:space="preserve">     </w:t>
        </w:r>
      </w:ins>
      <w:ins w:id="228" w:author="Alex Galis" w:date="2017-05-15T15:39:00Z">
        <w:r w:rsidR="00B574E7" w:rsidRPr="00B574E7">
          <w:rPr>
            <w:rFonts w:ascii="Courier New" w:hAnsi="Courier New" w:cs="Courier New"/>
            <w:color w:val="0000FF"/>
          </w:rPr>
          <w:t>+----------------------------------------------------------</w:t>
        </w:r>
      </w:ins>
      <w:ins w:id="229" w:author="Alex Galis" w:date="2017-05-15T15:41:00Z">
        <w:r w:rsidR="00B574E7">
          <w:rPr>
            <w:rFonts w:ascii="Courier New" w:hAnsi="Courier New" w:cs="Courier New"/>
            <w:color w:val="0000FF"/>
          </w:rPr>
          <w:t>---</w:t>
        </w:r>
      </w:ins>
      <w:ins w:id="230" w:author="Alex Galis" w:date="2017-05-15T15:39:00Z">
        <w:r w:rsidR="00B574E7" w:rsidRPr="00B574E7">
          <w:rPr>
            <w:rFonts w:ascii="Courier New" w:hAnsi="Courier New" w:cs="Courier New"/>
            <w:color w:val="0000FF"/>
          </w:rPr>
          <w:t>+</w:t>
        </w:r>
      </w:ins>
    </w:p>
    <w:p w14:paraId="0362C338" w14:textId="351EF965" w:rsidR="00B574E7" w:rsidRPr="00B574E7" w:rsidRDefault="00B574E7">
      <w:pPr>
        <w:pStyle w:val="PlainText"/>
        <w:rPr>
          <w:ins w:id="231" w:author="Alex Galis" w:date="2017-05-15T15:39:00Z"/>
          <w:rFonts w:ascii="Courier New" w:hAnsi="Courier New" w:cs="Courier New"/>
          <w:color w:val="0000FF"/>
        </w:rPr>
      </w:pPr>
      <w:ins w:id="232" w:author="Alex Galis" w:date="2017-05-15T15:39:00Z">
        <w:r w:rsidRPr="00B574E7">
          <w:rPr>
            <w:rFonts w:ascii="Courier New" w:hAnsi="Courier New" w:cs="Courier New"/>
            <w:color w:val="0000FF"/>
          </w:rPr>
          <w:lastRenderedPageBreak/>
          <w:t xml:space="preserve">          |            |               </w:t>
        </w:r>
        <w:r w:rsidR="00033619">
          <w:rPr>
            <w:rFonts w:ascii="Courier New" w:hAnsi="Courier New" w:cs="Courier New"/>
            <w:color w:val="0000FF"/>
          </w:rPr>
          <w:t xml:space="preserve">   |               </w:t>
        </w:r>
      </w:ins>
      <w:ins w:id="233" w:author="Alex Galis" w:date="2017-05-15T15:43:00Z">
        <w:r w:rsidR="00033619">
          <w:rPr>
            <w:rFonts w:ascii="Courier New" w:hAnsi="Courier New" w:cs="Courier New"/>
            <w:color w:val="0000FF"/>
          </w:rPr>
          <w:t xml:space="preserve">  </w:t>
        </w:r>
      </w:ins>
      <w:ins w:id="234" w:author="Alex Galis" w:date="2017-05-15T15:39:00Z">
        <w:r w:rsidRPr="00B574E7">
          <w:rPr>
            <w:rFonts w:ascii="Courier New" w:hAnsi="Courier New" w:cs="Courier New"/>
            <w:color w:val="0000FF"/>
          </w:rPr>
          <w:t>|</w:t>
        </w:r>
      </w:ins>
    </w:p>
    <w:p w14:paraId="7EE7FA0E" w14:textId="77777777" w:rsidR="00B574E7" w:rsidRPr="00B574E7" w:rsidRDefault="00B574E7">
      <w:pPr>
        <w:pStyle w:val="PlainText"/>
        <w:rPr>
          <w:ins w:id="235" w:author="Alex Galis" w:date="2017-05-15T15:39:00Z"/>
          <w:rFonts w:ascii="Courier New" w:hAnsi="Courier New" w:cs="Courier New"/>
          <w:color w:val="0000FF"/>
        </w:rPr>
      </w:pPr>
      <w:ins w:id="236" w:author="Alex Galis" w:date="2017-05-15T15:39:00Z">
        <w:r w:rsidRPr="00B574E7">
          <w:rPr>
            <w:rFonts w:ascii="Courier New" w:hAnsi="Courier New" w:cs="Courier New"/>
            <w:color w:val="0000FF"/>
          </w:rPr>
          <w:t xml:space="preserve">     +--------+   :  +--------+   :  +--------+   :       +--------+</w:t>
        </w:r>
      </w:ins>
    </w:p>
    <w:p w14:paraId="2470EC90" w14:textId="6714A385" w:rsidR="00B574E7" w:rsidRPr="00B574E7" w:rsidRDefault="00033619">
      <w:pPr>
        <w:pStyle w:val="PlainText"/>
        <w:rPr>
          <w:ins w:id="237" w:author="Alex Galis" w:date="2017-05-15T15:39:00Z"/>
          <w:rFonts w:ascii="Courier New" w:hAnsi="Courier New" w:cs="Courier New"/>
          <w:color w:val="0000FF"/>
        </w:rPr>
      </w:pPr>
      <w:ins w:id="238" w:author="Alex Galis" w:date="2017-05-15T15:39:00Z">
        <w:r>
          <w:rPr>
            <w:rFonts w:ascii="Courier New" w:hAnsi="Courier New" w:cs="Courier New"/>
            <w:color w:val="0000FF"/>
          </w:rPr>
          <w:t xml:space="preserve">     | NE 1   </w:t>
        </w:r>
        <w:r w:rsidR="00B574E7" w:rsidRPr="00B574E7">
          <w:rPr>
            <w:rFonts w:ascii="Courier New" w:hAnsi="Courier New" w:cs="Courier New"/>
            <w:color w:val="0000FF"/>
          </w:rPr>
          <w:t>|-----</w:t>
        </w:r>
      </w:ins>
      <w:ins w:id="239" w:author="Alex Galis" w:date="2017-05-15T15:42:00Z">
        <w:r>
          <w:rPr>
            <w:rFonts w:ascii="Courier New" w:hAnsi="Courier New" w:cs="Courier New"/>
            <w:color w:val="0000FF"/>
          </w:rPr>
          <w:t xml:space="preserve"> </w:t>
        </w:r>
      </w:ins>
      <w:ins w:id="240" w:author="Alex Galis" w:date="2017-05-15T15:39:00Z">
        <w:r>
          <w:rPr>
            <w:rFonts w:ascii="Courier New" w:hAnsi="Courier New" w:cs="Courier New"/>
            <w:color w:val="0000FF"/>
          </w:rPr>
          <w:t xml:space="preserve">| NE 2   </w:t>
        </w:r>
        <w:r w:rsidR="00B574E7" w:rsidRPr="00B574E7">
          <w:rPr>
            <w:rFonts w:ascii="Courier New" w:hAnsi="Courier New" w:cs="Courier New"/>
            <w:color w:val="0000FF"/>
          </w:rPr>
          <w:t>|-----</w:t>
        </w:r>
      </w:ins>
      <w:ins w:id="241" w:author="Alex Galis" w:date="2017-05-15T15:42:00Z">
        <w:r>
          <w:rPr>
            <w:rFonts w:ascii="Courier New" w:hAnsi="Courier New" w:cs="Courier New"/>
            <w:color w:val="0000FF"/>
          </w:rPr>
          <w:t xml:space="preserve"> </w:t>
        </w:r>
      </w:ins>
      <w:ins w:id="242" w:author="Alex Galis" w:date="2017-05-15T15:39:00Z">
        <w:r w:rsidR="00B574E7" w:rsidRPr="00B574E7">
          <w:rPr>
            <w:rFonts w:ascii="Courier New" w:hAnsi="Courier New" w:cs="Courier New"/>
            <w:color w:val="0000FF"/>
          </w:rPr>
          <w:t>| NE 3   |----...--</w:t>
        </w:r>
      </w:ins>
      <w:ins w:id="243" w:author="Alex Galis" w:date="2017-05-15T15:42:00Z">
        <w:r>
          <w:rPr>
            <w:rFonts w:ascii="Courier New" w:hAnsi="Courier New" w:cs="Courier New"/>
            <w:color w:val="0000FF"/>
          </w:rPr>
          <w:t xml:space="preserve">  </w:t>
        </w:r>
      </w:ins>
      <w:ins w:id="244" w:author="Alex Galis" w:date="2017-05-15T15:39:00Z">
        <w:r>
          <w:rPr>
            <w:rFonts w:ascii="Courier New" w:hAnsi="Courier New" w:cs="Courier New"/>
            <w:color w:val="0000FF"/>
          </w:rPr>
          <w:t>| NE</w:t>
        </w:r>
      </w:ins>
      <w:ins w:id="245" w:author="Alex Galis" w:date="2017-05-15T15:43:00Z">
        <w:r>
          <w:rPr>
            <w:rFonts w:ascii="Courier New" w:hAnsi="Courier New" w:cs="Courier New"/>
            <w:color w:val="0000FF"/>
          </w:rPr>
          <w:t xml:space="preserve"> </w:t>
        </w:r>
      </w:ins>
      <w:ins w:id="246" w:author="Alex Galis" w:date="2017-05-15T15:39:00Z">
        <w:r>
          <w:rPr>
            <w:rFonts w:ascii="Courier New" w:hAnsi="Courier New" w:cs="Courier New"/>
            <w:color w:val="0000FF"/>
          </w:rPr>
          <w:t xml:space="preserve">n   </w:t>
        </w:r>
        <w:r w:rsidR="00B574E7" w:rsidRPr="00B574E7">
          <w:rPr>
            <w:rFonts w:ascii="Courier New" w:hAnsi="Courier New" w:cs="Courier New"/>
            <w:color w:val="0000FF"/>
          </w:rPr>
          <w:t>|</w:t>
        </w:r>
      </w:ins>
    </w:p>
    <w:p w14:paraId="1B30255C" w14:textId="77777777" w:rsidR="00B574E7" w:rsidRDefault="00B574E7" w:rsidP="00B574E7">
      <w:pPr>
        <w:pStyle w:val="PlainText"/>
        <w:rPr>
          <w:ins w:id="247" w:author="Alex Galis" w:date="2017-05-15T15:44:00Z"/>
          <w:rFonts w:ascii="Courier New" w:hAnsi="Courier New" w:cs="Courier New"/>
          <w:color w:val="0000FF"/>
        </w:rPr>
      </w:pPr>
      <w:ins w:id="248" w:author="Alex Galis" w:date="2017-05-15T15:39:00Z">
        <w:r w:rsidRPr="00B574E7">
          <w:rPr>
            <w:rFonts w:ascii="Courier New" w:hAnsi="Courier New" w:cs="Courier New"/>
            <w:color w:val="0000FF"/>
          </w:rPr>
          <w:t xml:space="preserve">     +--------+   :  +--------+   :  +--------+   :       +--------+</w:t>
        </w:r>
      </w:ins>
    </w:p>
    <w:p w14:paraId="1E419BAB" w14:textId="15EC4D82" w:rsidR="00033619" w:rsidRDefault="00033619">
      <w:pPr>
        <w:pStyle w:val="PlainText"/>
        <w:jc w:val="center"/>
        <w:rPr>
          <w:ins w:id="249" w:author="Alex Galis" w:date="2017-05-15T15:44:00Z"/>
          <w:rFonts w:ascii="Courier New" w:hAnsi="Courier New" w:cs="Courier New"/>
          <w:color w:val="0000FF"/>
        </w:rPr>
        <w:pPrChange w:id="250" w:author="Alex Galis" w:date="2017-05-15T15:45:00Z">
          <w:pPr>
            <w:pStyle w:val="PlainText"/>
          </w:pPr>
        </w:pPrChange>
      </w:pPr>
      <w:ins w:id="251" w:author="Alex Galis" w:date="2017-05-15T15:44:00Z">
        <w:r>
          <w:rPr>
            <w:rFonts w:ascii="Courier New" w:hAnsi="Courier New" w:cs="Courier New"/>
            <w:color w:val="0000FF"/>
          </w:rPr>
          <w:t xml:space="preserve">Figure : </w:t>
        </w:r>
      </w:ins>
      <w:ins w:id="252" w:author="Alex Galis" w:date="2017-05-15T15:45:00Z">
        <w:r w:rsidRPr="00B574E7">
          <w:rPr>
            <w:rFonts w:ascii="Courier New" w:hAnsi="Courier New" w:cs="Courier New"/>
            <w:color w:val="0000FF"/>
          </w:rPr>
          <w:t>Inter-Network Slice Orchestration</w:t>
        </w:r>
      </w:ins>
    </w:p>
    <w:p w14:paraId="1DD20CCB" w14:textId="77777777" w:rsidR="00033619" w:rsidRPr="00B574E7" w:rsidRDefault="00033619" w:rsidP="00B574E7">
      <w:pPr>
        <w:pStyle w:val="PlainText"/>
        <w:rPr>
          <w:ins w:id="253" w:author="Alex Galis" w:date="2017-05-15T15:39:00Z"/>
          <w:rFonts w:ascii="Courier New" w:hAnsi="Courier New" w:cs="Courier New"/>
          <w:color w:val="0000FF"/>
        </w:rPr>
      </w:pPr>
    </w:p>
    <w:p w14:paraId="2AF2A80C" w14:textId="77777777" w:rsidR="00B574E7" w:rsidRPr="00B574E7" w:rsidRDefault="00B574E7" w:rsidP="00A24948">
      <w:pPr>
        <w:pStyle w:val="PlainText"/>
        <w:rPr>
          <w:ins w:id="254" w:author="Alex Galis" w:date="2017-05-15T15:37:00Z"/>
          <w:rFonts w:ascii="Courier New" w:hAnsi="Courier New" w:cs="Courier New"/>
          <w:color w:val="0000FF"/>
          <w:rPrChange w:id="255" w:author="Alex Galis" w:date="2017-05-15T15:38:00Z">
            <w:rPr>
              <w:ins w:id="256" w:author="Alex Galis" w:date="2017-05-15T15:37:00Z"/>
              <w:rFonts w:ascii="Courier New" w:hAnsi="Courier New" w:cs="Courier New"/>
            </w:rPr>
          </w:rPrChange>
        </w:rPr>
      </w:pPr>
    </w:p>
    <w:p w14:paraId="71D45972" w14:textId="15290083" w:rsidR="00B4789D" w:rsidRPr="00B4789D" w:rsidRDefault="00B4789D" w:rsidP="00A24948">
      <w:pPr>
        <w:pStyle w:val="PlainText"/>
        <w:rPr>
          <w:ins w:id="257" w:author="Alex Galis" w:date="2017-05-15T15:37:00Z"/>
          <w:rFonts w:ascii="Courier New" w:hAnsi="Courier New" w:cs="Courier New"/>
          <w:color w:val="3366FF"/>
          <w:rPrChange w:id="258" w:author="Alex Galis" w:date="2017-05-15T15:37:00Z">
            <w:rPr>
              <w:ins w:id="259" w:author="Alex Galis" w:date="2017-05-15T15:37:00Z"/>
              <w:rFonts w:ascii="Courier New" w:hAnsi="Courier New" w:cs="Courier New"/>
            </w:rPr>
          </w:rPrChange>
        </w:rPr>
      </w:pPr>
      <w:ins w:id="260" w:author="Alex Galis" w:date="2017-05-15T15:37:00Z">
        <w:r>
          <w:rPr>
            <w:rFonts w:ascii="Courier New" w:hAnsi="Courier New" w:cs="Courier New"/>
          </w:rPr>
          <w:t xml:space="preserve">3.1.7 </w:t>
        </w:r>
        <w:r w:rsidRPr="00B4789D">
          <w:rPr>
            <w:rFonts w:ascii="Courier New" w:hAnsi="Courier New" w:cs="Courier New"/>
            <w:color w:val="3366FF"/>
            <w:rPrChange w:id="261" w:author="Alex Galis" w:date="2017-05-15T15:37:00Z">
              <w:rPr>
                <w:rFonts w:ascii="Courier New" w:hAnsi="Courier New" w:cs="Courier New"/>
              </w:rPr>
            </w:rPrChange>
          </w:rPr>
          <w:t>Network Slice Creation - Reservation / Release Messages Flow</w:t>
        </w:r>
      </w:ins>
    </w:p>
    <w:p w14:paraId="7A784E97" w14:textId="77777777" w:rsidR="00B4789D" w:rsidRDefault="00B4789D" w:rsidP="00A24948">
      <w:pPr>
        <w:pStyle w:val="PlainText"/>
        <w:rPr>
          <w:ins w:id="262" w:author="Alex Galis" w:date="2017-05-15T15:37:00Z"/>
          <w:rFonts w:ascii="Courier New" w:hAnsi="Courier New" w:cs="Courier New"/>
        </w:rPr>
      </w:pPr>
    </w:p>
    <w:p w14:paraId="32D8DEB0" w14:textId="77777777" w:rsidR="00B4789D" w:rsidRDefault="00B4789D" w:rsidP="00B4789D">
      <w:pPr>
        <w:pStyle w:val="PlainText"/>
        <w:rPr>
          <w:ins w:id="263" w:author="Alex Galis" w:date="2017-05-15T15:46:00Z"/>
          <w:rFonts w:ascii="Courier New" w:hAnsi="Courier New" w:cs="Courier New"/>
          <w:color w:val="3366FF"/>
        </w:rPr>
      </w:pPr>
      <w:ins w:id="264" w:author="Alex Galis" w:date="2017-05-15T15:37:00Z">
        <w:r w:rsidRPr="00F331DB">
          <w:rPr>
            <w:rFonts w:ascii="Courier New" w:hAnsi="Courier New" w:cs="Courier New"/>
            <w:color w:val="3366FF"/>
          </w:rPr>
          <w:t>The establishment of Network slices is both business-driven (i.e. slices are in support for different types and service characteristics and business cases) and technology-driven as network slice is a grouping of physical or virtual resources (network, compute, storage) and a grouping network functions and virtual network functions (at the data, control and management planes) which can act as a sub network at a given time.  A network slice can accommodate service components and network functions (physical or virtual) in all network segments: access, core and edge / enterprise networks.</w:t>
        </w:r>
      </w:ins>
    </w:p>
    <w:p w14:paraId="3CFEFC97" w14:textId="77777777" w:rsidR="00932C68" w:rsidRPr="00F331DB" w:rsidRDefault="00932C68" w:rsidP="00B4789D">
      <w:pPr>
        <w:pStyle w:val="PlainText"/>
        <w:rPr>
          <w:ins w:id="265" w:author="Alex Galis" w:date="2017-05-15T15:37:00Z"/>
          <w:rFonts w:ascii="Courier New" w:hAnsi="Courier New" w:cs="Courier New"/>
          <w:color w:val="3366FF"/>
        </w:rPr>
      </w:pPr>
    </w:p>
    <w:p w14:paraId="44E3E1BA" w14:textId="77777777" w:rsidR="00B4789D" w:rsidRDefault="00B4789D" w:rsidP="00B4789D">
      <w:pPr>
        <w:pStyle w:val="PlainText"/>
        <w:rPr>
          <w:ins w:id="266" w:author="Alex Galis" w:date="2017-05-15T15:46:00Z"/>
          <w:rFonts w:ascii="Courier New" w:hAnsi="Courier New" w:cs="Courier New"/>
          <w:color w:val="3366FF"/>
        </w:rPr>
      </w:pPr>
      <w:ins w:id="267" w:author="Alex Galis" w:date="2017-05-15T15:37:00Z">
        <w:r w:rsidRPr="00F331DB">
          <w:rPr>
            <w:rFonts w:ascii="Courier New" w:hAnsi="Courier New" w:cs="Courier New"/>
            <w:color w:val="3366FF"/>
          </w:rPr>
          <w:t xml:space="preserve">The management plane creates the grouping of network resources (physical, virtual or a combination thereof), it connects with the physical and virtual network and service functions and it instantiates all of the network and service functions assigned to the slice. </w:t>
        </w:r>
      </w:ins>
    </w:p>
    <w:p w14:paraId="1D2CF7A3" w14:textId="77777777" w:rsidR="00932C68" w:rsidRPr="00F331DB" w:rsidRDefault="00932C68" w:rsidP="00B4789D">
      <w:pPr>
        <w:pStyle w:val="PlainText"/>
        <w:rPr>
          <w:ins w:id="268" w:author="Alex Galis" w:date="2017-05-15T15:37:00Z"/>
          <w:rFonts w:ascii="Courier New" w:hAnsi="Courier New" w:cs="Courier New"/>
          <w:color w:val="3366FF"/>
        </w:rPr>
      </w:pPr>
    </w:p>
    <w:p w14:paraId="75576399" w14:textId="77777777" w:rsidR="00B4789D" w:rsidRPr="00F331DB" w:rsidRDefault="00B4789D" w:rsidP="00B4789D">
      <w:pPr>
        <w:pStyle w:val="PlainText"/>
        <w:rPr>
          <w:ins w:id="269" w:author="Alex Galis" w:date="2017-05-15T15:37:00Z"/>
          <w:rFonts w:ascii="Courier New" w:hAnsi="Courier New" w:cs="Courier New"/>
          <w:color w:val="3366FF"/>
        </w:rPr>
      </w:pPr>
      <w:ins w:id="270" w:author="Alex Galis" w:date="2017-05-15T15:37:00Z">
        <w:r w:rsidRPr="00F331DB">
          <w:rPr>
            <w:rFonts w:ascii="Courier New" w:hAnsi="Courier New" w:cs="Courier New"/>
            <w:color w:val="3366FF"/>
          </w:rPr>
          <w:t>Once a network slice is created, the slice control plane takes over the control, slice operations and governing of all the network resources, network functions, and service functions assigned to the slice. It (re-) configures them as appropriate and as per elasticity needs, in order to provide an end-to-end service. In particular, ingress routers are configured so that appropriate traffic is bound to the relevant slice. Identification means for the traffic may be simple (relying on a subset of the transport coordinate, DSCP/traffic class, or flow label), or identification may be a more sophisticated one. Also, the traffic capacity that is specified for a slice can be changed dynamically, based on some events (e.g. triggered by a service request). The slice control plane is responsible for instructing the involved elements to guarantee such needs.</w:t>
        </w:r>
      </w:ins>
    </w:p>
    <w:p w14:paraId="3494EC47" w14:textId="77777777" w:rsidR="00B4789D" w:rsidRDefault="00B4789D" w:rsidP="00B4789D">
      <w:pPr>
        <w:pStyle w:val="PlainText"/>
        <w:rPr>
          <w:ins w:id="271" w:author="Alex Galis" w:date="2017-05-15T15:46:00Z"/>
          <w:rFonts w:ascii="Courier New" w:hAnsi="Courier New" w:cs="Courier New"/>
          <w:color w:val="3366FF"/>
        </w:rPr>
      </w:pPr>
      <w:ins w:id="272" w:author="Alex Galis" w:date="2017-05-15T15:37:00Z">
        <w:r w:rsidRPr="00F331DB">
          <w:rPr>
            <w:rFonts w:ascii="Courier New" w:hAnsi="Courier New" w:cs="Courier New"/>
            <w:color w:val="3366FF"/>
          </w:rPr>
          <w:t xml:space="preserve"> </w:t>
        </w:r>
      </w:ins>
    </w:p>
    <w:p w14:paraId="6124E654" w14:textId="77777777" w:rsidR="00932C68" w:rsidRDefault="00932C68" w:rsidP="00B4789D">
      <w:pPr>
        <w:pStyle w:val="PlainText"/>
        <w:rPr>
          <w:ins w:id="273" w:author="Alex Galis" w:date="2017-05-15T15:46:00Z"/>
          <w:rFonts w:ascii="Courier New" w:hAnsi="Courier New" w:cs="Courier New"/>
          <w:color w:val="3366FF"/>
        </w:rPr>
      </w:pPr>
    </w:p>
    <w:p w14:paraId="5FA5149B" w14:textId="77777777" w:rsidR="00932C68" w:rsidRDefault="00932C68" w:rsidP="00B4789D">
      <w:pPr>
        <w:pStyle w:val="PlainText"/>
        <w:rPr>
          <w:ins w:id="274" w:author="Alex Galis" w:date="2017-05-15T15:46:00Z"/>
          <w:rFonts w:ascii="Courier New" w:hAnsi="Courier New" w:cs="Courier New"/>
          <w:color w:val="3366FF"/>
        </w:rPr>
      </w:pPr>
    </w:p>
    <w:p w14:paraId="5B147452" w14:textId="77777777" w:rsidR="00932C68" w:rsidRDefault="00932C68" w:rsidP="00B4789D">
      <w:pPr>
        <w:pStyle w:val="PlainText"/>
        <w:rPr>
          <w:ins w:id="275" w:author="Alex Galis" w:date="2017-05-15T15:46:00Z"/>
          <w:rFonts w:ascii="Courier New" w:hAnsi="Courier New" w:cs="Courier New"/>
          <w:color w:val="3366FF"/>
        </w:rPr>
      </w:pPr>
    </w:p>
    <w:p w14:paraId="3ABF4ADA" w14:textId="77777777" w:rsidR="00932C68" w:rsidRDefault="00932C68" w:rsidP="00B4789D">
      <w:pPr>
        <w:pStyle w:val="PlainText"/>
        <w:rPr>
          <w:ins w:id="276" w:author="Alex Galis" w:date="2017-05-15T15:46:00Z"/>
          <w:rFonts w:ascii="Courier New" w:hAnsi="Courier New" w:cs="Courier New"/>
          <w:color w:val="3366FF"/>
        </w:rPr>
      </w:pPr>
    </w:p>
    <w:p w14:paraId="57A75799" w14:textId="77777777" w:rsidR="00932C68" w:rsidRDefault="00932C68" w:rsidP="00B4789D">
      <w:pPr>
        <w:pStyle w:val="PlainText"/>
        <w:rPr>
          <w:ins w:id="277" w:author="Alex Galis" w:date="2017-05-15T15:46:00Z"/>
          <w:rFonts w:ascii="Courier New" w:hAnsi="Courier New" w:cs="Courier New"/>
          <w:color w:val="3366FF"/>
        </w:rPr>
      </w:pPr>
    </w:p>
    <w:p w14:paraId="49D87095" w14:textId="77777777" w:rsidR="00932C68" w:rsidRDefault="00932C68" w:rsidP="00B4789D">
      <w:pPr>
        <w:pStyle w:val="PlainText"/>
        <w:rPr>
          <w:ins w:id="278" w:author="Alex Galis" w:date="2017-05-15T15:46:00Z"/>
          <w:rFonts w:ascii="Courier New" w:hAnsi="Courier New" w:cs="Courier New"/>
          <w:color w:val="3366FF"/>
        </w:rPr>
      </w:pPr>
    </w:p>
    <w:p w14:paraId="0F63E278" w14:textId="77777777" w:rsidR="00932C68" w:rsidRDefault="00932C68" w:rsidP="00B4789D">
      <w:pPr>
        <w:pStyle w:val="PlainText"/>
        <w:rPr>
          <w:ins w:id="279" w:author="Alex Galis" w:date="2017-05-15T15:46:00Z"/>
          <w:rFonts w:ascii="Courier New" w:hAnsi="Courier New" w:cs="Courier New"/>
          <w:color w:val="3366FF"/>
        </w:rPr>
      </w:pPr>
    </w:p>
    <w:p w14:paraId="05F3BD03" w14:textId="77777777" w:rsidR="00932C68" w:rsidRDefault="00932C68" w:rsidP="00B4789D">
      <w:pPr>
        <w:pStyle w:val="PlainText"/>
        <w:rPr>
          <w:ins w:id="280" w:author="Alex Galis" w:date="2017-05-15T15:46:00Z"/>
          <w:rFonts w:ascii="Courier New" w:hAnsi="Courier New" w:cs="Courier New"/>
          <w:color w:val="3366FF"/>
        </w:rPr>
      </w:pPr>
    </w:p>
    <w:p w14:paraId="72A6BE08" w14:textId="77777777" w:rsidR="00932C68" w:rsidRDefault="00932C68" w:rsidP="00B4789D">
      <w:pPr>
        <w:pStyle w:val="PlainText"/>
        <w:rPr>
          <w:ins w:id="281" w:author="Alex Galis" w:date="2017-05-15T15:46:00Z"/>
          <w:rFonts w:ascii="Courier New" w:hAnsi="Courier New" w:cs="Courier New"/>
          <w:color w:val="3366FF"/>
        </w:rPr>
      </w:pPr>
    </w:p>
    <w:p w14:paraId="01D51D9D" w14:textId="77777777" w:rsidR="00932C68" w:rsidRDefault="00932C68" w:rsidP="00B4789D">
      <w:pPr>
        <w:pStyle w:val="PlainText"/>
        <w:rPr>
          <w:ins w:id="282" w:author="Alex Galis" w:date="2017-05-15T15:46:00Z"/>
          <w:rFonts w:ascii="Courier New" w:hAnsi="Courier New" w:cs="Courier New"/>
          <w:color w:val="3366FF"/>
        </w:rPr>
      </w:pPr>
    </w:p>
    <w:p w14:paraId="67DDC84E" w14:textId="77777777" w:rsidR="00932C68" w:rsidRDefault="00932C68" w:rsidP="00B4789D">
      <w:pPr>
        <w:pStyle w:val="PlainText"/>
        <w:rPr>
          <w:ins w:id="283" w:author="Alex Galis" w:date="2017-05-15T15:46:00Z"/>
          <w:rFonts w:ascii="Courier New" w:hAnsi="Courier New" w:cs="Courier New"/>
          <w:color w:val="3366FF"/>
        </w:rPr>
      </w:pPr>
    </w:p>
    <w:p w14:paraId="425A41FD" w14:textId="77777777" w:rsidR="00932C68" w:rsidRDefault="00932C68" w:rsidP="00B4789D">
      <w:pPr>
        <w:pStyle w:val="PlainText"/>
        <w:rPr>
          <w:ins w:id="284" w:author="Alex Galis" w:date="2017-05-15T15:46:00Z"/>
          <w:rFonts w:ascii="Courier New" w:hAnsi="Courier New" w:cs="Courier New"/>
          <w:color w:val="3366FF"/>
        </w:rPr>
      </w:pPr>
    </w:p>
    <w:p w14:paraId="1BA255BD" w14:textId="77777777" w:rsidR="00932C68" w:rsidRDefault="00932C68" w:rsidP="00B4789D">
      <w:pPr>
        <w:pStyle w:val="PlainText"/>
        <w:rPr>
          <w:ins w:id="285" w:author="Alex Galis" w:date="2017-05-15T15:46:00Z"/>
          <w:rFonts w:ascii="Courier New" w:hAnsi="Courier New" w:cs="Courier New"/>
          <w:color w:val="3366FF"/>
        </w:rPr>
      </w:pPr>
    </w:p>
    <w:p w14:paraId="3DBFEA6F" w14:textId="77777777" w:rsidR="00932C68" w:rsidRDefault="00932C68" w:rsidP="00B4789D">
      <w:pPr>
        <w:pStyle w:val="PlainText"/>
        <w:rPr>
          <w:ins w:id="286" w:author="Alex Galis" w:date="2017-05-15T15:46:00Z"/>
          <w:rFonts w:ascii="Courier New" w:hAnsi="Courier New" w:cs="Courier New"/>
          <w:color w:val="3366FF"/>
        </w:rPr>
      </w:pPr>
    </w:p>
    <w:p w14:paraId="069175B3" w14:textId="77777777" w:rsidR="00932C68" w:rsidRDefault="00932C68" w:rsidP="00B4789D">
      <w:pPr>
        <w:pStyle w:val="PlainText"/>
        <w:rPr>
          <w:ins w:id="287" w:author="Alex Galis" w:date="2017-05-15T15:46:00Z"/>
          <w:rFonts w:ascii="Courier New" w:hAnsi="Courier New" w:cs="Courier New"/>
          <w:color w:val="3366FF"/>
        </w:rPr>
      </w:pPr>
    </w:p>
    <w:p w14:paraId="155D118C" w14:textId="77777777" w:rsidR="00932C68" w:rsidRDefault="00932C68" w:rsidP="00B4789D">
      <w:pPr>
        <w:pStyle w:val="PlainText"/>
        <w:rPr>
          <w:ins w:id="288" w:author="Alex Galis" w:date="2017-05-15T15:46:00Z"/>
          <w:rFonts w:ascii="Courier New" w:hAnsi="Courier New" w:cs="Courier New"/>
          <w:color w:val="3366FF"/>
        </w:rPr>
      </w:pPr>
    </w:p>
    <w:p w14:paraId="2E76E035" w14:textId="77777777" w:rsidR="00932C68" w:rsidRDefault="00932C68" w:rsidP="00B4789D">
      <w:pPr>
        <w:pStyle w:val="PlainText"/>
        <w:rPr>
          <w:ins w:id="289" w:author="Alex Galis" w:date="2017-05-15T15:46:00Z"/>
          <w:rFonts w:ascii="Courier New" w:hAnsi="Courier New" w:cs="Courier New"/>
          <w:color w:val="3366FF"/>
        </w:rPr>
      </w:pPr>
    </w:p>
    <w:p w14:paraId="21841B83" w14:textId="77777777" w:rsidR="00932C68" w:rsidRDefault="00932C68" w:rsidP="00B4789D">
      <w:pPr>
        <w:pStyle w:val="PlainText"/>
        <w:rPr>
          <w:ins w:id="290" w:author="Alex Galis" w:date="2017-05-15T15:46:00Z"/>
          <w:rFonts w:ascii="Courier New" w:hAnsi="Courier New" w:cs="Courier New"/>
          <w:color w:val="3366FF"/>
        </w:rPr>
      </w:pPr>
    </w:p>
    <w:p w14:paraId="6420244A" w14:textId="77777777" w:rsidR="00932C68" w:rsidRDefault="00932C68" w:rsidP="00B4789D">
      <w:pPr>
        <w:pStyle w:val="PlainText"/>
        <w:rPr>
          <w:ins w:id="291" w:author="Alex Galis" w:date="2017-05-15T15:46:00Z"/>
          <w:rFonts w:ascii="Courier New" w:hAnsi="Courier New" w:cs="Courier New"/>
          <w:color w:val="3366FF"/>
        </w:rPr>
      </w:pPr>
    </w:p>
    <w:p w14:paraId="401D1176" w14:textId="77777777" w:rsidR="00932C68" w:rsidRDefault="00932C68" w:rsidP="00B4789D">
      <w:pPr>
        <w:pStyle w:val="PlainText"/>
        <w:rPr>
          <w:ins w:id="292" w:author="Alex Galis" w:date="2017-05-15T15:46:00Z"/>
          <w:rFonts w:ascii="Courier New" w:hAnsi="Courier New" w:cs="Courier New"/>
          <w:color w:val="3366FF"/>
        </w:rPr>
      </w:pPr>
    </w:p>
    <w:p w14:paraId="3633A8E5" w14:textId="77777777" w:rsidR="00932C68" w:rsidRDefault="00932C68" w:rsidP="00B4789D">
      <w:pPr>
        <w:pStyle w:val="PlainText"/>
        <w:rPr>
          <w:ins w:id="293" w:author="Alex Galis" w:date="2017-05-15T15:46:00Z"/>
          <w:rFonts w:ascii="Courier New" w:hAnsi="Courier New" w:cs="Courier New"/>
          <w:color w:val="3366FF"/>
        </w:rPr>
      </w:pPr>
    </w:p>
    <w:p w14:paraId="76E3288A" w14:textId="77777777" w:rsidR="00932C68" w:rsidRDefault="00932C68" w:rsidP="00B4789D">
      <w:pPr>
        <w:pStyle w:val="PlainText"/>
        <w:rPr>
          <w:ins w:id="294" w:author="Alex Galis" w:date="2017-05-15T15:46:00Z"/>
          <w:rFonts w:ascii="Courier New" w:hAnsi="Courier New" w:cs="Courier New"/>
          <w:color w:val="3366FF"/>
        </w:rPr>
      </w:pPr>
    </w:p>
    <w:p w14:paraId="03971DB0" w14:textId="77777777" w:rsidR="00932C68" w:rsidRDefault="00932C68" w:rsidP="00B4789D">
      <w:pPr>
        <w:pStyle w:val="PlainText"/>
        <w:rPr>
          <w:ins w:id="295" w:author="Alex Galis" w:date="2017-05-15T15:46:00Z"/>
          <w:rFonts w:ascii="Courier New" w:hAnsi="Courier New" w:cs="Courier New"/>
          <w:color w:val="3366FF"/>
        </w:rPr>
      </w:pPr>
    </w:p>
    <w:p w14:paraId="575A9D9C" w14:textId="77777777" w:rsidR="00932C68" w:rsidRDefault="00932C68" w:rsidP="00B4789D">
      <w:pPr>
        <w:pStyle w:val="PlainText"/>
        <w:rPr>
          <w:ins w:id="296" w:author="Alex Galis" w:date="2017-05-15T15:46:00Z"/>
          <w:rFonts w:ascii="Courier New" w:hAnsi="Courier New" w:cs="Courier New"/>
          <w:color w:val="3366FF"/>
        </w:rPr>
      </w:pPr>
    </w:p>
    <w:p w14:paraId="4A5D5E1C" w14:textId="77777777" w:rsidR="00932C68" w:rsidRPr="00F331DB" w:rsidRDefault="00932C68" w:rsidP="00B4789D">
      <w:pPr>
        <w:pStyle w:val="PlainText"/>
        <w:rPr>
          <w:ins w:id="297" w:author="Alex Galis" w:date="2017-05-15T15:37:00Z"/>
          <w:rFonts w:ascii="Courier New" w:hAnsi="Courier New" w:cs="Courier New"/>
          <w:color w:val="3366FF"/>
        </w:rPr>
      </w:pPr>
    </w:p>
    <w:p w14:paraId="503937D5" w14:textId="77777777" w:rsidR="00B4789D" w:rsidRPr="00F331DB" w:rsidRDefault="00B4789D" w:rsidP="00B4789D">
      <w:pPr>
        <w:pStyle w:val="PlainText"/>
        <w:rPr>
          <w:ins w:id="298" w:author="Alex Galis" w:date="2017-05-15T15:37:00Z"/>
          <w:rFonts w:ascii="Courier New" w:hAnsi="Courier New" w:cs="Courier New"/>
          <w:color w:val="3366FF"/>
        </w:rPr>
      </w:pPr>
      <w:ins w:id="299" w:author="Alex Galis" w:date="2017-05-15T15:37:00Z">
        <w:r w:rsidRPr="00F331DB">
          <w:rPr>
            <w:rFonts w:ascii="Courier New" w:hAnsi="Courier New" w:cs="Courier New"/>
            <w:color w:val="3366FF"/>
          </w:rPr>
          <w:t>Inter Network Slice    Slice Element          Element               Network</w:t>
        </w:r>
      </w:ins>
    </w:p>
    <w:p w14:paraId="3E1FD0A1" w14:textId="77777777" w:rsidR="00B4789D" w:rsidRPr="00F331DB" w:rsidRDefault="00B4789D" w:rsidP="00B4789D">
      <w:pPr>
        <w:pStyle w:val="PlainText"/>
        <w:rPr>
          <w:ins w:id="300" w:author="Alex Galis" w:date="2017-05-15T15:37:00Z"/>
          <w:rFonts w:ascii="Courier New" w:hAnsi="Courier New" w:cs="Courier New"/>
          <w:color w:val="3366FF"/>
        </w:rPr>
      </w:pPr>
      <w:ins w:id="301" w:author="Alex Galis" w:date="2017-05-15T15:37:00Z">
        <w:r w:rsidRPr="00F331DB">
          <w:rPr>
            <w:rFonts w:ascii="Courier New" w:hAnsi="Courier New" w:cs="Courier New"/>
            <w:color w:val="3366FF"/>
          </w:rPr>
          <w:t xml:space="preserve">  Orchestrator         Manager                Manager               Function</w:t>
        </w:r>
      </w:ins>
    </w:p>
    <w:p w14:paraId="659379B1" w14:textId="77777777" w:rsidR="00B4789D" w:rsidRPr="00F331DB" w:rsidRDefault="00B4789D" w:rsidP="00B4789D">
      <w:pPr>
        <w:pStyle w:val="PlainText"/>
        <w:rPr>
          <w:ins w:id="302" w:author="Alex Galis" w:date="2017-05-15T15:37:00Z"/>
          <w:rFonts w:ascii="Courier New" w:hAnsi="Courier New" w:cs="Courier New"/>
          <w:color w:val="3366FF"/>
        </w:rPr>
      </w:pPr>
      <w:ins w:id="303" w:author="Alex Galis" w:date="2017-05-15T15:37:00Z">
        <w:r w:rsidRPr="00F331DB">
          <w:rPr>
            <w:rFonts w:ascii="Courier New" w:hAnsi="Courier New" w:cs="Courier New"/>
            <w:color w:val="3366FF"/>
          </w:rPr>
          <w:t xml:space="preserve">    |                      |                     |                        |</w:t>
        </w:r>
      </w:ins>
    </w:p>
    <w:p w14:paraId="65B066E5" w14:textId="77777777" w:rsidR="00B4789D" w:rsidRPr="00F331DB" w:rsidRDefault="00B4789D" w:rsidP="00B4789D">
      <w:pPr>
        <w:pStyle w:val="PlainText"/>
        <w:rPr>
          <w:ins w:id="304" w:author="Alex Galis" w:date="2017-05-15T15:37:00Z"/>
          <w:rFonts w:ascii="Courier New" w:hAnsi="Courier New" w:cs="Courier New"/>
          <w:color w:val="3366FF"/>
        </w:rPr>
      </w:pPr>
      <w:ins w:id="305" w:author="Alex Galis" w:date="2017-05-15T15:37:00Z">
        <w:r w:rsidRPr="00F331DB">
          <w:rPr>
            <w:rFonts w:ascii="Courier New" w:hAnsi="Courier New" w:cs="Courier New"/>
            <w:color w:val="3366FF"/>
          </w:rPr>
          <w:t xml:space="preserve">    |    Discovery -       |      Discovery -    |       Discovery-       |</w:t>
        </w:r>
      </w:ins>
    </w:p>
    <w:p w14:paraId="3B68591A" w14:textId="77777777" w:rsidR="00B4789D" w:rsidRPr="00F331DB" w:rsidRDefault="00B4789D" w:rsidP="00B4789D">
      <w:pPr>
        <w:pStyle w:val="PlainText"/>
        <w:rPr>
          <w:ins w:id="306" w:author="Alex Galis" w:date="2017-05-15T15:37:00Z"/>
          <w:rFonts w:ascii="Courier New" w:hAnsi="Courier New" w:cs="Courier New"/>
          <w:color w:val="3366FF"/>
        </w:rPr>
      </w:pPr>
      <w:ins w:id="307" w:author="Alex Galis" w:date="2017-05-15T15:37:00Z">
        <w:r w:rsidRPr="00F331DB">
          <w:rPr>
            <w:rFonts w:ascii="Courier New" w:hAnsi="Courier New" w:cs="Courier New"/>
            <w:color w:val="3366FF"/>
          </w:rPr>
          <w:t xml:space="preserve">    |    -Response         |      Response       |       Response         |</w:t>
        </w:r>
      </w:ins>
    </w:p>
    <w:p w14:paraId="2D2F023A" w14:textId="77777777" w:rsidR="00B4789D" w:rsidRPr="00F331DB" w:rsidRDefault="00B4789D" w:rsidP="00B4789D">
      <w:pPr>
        <w:pStyle w:val="PlainText"/>
        <w:rPr>
          <w:ins w:id="308" w:author="Alex Galis" w:date="2017-05-15T15:37:00Z"/>
          <w:rFonts w:ascii="Courier New" w:hAnsi="Courier New" w:cs="Courier New"/>
          <w:color w:val="3366FF"/>
        </w:rPr>
      </w:pPr>
      <w:ins w:id="309" w:author="Alex Galis" w:date="2017-05-15T15:37:00Z">
        <w:r w:rsidRPr="00F331DB">
          <w:rPr>
            <w:rFonts w:ascii="Courier New" w:hAnsi="Courier New" w:cs="Courier New"/>
            <w:color w:val="3366FF"/>
          </w:rPr>
          <w:t xml:space="preserve">    |    &lt;--------------&gt;  |   &lt;---------------&gt; |    &lt;---------------&gt;   |        </w:t>
        </w:r>
      </w:ins>
    </w:p>
    <w:p w14:paraId="7F75455B" w14:textId="77777777" w:rsidR="00B4789D" w:rsidRPr="00F331DB" w:rsidRDefault="00B4789D" w:rsidP="00B4789D">
      <w:pPr>
        <w:pStyle w:val="PlainText"/>
        <w:rPr>
          <w:ins w:id="310" w:author="Alex Galis" w:date="2017-05-15T15:37:00Z"/>
          <w:rFonts w:ascii="Courier New" w:hAnsi="Courier New" w:cs="Courier New"/>
          <w:color w:val="3366FF"/>
        </w:rPr>
      </w:pPr>
      <w:ins w:id="311" w:author="Alex Galis" w:date="2017-05-15T15:37:00Z">
        <w:r w:rsidRPr="00F331DB">
          <w:rPr>
            <w:rFonts w:ascii="Courier New" w:hAnsi="Courier New" w:cs="Courier New"/>
            <w:color w:val="3366FF"/>
          </w:rPr>
          <w:t xml:space="preserve">    |                      |                     |                        |</w:t>
        </w:r>
      </w:ins>
    </w:p>
    <w:p w14:paraId="50F2AF8A" w14:textId="77777777" w:rsidR="00B4789D" w:rsidRPr="00F331DB" w:rsidRDefault="00B4789D" w:rsidP="00B4789D">
      <w:pPr>
        <w:pStyle w:val="PlainText"/>
        <w:rPr>
          <w:ins w:id="312" w:author="Alex Galis" w:date="2017-05-15T15:37:00Z"/>
          <w:rFonts w:ascii="Courier New" w:hAnsi="Courier New" w:cs="Courier New"/>
          <w:color w:val="3366FF"/>
        </w:rPr>
      </w:pPr>
      <w:ins w:id="313" w:author="Alex Galis" w:date="2017-05-15T15:37:00Z">
        <w:r w:rsidRPr="00F331DB">
          <w:rPr>
            <w:rFonts w:ascii="Courier New" w:hAnsi="Courier New" w:cs="Courier New"/>
            <w:color w:val="3366FF"/>
          </w:rPr>
          <w:t xml:space="preserve">    |                      |                     |                        |     </w:t>
        </w:r>
      </w:ins>
    </w:p>
    <w:p w14:paraId="0945282A" w14:textId="77777777" w:rsidR="00B4789D" w:rsidRPr="00F331DB" w:rsidRDefault="00B4789D" w:rsidP="00B4789D">
      <w:pPr>
        <w:pStyle w:val="PlainText"/>
        <w:rPr>
          <w:ins w:id="314" w:author="Alex Galis" w:date="2017-05-15T15:37:00Z"/>
          <w:rFonts w:ascii="Courier New" w:hAnsi="Courier New" w:cs="Courier New"/>
          <w:color w:val="3366FF"/>
        </w:rPr>
      </w:pPr>
      <w:ins w:id="315" w:author="Alex Galis" w:date="2017-05-15T15:37:00Z">
        <w:r w:rsidRPr="00F331DB">
          <w:rPr>
            <w:rFonts w:ascii="Courier New" w:hAnsi="Courier New" w:cs="Courier New"/>
            <w:color w:val="3366FF"/>
          </w:rPr>
          <w:t xml:space="preserve">    |       Request        |                     |                        |</w:t>
        </w:r>
      </w:ins>
    </w:p>
    <w:p w14:paraId="3D227D5E" w14:textId="77777777" w:rsidR="00B4789D" w:rsidRPr="00F331DB" w:rsidRDefault="00B4789D" w:rsidP="00B4789D">
      <w:pPr>
        <w:pStyle w:val="PlainText"/>
        <w:rPr>
          <w:ins w:id="316" w:author="Alex Galis" w:date="2017-05-15T15:37:00Z"/>
          <w:rFonts w:ascii="Courier New" w:hAnsi="Courier New" w:cs="Courier New"/>
          <w:color w:val="3366FF"/>
        </w:rPr>
      </w:pPr>
      <w:ins w:id="317" w:author="Alex Galis" w:date="2017-05-15T15:37:00Z">
        <w:r w:rsidRPr="00F331DB">
          <w:rPr>
            <w:rFonts w:ascii="Courier New" w:hAnsi="Courier New" w:cs="Courier New"/>
            <w:color w:val="3366FF"/>
          </w:rPr>
          <w:t xml:space="preserve">    |      Net Slice       |                     |                        |                       </w:t>
        </w:r>
      </w:ins>
    </w:p>
    <w:p w14:paraId="6F305C22" w14:textId="77777777" w:rsidR="00B4789D" w:rsidRPr="00F331DB" w:rsidRDefault="00B4789D" w:rsidP="00B4789D">
      <w:pPr>
        <w:pStyle w:val="PlainText"/>
        <w:rPr>
          <w:ins w:id="318" w:author="Alex Galis" w:date="2017-05-15T15:37:00Z"/>
          <w:rFonts w:ascii="Courier New" w:hAnsi="Courier New" w:cs="Courier New"/>
          <w:color w:val="3366FF"/>
        </w:rPr>
      </w:pPr>
      <w:ins w:id="319" w:author="Alex Galis" w:date="2017-05-15T15:37:00Z">
        <w:r w:rsidRPr="00F331DB">
          <w:rPr>
            <w:rFonts w:ascii="Courier New" w:hAnsi="Courier New" w:cs="Courier New"/>
            <w:color w:val="3366FF"/>
          </w:rPr>
          <w:t xml:space="preserve">    | ----------------&gt;    |       Request       |                        |</w:t>
        </w:r>
      </w:ins>
    </w:p>
    <w:p w14:paraId="2D4B6E27" w14:textId="77777777" w:rsidR="00B4789D" w:rsidRPr="00F331DB" w:rsidRDefault="00B4789D" w:rsidP="00B4789D">
      <w:pPr>
        <w:pStyle w:val="PlainText"/>
        <w:rPr>
          <w:ins w:id="320" w:author="Alex Galis" w:date="2017-05-15T15:37:00Z"/>
          <w:rFonts w:ascii="Courier New" w:hAnsi="Courier New" w:cs="Courier New"/>
          <w:color w:val="3366FF"/>
        </w:rPr>
      </w:pPr>
      <w:ins w:id="321" w:author="Alex Galis" w:date="2017-05-15T15:37:00Z">
        <w:r w:rsidRPr="00F331DB">
          <w:rPr>
            <w:rFonts w:ascii="Courier New" w:hAnsi="Courier New" w:cs="Courier New"/>
            <w:color w:val="3366FF"/>
          </w:rPr>
          <w:t xml:space="preserve">    |                      |     Net Sice        |                        |</w:t>
        </w:r>
      </w:ins>
    </w:p>
    <w:p w14:paraId="41CD93ED" w14:textId="77777777" w:rsidR="00B4789D" w:rsidRPr="00F331DB" w:rsidRDefault="00B4789D" w:rsidP="00B4789D">
      <w:pPr>
        <w:pStyle w:val="PlainText"/>
        <w:rPr>
          <w:ins w:id="322" w:author="Alex Galis" w:date="2017-05-15T15:37:00Z"/>
          <w:rFonts w:ascii="Courier New" w:hAnsi="Courier New" w:cs="Courier New"/>
          <w:color w:val="3366FF"/>
        </w:rPr>
      </w:pPr>
      <w:ins w:id="323" w:author="Alex Galis" w:date="2017-05-15T15:37:00Z">
        <w:r w:rsidRPr="00F331DB">
          <w:rPr>
            <w:rFonts w:ascii="Courier New" w:hAnsi="Courier New" w:cs="Courier New"/>
            <w:color w:val="3366FF"/>
          </w:rPr>
          <w:t xml:space="preserve">    |                      |  --------------&gt;    |      Request           |</w:t>
        </w:r>
      </w:ins>
    </w:p>
    <w:p w14:paraId="06B0C910" w14:textId="77777777" w:rsidR="00B4789D" w:rsidRPr="00F331DB" w:rsidRDefault="00B4789D" w:rsidP="00B4789D">
      <w:pPr>
        <w:pStyle w:val="PlainText"/>
        <w:rPr>
          <w:ins w:id="324" w:author="Alex Galis" w:date="2017-05-15T15:37:00Z"/>
          <w:rFonts w:ascii="Courier New" w:hAnsi="Courier New" w:cs="Courier New"/>
          <w:color w:val="3366FF"/>
        </w:rPr>
      </w:pPr>
      <w:ins w:id="325" w:author="Alex Galis" w:date="2017-05-15T15:37:00Z">
        <w:r w:rsidRPr="00F331DB">
          <w:rPr>
            <w:rFonts w:ascii="Courier New" w:hAnsi="Courier New" w:cs="Courier New"/>
            <w:color w:val="3366FF"/>
          </w:rPr>
          <w:t xml:space="preserve">    |                      |                     |      Net Slice         |    </w:t>
        </w:r>
      </w:ins>
    </w:p>
    <w:p w14:paraId="471E15BF" w14:textId="77777777" w:rsidR="00B4789D" w:rsidRPr="00F331DB" w:rsidRDefault="00B4789D" w:rsidP="00B4789D">
      <w:pPr>
        <w:pStyle w:val="PlainText"/>
        <w:rPr>
          <w:ins w:id="326" w:author="Alex Galis" w:date="2017-05-15T15:37:00Z"/>
          <w:rFonts w:ascii="Courier New" w:hAnsi="Courier New" w:cs="Courier New"/>
          <w:color w:val="3366FF"/>
        </w:rPr>
      </w:pPr>
      <w:ins w:id="327" w:author="Alex Galis" w:date="2017-05-15T15:37:00Z">
        <w:r w:rsidRPr="00F331DB">
          <w:rPr>
            <w:rFonts w:ascii="Courier New" w:hAnsi="Courier New" w:cs="Courier New"/>
            <w:color w:val="3366FF"/>
          </w:rPr>
          <w:t xml:space="preserve">    |                      |                     |    --------------&gt;     |</w:t>
        </w:r>
      </w:ins>
    </w:p>
    <w:p w14:paraId="68351D4C" w14:textId="77777777" w:rsidR="00B4789D" w:rsidRPr="00F331DB" w:rsidRDefault="00B4789D" w:rsidP="00B4789D">
      <w:pPr>
        <w:pStyle w:val="PlainText"/>
        <w:rPr>
          <w:ins w:id="328" w:author="Alex Galis" w:date="2017-05-15T15:37:00Z"/>
          <w:rFonts w:ascii="Courier New" w:hAnsi="Courier New" w:cs="Courier New"/>
          <w:color w:val="3366FF"/>
        </w:rPr>
      </w:pPr>
      <w:ins w:id="329" w:author="Alex Galis" w:date="2017-05-15T15:37:00Z">
        <w:r w:rsidRPr="00F331DB">
          <w:rPr>
            <w:rFonts w:ascii="Courier New" w:hAnsi="Courier New" w:cs="Courier New"/>
            <w:color w:val="3366FF"/>
          </w:rPr>
          <w:t xml:space="preserve">    |                      |    Confirm-Waiting  |                        |</w:t>
        </w:r>
      </w:ins>
    </w:p>
    <w:p w14:paraId="58B1CF70" w14:textId="77777777" w:rsidR="00B4789D" w:rsidRPr="00F331DB" w:rsidRDefault="00B4789D" w:rsidP="00B4789D">
      <w:pPr>
        <w:pStyle w:val="PlainText"/>
        <w:rPr>
          <w:ins w:id="330" w:author="Alex Galis" w:date="2017-05-15T15:37:00Z"/>
          <w:rFonts w:ascii="Courier New" w:hAnsi="Courier New" w:cs="Courier New"/>
          <w:color w:val="3366FF"/>
        </w:rPr>
      </w:pPr>
      <w:ins w:id="331" w:author="Alex Galis" w:date="2017-05-15T15:37:00Z">
        <w:r w:rsidRPr="00F331DB">
          <w:rPr>
            <w:rFonts w:ascii="Courier New" w:hAnsi="Courier New" w:cs="Courier New"/>
            <w:color w:val="3366FF"/>
          </w:rPr>
          <w:t xml:space="preserve">    |                      |    &lt;--------------- |                        |</w:t>
        </w:r>
      </w:ins>
    </w:p>
    <w:p w14:paraId="386FEBEE" w14:textId="77777777" w:rsidR="00B4789D" w:rsidRPr="00F331DB" w:rsidRDefault="00B4789D" w:rsidP="00B4789D">
      <w:pPr>
        <w:pStyle w:val="PlainText"/>
        <w:rPr>
          <w:ins w:id="332" w:author="Alex Galis" w:date="2017-05-15T15:37:00Z"/>
          <w:rFonts w:ascii="Courier New" w:hAnsi="Courier New" w:cs="Courier New"/>
          <w:color w:val="3366FF"/>
        </w:rPr>
      </w:pPr>
      <w:ins w:id="333" w:author="Alex Galis" w:date="2017-05-15T15:37:00Z">
        <w:r w:rsidRPr="00F331DB">
          <w:rPr>
            <w:rFonts w:ascii="Courier New" w:hAnsi="Courier New" w:cs="Courier New"/>
            <w:color w:val="3366FF"/>
          </w:rPr>
          <w:t xml:space="preserve">    |                      |                     |      Negotiation       |</w:t>
        </w:r>
      </w:ins>
    </w:p>
    <w:p w14:paraId="38BAE70C" w14:textId="77777777" w:rsidR="00B4789D" w:rsidRPr="00F331DB" w:rsidRDefault="00B4789D" w:rsidP="00B4789D">
      <w:pPr>
        <w:pStyle w:val="PlainText"/>
        <w:rPr>
          <w:ins w:id="334" w:author="Alex Galis" w:date="2017-05-15T15:37:00Z"/>
          <w:rFonts w:ascii="Courier New" w:hAnsi="Courier New" w:cs="Courier New"/>
          <w:color w:val="3366FF"/>
        </w:rPr>
      </w:pPr>
      <w:ins w:id="335" w:author="Alex Galis" w:date="2017-05-15T15:37:00Z">
        <w:r w:rsidRPr="00F331DB">
          <w:rPr>
            <w:rFonts w:ascii="Courier New" w:hAnsi="Courier New" w:cs="Courier New"/>
            <w:color w:val="3366FF"/>
          </w:rPr>
          <w:t xml:space="preserve">    |                      |                     |(Single/Multiple Rounds)|</w:t>
        </w:r>
      </w:ins>
    </w:p>
    <w:p w14:paraId="753E8C2D" w14:textId="77777777" w:rsidR="00B4789D" w:rsidRPr="00F331DB" w:rsidRDefault="00B4789D" w:rsidP="00B4789D">
      <w:pPr>
        <w:pStyle w:val="PlainText"/>
        <w:rPr>
          <w:ins w:id="336" w:author="Alex Galis" w:date="2017-05-15T15:37:00Z"/>
          <w:rFonts w:ascii="Courier New" w:hAnsi="Courier New" w:cs="Courier New"/>
          <w:color w:val="3366FF"/>
        </w:rPr>
      </w:pPr>
      <w:ins w:id="337" w:author="Alex Galis" w:date="2017-05-15T15:37:00Z">
        <w:r w:rsidRPr="00F331DB">
          <w:rPr>
            <w:rFonts w:ascii="Courier New" w:hAnsi="Courier New" w:cs="Courier New"/>
            <w:color w:val="3366FF"/>
          </w:rPr>
          <w:t xml:space="preserve">    |                      |                      |   &lt;---------------&gt;     |                        </w:t>
        </w:r>
      </w:ins>
    </w:p>
    <w:p w14:paraId="7B948BDC" w14:textId="77777777" w:rsidR="00B4789D" w:rsidRPr="00F331DB" w:rsidRDefault="00B4789D" w:rsidP="00B4789D">
      <w:pPr>
        <w:pStyle w:val="PlainText"/>
        <w:rPr>
          <w:ins w:id="338" w:author="Alex Galis" w:date="2017-05-15T15:37:00Z"/>
          <w:rFonts w:ascii="Courier New" w:hAnsi="Courier New" w:cs="Courier New"/>
          <w:color w:val="3366FF"/>
        </w:rPr>
      </w:pPr>
      <w:ins w:id="339" w:author="Alex Galis" w:date="2017-05-15T15:37:00Z">
        <w:r w:rsidRPr="00F331DB">
          <w:rPr>
            <w:rFonts w:ascii="Courier New" w:hAnsi="Courier New" w:cs="Courier New"/>
            <w:color w:val="3366FF"/>
          </w:rPr>
          <w:t xml:space="preserve">    | Confirm-Waiting      |                      |                         |</w:t>
        </w:r>
      </w:ins>
    </w:p>
    <w:p w14:paraId="0CC67E52" w14:textId="77777777" w:rsidR="00B4789D" w:rsidRPr="00F331DB" w:rsidRDefault="00B4789D" w:rsidP="00B4789D">
      <w:pPr>
        <w:pStyle w:val="PlainText"/>
        <w:rPr>
          <w:ins w:id="340" w:author="Alex Galis" w:date="2017-05-15T15:37:00Z"/>
          <w:rFonts w:ascii="Courier New" w:hAnsi="Courier New" w:cs="Courier New"/>
          <w:color w:val="3366FF"/>
        </w:rPr>
      </w:pPr>
      <w:ins w:id="341" w:author="Alex Galis" w:date="2017-05-15T15:37:00Z">
        <w:r w:rsidRPr="00F331DB">
          <w:rPr>
            <w:rFonts w:ascii="Courier New" w:hAnsi="Courier New" w:cs="Courier New"/>
            <w:color w:val="3366FF"/>
          </w:rPr>
          <w:t xml:space="preserve">    | &lt;-----------------   |                      |                         |</w:t>
        </w:r>
      </w:ins>
    </w:p>
    <w:p w14:paraId="35E8CBF5" w14:textId="77777777" w:rsidR="00B4789D" w:rsidRPr="00F331DB" w:rsidRDefault="00B4789D" w:rsidP="00B4789D">
      <w:pPr>
        <w:pStyle w:val="PlainText"/>
        <w:rPr>
          <w:ins w:id="342" w:author="Alex Galis" w:date="2017-05-15T15:37:00Z"/>
          <w:rFonts w:ascii="Courier New" w:hAnsi="Courier New" w:cs="Courier New"/>
          <w:color w:val="3366FF"/>
        </w:rPr>
      </w:pPr>
      <w:ins w:id="343" w:author="Alex Galis" w:date="2017-05-15T15:37:00Z">
        <w:r w:rsidRPr="00F331DB">
          <w:rPr>
            <w:rFonts w:ascii="Courier New" w:hAnsi="Courier New" w:cs="Courier New"/>
            <w:color w:val="3366FF"/>
          </w:rPr>
          <w:t xml:space="preserve">    |                      |    Negotiation       |                         |</w:t>
        </w:r>
      </w:ins>
    </w:p>
    <w:p w14:paraId="3EE54A60" w14:textId="77777777" w:rsidR="00B4789D" w:rsidRPr="00F331DB" w:rsidRDefault="00B4789D" w:rsidP="00B4789D">
      <w:pPr>
        <w:pStyle w:val="PlainText"/>
        <w:rPr>
          <w:ins w:id="344" w:author="Alex Galis" w:date="2017-05-15T15:37:00Z"/>
          <w:rFonts w:ascii="Courier New" w:hAnsi="Courier New" w:cs="Courier New"/>
          <w:color w:val="3366FF"/>
        </w:rPr>
      </w:pPr>
      <w:ins w:id="345" w:author="Alex Galis" w:date="2017-05-15T15:37:00Z">
        <w:r w:rsidRPr="00F331DB">
          <w:rPr>
            <w:rFonts w:ascii="Courier New" w:hAnsi="Courier New" w:cs="Courier New"/>
            <w:color w:val="3366FF"/>
          </w:rPr>
          <w:t xml:space="preserve">    |                      |Single/Multiple Rounds|                         |</w:t>
        </w:r>
      </w:ins>
    </w:p>
    <w:p w14:paraId="7D630C94" w14:textId="77777777" w:rsidR="00B4789D" w:rsidRPr="00F331DB" w:rsidRDefault="00B4789D" w:rsidP="00B4789D">
      <w:pPr>
        <w:pStyle w:val="PlainText"/>
        <w:rPr>
          <w:ins w:id="346" w:author="Alex Galis" w:date="2017-05-15T15:37:00Z"/>
          <w:rFonts w:ascii="Courier New" w:hAnsi="Courier New" w:cs="Courier New"/>
          <w:color w:val="3366FF"/>
        </w:rPr>
      </w:pPr>
      <w:ins w:id="347" w:author="Alex Galis" w:date="2017-05-15T15:37:00Z">
        <w:r w:rsidRPr="00F331DB">
          <w:rPr>
            <w:rFonts w:ascii="Courier New" w:hAnsi="Courier New" w:cs="Courier New"/>
            <w:color w:val="3366FF"/>
          </w:rPr>
          <w:t xml:space="preserve">    |      Negotiation     | &lt;---------------&gt;    |                         |      </w:t>
        </w:r>
      </w:ins>
    </w:p>
    <w:p w14:paraId="5BE68373" w14:textId="77777777" w:rsidR="00B4789D" w:rsidRPr="00F331DB" w:rsidRDefault="00B4789D" w:rsidP="00B4789D">
      <w:pPr>
        <w:pStyle w:val="PlainText"/>
        <w:rPr>
          <w:ins w:id="348" w:author="Alex Galis" w:date="2017-05-15T15:37:00Z"/>
          <w:rFonts w:ascii="Courier New" w:hAnsi="Courier New" w:cs="Courier New"/>
          <w:color w:val="3366FF"/>
        </w:rPr>
      </w:pPr>
      <w:ins w:id="349" w:author="Alex Galis" w:date="2017-05-15T15:37:00Z">
        <w:r w:rsidRPr="00F331DB">
          <w:rPr>
            <w:rFonts w:ascii="Courier New" w:hAnsi="Courier New" w:cs="Courier New"/>
            <w:color w:val="3366FF"/>
          </w:rPr>
          <w:t xml:space="preserve">    |Single/Multiple Rounds|                      |                         |</w:t>
        </w:r>
      </w:ins>
    </w:p>
    <w:p w14:paraId="354DAC05" w14:textId="77777777" w:rsidR="00B4789D" w:rsidRPr="00F331DB" w:rsidRDefault="00B4789D" w:rsidP="00B4789D">
      <w:pPr>
        <w:pStyle w:val="PlainText"/>
        <w:rPr>
          <w:ins w:id="350" w:author="Alex Galis" w:date="2017-05-15T15:37:00Z"/>
          <w:rFonts w:ascii="Courier New" w:hAnsi="Courier New" w:cs="Courier New"/>
          <w:color w:val="3366FF"/>
        </w:rPr>
      </w:pPr>
      <w:ins w:id="351" w:author="Alex Galis" w:date="2017-05-15T15:37:00Z">
        <w:r w:rsidRPr="00F331DB">
          <w:rPr>
            <w:rFonts w:ascii="Courier New" w:hAnsi="Courier New" w:cs="Courier New"/>
            <w:color w:val="3366FF"/>
          </w:rPr>
          <w:t xml:space="preserve">    | &lt;----------------&gt;   |                      |                         |</w:t>
        </w:r>
      </w:ins>
    </w:p>
    <w:p w14:paraId="7FCCFC1A" w14:textId="77777777" w:rsidR="00B4789D" w:rsidRPr="00434E2F" w:rsidRDefault="00B4789D" w:rsidP="00B4789D">
      <w:pPr>
        <w:pStyle w:val="PlainText"/>
        <w:rPr>
          <w:ins w:id="352" w:author="Alex Galis" w:date="2017-05-15T15:37:00Z"/>
          <w:rFonts w:ascii="Courier New" w:hAnsi="Courier New" w:cs="Courier New"/>
        </w:rPr>
      </w:pPr>
    </w:p>
    <w:p w14:paraId="75F06BCD" w14:textId="0E921FD6" w:rsidR="00B4789D" w:rsidRPr="008C3F22" w:rsidRDefault="00932C68">
      <w:pPr>
        <w:pStyle w:val="PlainText"/>
        <w:jc w:val="center"/>
        <w:rPr>
          <w:ins w:id="353" w:author="Alex Galis" w:date="2017-05-15T15:37:00Z"/>
          <w:rFonts w:ascii="Courier New" w:hAnsi="Courier New" w:cs="Courier New"/>
          <w:color w:val="3366FF"/>
          <w:rPrChange w:id="354" w:author="Alex Galis" w:date="2017-05-15T15:47:00Z">
            <w:rPr>
              <w:ins w:id="355" w:author="Alex Galis" w:date="2017-05-15T15:37:00Z"/>
              <w:rFonts w:ascii="Courier New" w:hAnsi="Courier New" w:cs="Courier New"/>
            </w:rPr>
          </w:rPrChange>
        </w:rPr>
        <w:pPrChange w:id="356" w:author="Alex Galis" w:date="2017-05-15T15:47:00Z">
          <w:pPr>
            <w:pStyle w:val="PlainText"/>
          </w:pPr>
        </w:pPrChange>
      </w:pPr>
      <w:ins w:id="357" w:author="Alex Galis" w:date="2017-05-15T15:46:00Z">
        <w:r w:rsidRPr="008C3F22">
          <w:rPr>
            <w:rFonts w:ascii="Courier New" w:hAnsi="Courier New" w:cs="Courier New"/>
            <w:color w:val="3366FF"/>
            <w:rPrChange w:id="358" w:author="Alex Galis" w:date="2017-05-15T15:47:00Z">
              <w:rPr>
                <w:rFonts w:ascii="Courier New" w:hAnsi="Courier New" w:cs="Courier New"/>
              </w:rPr>
            </w:rPrChange>
          </w:rPr>
          <w:t xml:space="preserve">Figure: </w:t>
        </w:r>
        <w:r w:rsidR="008C3F22" w:rsidRPr="001F1F5B">
          <w:rPr>
            <w:rFonts w:ascii="Courier New" w:hAnsi="Courier New" w:cs="Courier New"/>
            <w:color w:val="3366FF"/>
          </w:rPr>
          <w:t>Network Slice Reservation / Release Messages Flow</w:t>
        </w:r>
      </w:ins>
    </w:p>
    <w:p w14:paraId="6C1D15C4" w14:textId="77777777" w:rsidR="00B4789D" w:rsidRPr="00A96145" w:rsidRDefault="00B4789D" w:rsidP="00A24948">
      <w:pPr>
        <w:pStyle w:val="PlainText"/>
        <w:rPr>
          <w:rFonts w:ascii="Courier New" w:hAnsi="Courier New" w:cs="Courier New"/>
        </w:rPr>
      </w:pPr>
    </w:p>
    <w:p w14:paraId="5A4148B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3.2.  Reference Architecture</w:t>
      </w:r>
    </w:p>
    <w:p w14:paraId="158FF1AC" w14:textId="77777777" w:rsidR="00A24948" w:rsidRPr="00A96145" w:rsidRDefault="00A24948" w:rsidP="00A24948">
      <w:pPr>
        <w:pStyle w:val="PlainText"/>
        <w:rPr>
          <w:rFonts w:ascii="Courier New" w:hAnsi="Courier New" w:cs="Courier New"/>
        </w:rPr>
      </w:pPr>
    </w:p>
    <w:p w14:paraId="4E370EC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Figure 1 illustrates the general architecture of network slicing.  It</w:t>
      </w:r>
    </w:p>
    <w:p w14:paraId="313DCF9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can be seen that two network slice instances are created from the</w:t>
      </w:r>
    </w:p>
    <w:p w14:paraId="2B51A6A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shared network infrastructures.  In principle, the network elements</w:t>
      </w:r>
    </w:p>
    <w:p w14:paraId="7673237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(NEs) represent any general network infrastructures for demonstration</w:t>
      </w:r>
    </w:p>
    <w:p w14:paraId="3A2575E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purposes.  The two instances created do not know the existence of</w:t>
      </w:r>
    </w:p>
    <w:p w14:paraId="4A293D1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each other.  However, they may share the computing, connectivity and</w:t>
      </w:r>
    </w:p>
    <w:p w14:paraId="2B198634"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storage resources of the NE, whether they are in physical or virtual</w:t>
      </w:r>
    </w:p>
    <w:p w14:paraId="0D3E537B"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forms.  Meanwhile, the owner of a particular network slice instance</w:t>
      </w:r>
    </w:p>
    <w:p w14:paraId="2B15605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is allowed to adjust the instance by requesting changes via the</w:t>
      </w:r>
    </w:p>
    <w:p w14:paraId="6E1CB39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network slicing management and orchestration system.</w:t>
      </w:r>
    </w:p>
    <w:p w14:paraId="5E231347" w14:textId="77777777" w:rsidR="00A24948" w:rsidRPr="00A96145" w:rsidRDefault="00A24948" w:rsidP="00A24948">
      <w:pPr>
        <w:pStyle w:val="PlainText"/>
        <w:rPr>
          <w:rFonts w:ascii="Courier New" w:hAnsi="Courier New" w:cs="Courier New"/>
        </w:rPr>
      </w:pPr>
    </w:p>
    <w:p w14:paraId="02A7803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w:t>
      </w:r>
    </w:p>
    <w:p w14:paraId="6EEE3CE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Network Slice Management and Orchestration        |</w:t>
      </w:r>
    </w:p>
    <w:p w14:paraId="44A461D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   |</w:t>
      </w:r>
    </w:p>
    <w:p w14:paraId="714A246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Template  | |   E2E Slice | |   Life cycle Mngt. |   |</w:t>
      </w:r>
    </w:p>
    <w:p w14:paraId="4462B50B"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Management | |Orchestration| |   and monitoring   |   |</w:t>
      </w:r>
    </w:p>
    <w:p w14:paraId="19C8412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lastRenderedPageBreak/>
        <w:t xml:space="preserve">       |   +------------+ +-------------+ +--------------------+   |</w:t>
      </w:r>
    </w:p>
    <w:p w14:paraId="3277A2E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Created Network Slice Instances              |</w:t>
      </w:r>
    </w:p>
    <w:p w14:paraId="32B11A7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w:t>
      </w:r>
    </w:p>
    <w:p w14:paraId="4F50F09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w:t>
      </w:r>
    </w:p>
    <w:p w14:paraId="6F2AB4E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            +---+                | |</w:t>
      </w:r>
    </w:p>
    <w:p w14:paraId="546A2EB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|NE1+----+     |NE3|            |NE5|                | |</w:t>
      </w:r>
    </w:p>
    <w:p w14:paraId="08903DE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     +-+-+            +-+-+                | |</w:t>
      </w:r>
    </w:p>
    <w:p w14:paraId="20A3FC6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                |                  | |</w:t>
      </w:r>
    </w:p>
    <w:p w14:paraId="4E1685FB"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|NE2+-----+                |                  | |</w:t>
      </w:r>
    </w:p>
    <w:p w14:paraId="511EDF7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  Network Slice   | |</w:t>
      </w:r>
    </w:p>
    <w:p w14:paraId="2870176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   Instance 1     | |</w:t>
      </w:r>
    </w:p>
    <w:p w14:paraId="6F3D7F5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 |</w:t>
      </w:r>
    </w:p>
    <w:p w14:paraId="254BE32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w:t>
      </w:r>
    </w:p>
    <w:p w14:paraId="6B57582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w:t>
      </w:r>
    </w:p>
    <w:p w14:paraId="10DE382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w:t>
      </w:r>
    </w:p>
    <w:p w14:paraId="381CCB1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      +---+     | |</w:t>
      </w:r>
    </w:p>
    <w:p w14:paraId="43A72D0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|NE1+----+                   +--+NE5+------+NE6|     | |</w:t>
      </w:r>
    </w:p>
    <w:p w14:paraId="7F776E4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                   |  +-+-+      +---+     | |</w:t>
      </w:r>
    </w:p>
    <w:p w14:paraId="23CED35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 |    |                  | |</w:t>
      </w:r>
    </w:p>
    <w:p w14:paraId="508D9A6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|NE2|           |NE4+-+    |                  | |</w:t>
      </w:r>
    </w:p>
    <w:p w14:paraId="6368277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      |  Network Slice   | |</w:t>
      </w:r>
    </w:p>
    <w:p w14:paraId="2DBE20B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        |   Instance 2     | |</w:t>
      </w:r>
    </w:p>
    <w:p w14:paraId="71F9362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 |</w:t>
      </w:r>
    </w:p>
    <w:p w14:paraId="009FB98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w:t>
      </w:r>
    </w:p>
    <w:p w14:paraId="0A9C786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w:t>
      </w:r>
    </w:p>
    <w:p w14:paraId="2FC31E5F" w14:textId="77777777" w:rsidR="00A24948" w:rsidRPr="00A96145" w:rsidRDefault="00A24948" w:rsidP="00A24948">
      <w:pPr>
        <w:pStyle w:val="PlainText"/>
        <w:rPr>
          <w:rFonts w:ascii="Courier New" w:hAnsi="Courier New" w:cs="Courier New"/>
        </w:rPr>
      </w:pPr>
    </w:p>
    <w:p w14:paraId="6B70EE8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w:t>
      </w:r>
    </w:p>
    <w:p w14:paraId="667B823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Physical Network Infrastructures              |</w:t>
      </w:r>
    </w:p>
    <w:p w14:paraId="2B3FD0C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      +---+       |</w:t>
      </w:r>
    </w:p>
    <w:p w14:paraId="4A381BE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|NE1+----+    |NE3+------+   +--+NE5+------+NE6|       |</w:t>
      </w:r>
    </w:p>
    <w:p w14:paraId="6592878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      |   |  +-+-+      +---+       |</w:t>
      </w:r>
    </w:p>
    <w:p w14:paraId="41669C3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 |    |                    |</w:t>
      </w:r>
    </w:p>
    <w:p w14:paraId="1882BC3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|NE2+----+      |NE4+-+    |                    |</w:t>
      </w:r>
    </w:p>
    <w:p w14:paraId="6A7BA7E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                    |</w:t>
      </w:r>
    </w:p>
    <w:p w14:paraId="24E62B6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        |                    |</w:t>
      </w:r>
    </w:p>
    <w:p w14:paraId="2D1BF55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             +------------------------+                    |</w:t>
      </w:r>
    </w:p>
    <w:p w14:paraId="24A1070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w:t>
      </w:r>
    </w:p>
    <w:p w14:paraId="5097058F" w14:textId="77777777" w:rsidR="00A24948" w:rsidRPr="00A96145" w:rsidRDefault="00A24948" w:rsidP="00A24948">
      <w:pPr>
        <w:pStyle w:val="PlainText"/>
        <w:rPr>
          <w:rFonts w:ascii="Courier New" w:hAnsi="Courier New" w:cs="Courier New"/>
        </w:rPr>
      </w:pPr>
    </w:p>
    <w:p w14:paraId="4CBD285F" w14:textId="1C7C28BD" w:rsidR="00A24948" w:rsidRPr="00B22B85" w:rsidRDefault="00A24948" w:rsidP="00B22B85">
      <w:pPr>
        <w:rPr>
          <w:rFonts w:ascii="Courier New" w:hAnsi="Courier New" w:cs="Courier New"/>
        </w:rPr>
      </w:pPr>
      <w:r w:rsidRPr="00A96145">
        <w:t xml:space="preserve">        </w:t>
      </w:r>
      <w:r w:rsidR="00B22B85" w:rsidRPr="00B22B85">
        <w:rPr>
          <w:rFonts w:ascii="Courier New" w:hAnsi="Courier New" w:cs="Courier New"/>
          <w:sz w:val="22"/>
        </w:rPr>
        <w:t xml:space="preserve">Figure: </w:t>
      </w:r>
      <w:r w:rsidRPr="00B22B85">
        <w:rPr>
          <w:rFonts w:ascii="Courier New" w:hAnsi="Courier New" w:cs="Courier New"/>
          <w:sz w:val="22"/>
        </w:rPr>
        <w:t>Network Slicing Architecture</w:t>
      </w:r>
    </w:p>
    <w:p w14:paraId="0FC2B428" w14:textId="221F0288" w:rsidR="00A24948" w:rsidRPr="005251FA" w:rsidDel="00A470A4" w:rsidRDefault="00A24948" w:rsidP="00A24948">
      <w:pPr>
        <w:pStyle w:val="PlainText"/>
        <w:rPr>
          <w:del w:id="359" w:author="Alex Galis" w:date="2017-05-15T16:15:00Z"/>
          <w:rFonts w:ascii="Courier New" w:hAnsi="Courier New" w:cs="Courier New"/>
          <w:color w:val="3366FF"/>
          <w:rPrChange w:id="360" w:author="Alex Galis" w:date="2017-05-15T15:35:00Z">
            <w:rPr>
              <w:del w:id="361" w:author="Alex Galis" w:date="2017-05-15T16:15:00Z"/>
              <w:rFonts w:ascii="Courier New" w:hAnsi="Courier New" w:cs="Courier New"/>
            </w:rPr>
          </w:rPrChange>
        </w:rPr>
      </w:pPr>
    </w:p>
    <w:p w14:paraId="3B862EBC" w14:textId="1AB0E391" w:rsidR="00A24948" w:rsidRPr="005251FA" w:rsidRDefault="00A24948" w:rsidP="00A24948">
      <w:pPr>
        <w:pStyle w:val="PlainText"/>
        <w:rPr>
          <w:rFonts w:ascii="Courier New" w:hAnsi="Courier New" w:cs="Courier New"/>
          <w:color w:val="000000" w:themeColor="text1"/>
          <w:rPrChange w:id="362" w:author="Alex Galis" w:date="2017-05-15T15:35:00Z">
            <w:rPr>
              <w:rFonts w:ascii="Courier New" w:hAnsi="Courier New" w:cs="Courier New"/>
            </w:rPr>
          </w:rPrChange>
        </w:rPr>
      </w:pPr>
      <w:del w:id="363" w:author="Alex Galis" w:date="2017-05-15T16:15:00Z">
        <w:r w:rsidRPr="005251FA" w:rsidDel="00A470A4">
          <w:rPr>
            <w:rFonts w:ascii="Courier New" w:hAnsi="Courier New" w:cs="Courier New"/>
            <w:color w:val="3366FF"/>
            <w:rPrChange w:id="364" w:author="Alex Galis" w:date="2017-05-15T15:35:00Z">
              <w:rPr>
                <w:rFonts w:ascii="Courier New" w:hAnsi="Courier New" w:cs="Courier New"/>
              </w:rPr>
            </w:rPrChange>
          </w:rPr>
          <w:delText xml:space="preserve">   </w:delText>
        </w:r>
      </w:del>
      <w:r w:rsidRPr="005251FA">
        <w:rPr>
          <w:rFonts w:ascii="Courier New" w:hAnsi="Courier New" w:cs="Courier New"/>
          <w:color w:val="000000" w:themeColor="text1"/>
          <w:rPrChange w:id="365" w:author="Alex Galis" w:date="2017-05-15T15:35:00Z">
            <w:rPr>
              <w:rFonts w:ascii="Courier New" w:hAnsi="Courier New" w:cs="Courier New"/>
            </w:rPr>
          </w:rPrChange>
        </w:rPr>
        <w:t>It is fundamental to network slicing that slices may be created, the</w:t>
      </w:r>
    </w:p>
    <w:p w14:paraId="25BBB1B9" w14:textId="77777777" w:rsidR="00A24948" w:rsidRPr="005251FA" w:rsidRDefault="00A24948" w:rsidP="00A24948">
      <w:pPr>
        <w:pStyle w:val="PlainText"/>
        <w:rPr>
          <w:rFonts w:ascii="Courier New" w:hAnsi="Courier New" w:cs="Courier New"/>
          <w:color w:val="000000" w:themeColor="text1"/>
          <w:rPrChange w:id="366" w:author="Alex Galis" w:date="2017-05-15T15:35:00Z">
            <w:rPr>
              <w:rFonts w:ascii="Courier New" w:hAnsi="Courier New" w:cs="Courier New"/>
            </w:rPr>
          </w:rPrChange>
        </w:rPr>
      </w:pPr>
      <w:r w:rsidRPr="005251FA">
        <w:rPr>
          <w:rFonts w:ascii="Courier New" w:hAnsi="Courier New" w:cs="Courier New"/>
          <w:color w:val="000000" w:themeColor="text1"/>
          <w:rPrChange w:id="367" w:author="Alex Galis" w:date="2017-05-15T15:35:00Z">
            <w:rPr>
              <w:rFonts w:ascii="Courier New" w:hAnsi="Courier New" w:cs="Courier New"/>
            </w:rPr>
          </w:rPrChange>
        </w:rPr>
        <w:t xml:space="preserve">   topology and/or its resources modified, and that the slices may be</w:t>
      </w:r>
    </w:p>
    <w:p w14:paraId="2C9DCE5D" w14:textId="77777777" w:rsidR="00A24948" w:rsidRPr="005251FA" w:rsidRDefault="00A24948" w:rsidP="00A24948">
      <w:pPr>
        <w:pStyle w:val="PlainText"/>
        <w:rPr>
          <w:rFonts w:ascii="Courier New" w:hAnsi="Courier New" w:cs="Courier New"/>
          <w:color w:val="000000" w:themeColor="text1"/>
          <w:rPrChange w:id="368" w:author="Alex Galis" w:date="2017-05-15T15:35:00Z">
            <w:rPr>
              <w:rFonts w:ascii="Courier New" w:hAnsi="Courier New" w:cs="Courier New"/>
            </w:rPr>
          </w:rPrChange>
        </w:rPr>
      </w:pPr>
      <w:r w:rsidRPr="005251FA">
        <w:rPr>
          <w:rFonts w:ascii="Courier New" w:hAnsi="Courier New" w:cs="Courier New"/>
          <w:color w:val="000000" w:themeColor="text1"/>
          <w:rPrChange w:id="369" w:author="Alex Galis" w:date="2017-05-15T15:35:00Z">
            <w:rPr>
              <w:rFonts w:ascii="Courier New" w:hAnsi="Courier New" w:cs="Courier New"/>
            </w:rPr>
          </w:rPrChange>
        </w:rPr>
        <w:t xml:space="preserve">   decommissioned in a timely manner with minimum work by the network</w:t>
      </w:r>
    </w:p>
    <w:p w14:paraId="3D029C8D" w14:textId="77777777" w:rsidR="00A24948" w:rsidRPr="005251FA" w:rsidRDefault="00A24948" w:rsidP="00A24948">
      <w:pPr>
        <w:pStyle w:val="PlainText"/>
        <w:rPr>
          <w:rFonts w:ascii="Courier New" w:hAnsi="Courier New" w:cs="Courier New"/>
          <w:color w:val="000000" w:themeColor="text1"/>
          <w:rPrChange w:id="370" w:author="Alex Galis" w:date="2017-05-15T15:35:00Z">
            <w:rPr>
              <w:rFonts w:ascii="Courier New" w:hAnsi="Courier New" w:cs="Courier New"/>
            </w:rPr>
          </w:rPrChange>
        </w:rPr>
      </w:pPr>
      <w:r w:rsidRPr="005251FA">
        <w:rPr>
          <w:rFonts w:ascii="Courier New" w:hAnsi="Courier New" w:cs="Courier New"/>
          <w:color w:val="000000" w:themeColor="text1"/>
          <w:rPrChange w:id="371" w:author="Alex Galis" w:date="2017-05-15T15:35:00Z">
            <w:rPr>
              <w:rFonts w:ascii="Courier New" w:hAnsi="Courier New" w:cs="Courier New"/>
            </w:rPr>
          </w:rPrChange>
        </w:rPr>
        <w:t xml:space="preserve">   slicing provider or the customer.  This is not however unique to</w:t>
      </w:r>
    </w:p>
    <w:p w14:paraId="283CB41A" w14:textId="77777777" w:rsidR="00A24948" w:rsidRPr="005251FA" w:rsidRDefault="00A24948" w:rsidP="00A24948">
      <w:pPr>
        <w:pStyle w:val="PlainText"/>
        <w:rPr>
          <w:rFonts w:ascii="Courier New" w:hAnsi="Courier New" w:cs="Courier New"/>
          <w:color w:val="000000" w:themeColor="text1"/>
          <w:rPrChange w:id="372" w:author="Alex Galis" w:date="2017-05-15T15:35:00Z">
            <w:rPr>
              <w:rFonts w:ascii="Courier New" w:hAnsi="Courier New" w:cs="Courier New"/>
            </w:rPr>
          </w:rPrChange>
        </w:rPr>
      </w:pPr>
      <w:r w:rsidRPr="005251FA">
        <w:rPr>
          <w:rFonts w:ascii="Courier New" w:hAnsi="Courier New" w:cs="Courier New"/>
          <w:color w:val="000000" w:themeColor="text1"/>
          <w:rPrChange w:id="373" w:author="Alex Galis" w:date="2017-05-15T15:35:00Z">
            <w:rPr>
              <w:rFonts w:ascii="Courier New" w:hAnsi="Courier New" w:cs="Courier New"/>
            </w:rPr>
          </w:rPrChange>
        </w:rPr>
        <w:t xml:space="preserve">   network slicing, it is a goal of modern classical networks to be able</w:t>
      </w:r>
    </w:p>
    <w:p w14:paraId="3BD60BFB" w14:textId="77777777" w:rsidR="00A24948" w:rsidRPr="005251FA" w:rsidRDefault="00A24948" w:rsidP="00A24948">
      <w:pPr>
        <w:pStyle w:val="PlainText"/>
        <w:rPr>
          <w:rFonts w:ascii="Courier New" w:hAnsi="Courier New" w:cs="Courier New"/>
          <w:color w:val="000000" w:themeColor="text1"/>
          <w:rPrChange w:id="374" w:author="Alex Galis" w:date="2017-05-15T15:35:00Z">
            <w:rPr>
              <w:rFonts w:ascii="Courier New" w:hAnsi="Courier New" w:cs="Courier New"/>
            </w:rPr>
          </w:rPrChange>
        </w:rPr>
      </w:pPr>
      <w:r w:rsidRPr="005251FA">
        <w:rPr>
          <w:rFonts w:ascii="Courier New" w:hAnsi="Courier New" w:cs="Courier New"/>
          <w:color w:val="000000" w:themeColor="text1"/>
          <w:rPrChange w:id="375" w:author="Alex Galis" w:date="2017-05-15T15:35:00Z">
            <w:rPr>
              <w:rFonts w:ascii="Courier New" w:hAnsi="Courier New" w:cs="Courier New"/>
            </w:rPr>
          </w:rPrChange>
        </w:rPr>
        <w:t xml:space="preserve">   to do this.</w:t>
      </w:r>
    </w:p>
    <w:p w14:paraId="205AE9FC" w14:textId="6A33502F" w:rsidR="00434E2F" w:rsidRPr="000447C5" w:rsidRDefault="000447C5" w:rsidP="00A24948">
      <w:pPr>
        <w:pStyle w:val="PlainText"/>
        <w:rPr>
          <w:ins w:id="376" w:author="Alex Galis" w:date="2017-05-15T15:28:00Z"/>
          <w:rFonts w:ascii="Courier New" w:hAnsi="Courier New" w:cs="Courier New"/>
          <w:color w:val="3366FF"/>
          <w:rPrChange w:id="377" w:author="Alex Galis" w:date="2017-05-15T15:49:00Z">
            <w:rPr>
              <w:ins w:id="378" w:author="Alex Galis" w:date="2017-05-15T15:28:00Z"/>
              <w:rFonts w:ascii="Courier New" w:hAnsi="Courier New" w:cs="Courier New"/>
            </w:rPr>
          </w:rPrChange>
        </w:rPr>
      </w:pPr>
      <w:ins w:id="379" w:author="Alex Galis" w:date="2017-05-15T15:48:00Z">
        <w:r w:rsidRPr="000447C5">
          <w:rPr>
            <w:rFonts w:ascii="Courier New" w:hAnsi="Courier New" w:cs="Courier New"/>
            <w:color w:val="3366FF"/>
            <w:rPrChange w:id="380" w:author="Alex Galis" w:date="2017-05-15T15:49:00Z">
              <w:rPr>
                <w:rFonts w:ascii="Courier New" w:hAnsi="Courier New" w:cs="Courier New"/>
              </w:rPr>
            </w:rPrChange>
          </w:rPr>
          <w:t xml:space="preserve">3.2.1 </w:t>
        </w:r>
      </w:ins>
      <w:ins w:id="381" w:author="Alex Galis" w:date="2017-05-15T15:49:00Z">
        <w:r w:rsidRPr="000447C5">
          <w:rPr>
            <w:rFonts w:ascii="Courier New" w:hAnsi="Courier New" w:cs="Courier New"/>
            <w:color w:val="3366FF"/>
            <w:rPrChange w:id="382" w:author="Alex Galis" w:date="2017-05-15T15:49:00Z">
              <w:rPr>
                <w:rFonts w:ascii="Courier New" w:hAnsi="Courier New" w:cs="Courier New"/>
              </w:rPr>
            </w:rPrChange>
          </w:rPr>
          <w:t xml:space="preserve">Network Slices Life-cycle </w:t>
        </w:r>
      </w:ins>
      <w:ins w:id="383" w:author="Alex Galis" w:date="2017-05-15T16:14:00Z">
        <w:r w:rsidR="00A470A4">
          <w:rPr>
            <w:rFonts w:ascii="Courier New" w:hAnsi="Courier New" w:cs="Courier New"/>
            <w:color w:val="3366FF"/>
          </w:rPr>
          <w:t xml:space="preserve">Reference </w:t>
        </w:r>
      </w:ins>
      <w:ins w:id="384" w:author="Alex Galis" w:date="2017-05-15T15:49:00Z">
        <w:r w:rsidRPr="000447C5">
          <w:rPr>
            <w:rFonts w:ascii="Courier New" w:hAnsi="Courier New" w:cs="Courier New"/>
            <w:color w:val="3366FF"/>
            <w:rPrChange w:id="385" w:author="Alex Galis" w:date="2017-05-15T15:49:00Z">
              <w:rPr>
                <w:rFonts w:ascii="Courier New" w:hAnsi="Courier New" w:cs="Courier New"/>
              </w:rPr>
            </w:rPrChange>
          </w:rPr>
          <w:t xml:space="preserve">Framework </w:t>
        </w:r>
      </w:ins>
    </w:p>
    <w:p w14:paraId="7A4EE74E" w14:textId="77777777" w:rsidR="000447C5" w:rsidRPr="000447C5" w:rsidRDefault="000447C5" w:rsidP="000447C5">
      <w:pPr>
        <w:pStyle w:val="PlainText"/>
        <w:rPr>
          <w:ins w:id="386" w:author="Alex Galis" w:date="2017-05-15T15:50:00Z"/>
          <w:rFonts w:ascii="Courier New" w:hAnsi="Courier New" w:cs="Courier New"/>
          <w:color w:val="3366FF"/>
          <w:rPrChange w:id="387" w:author="Alex Galis" w:date="2017-05-15T15:50:00Z">
            <w:rPr>
              <w:ins w:id="388" w:author="Alex Galis" w:date="2017-05-15T15:50:00Z"/>
              <w:rFonts w:ascii="Courier New" w:hAnsi="Courier New" w:cs="Courier New"/>
            </w:rPr>
          </w:rPrChange>
        </w:rPr>
      </w:pPr>
      <w:ins w:id="389" w:author="Alex Galis" w:date="2017-05-15T15:50:00Z">
        <w:r w:rsidRPr="000447C5">
          <w:rPr>
            <w:rFonts w:ascii="Courier New" w:hAnsi="Courier New" w:cs="Courier New"/>
            <w:color w:val="3366FF"/>
            <w:rPrChange w:id="390" w:author="Alex Galis" w:date="2017-05-15T15:50:00Z">
              <w:rPr>
                <w:rFonts w:ascii="Courier New" w:hAnsi="Courier New" w:cs="Courier New"/>
              </w:rPr>
            </w:rPrChange>
          </w:rPr>
          <w:t xml:space="preserve">Network slicing enables the operator to create logically partitioned networks at a given time customized to provide optimized services for different market scenarios. These scenarios demand diverse requirements in terms of service characteristics, required customized network and virtual network functionality (at the data, control, management planes), required network resources, performance, isolation, elasticity and QoS issues. A network slice is created only with the necessary network functions and network resources at a given time. </w:t>
        </w:r>
        <w:r w:rsidRPr="000447C5">
          <w:rPr>
            <w:rFonts w:ascii="Courier New" w:hAnsi="Courier New" w:cs="Courier New"/>
            <w:color w:val="3366FF"/>
            <w:rPrChange w:id="391" w:author="Alex Galis" w:date="2017-05-15T15:50:00Z">
              <w:rPr>
                <w:rFonts w:ascii="Courier New" w:hAnsi="Courier New" w:cs="Courier New"/>
              </w:rPr>
            </w:rPrChange>
          </w:rPr>
          <w:lastRenderedPageBreak/>
          <w:t>They are gathered from a complete set of resources and network /virtual network functions and orchestrated for the particular services and purposes.</w:t>
        </w:r>
      </w:ins>
    </w:p>
    <w:p w14:paraId="400CA1AF" w14:textId="77777777" w:rsidR="000447C5" w:rsidRPr="000447C5" w:rsidRDefault="000447C5" w:rsidP="000447C5">
      <w:pPr>
        <w:pStyle w:val="PlainText"/>
        <w:rPr>
          <w:ins w:id="392" w:author="Alex Galis" w:date="2017-05-15T15:50:00Z"/>
          <w:rFonts w:ascii="Courier New" w:hAnsi="Courier New" w:cs="Courier New"/>
          <w:color w:val="3366FF"/>
          <w:rPrChange w:id="393" w:author="Alex Galis" w:date="2017-05-15T15:50:00Z">
            <w:rPr>
              <w:ins w:id="394" w:author="Alex Galis" w:date="2017-05-15T15:50:00Z"/>
              <w:rFonts w:ascii="Courier New" w:hAnsi="Courier New" w:cs="Courier New"/>
            </w:rPr>
          </w:rPrChange>
        </w:rPr>
      </w:pPr>
      <w:ins w:id="395" w:author="Alex Galis" w:date="2017-05-15T15:50:00Z">
        <w:r w:rsidRPr="000447C5">
          <w:rPr>
            <w:rFonts w:ascii="Courier New" w:hAnsi="Courier New" w:cs="Courier New"/>
            <w:color w:val="3366FF"/>
            <w:rPrChange w:id="396" w:author="Alex Galis" w:date="2017-05-15T15:50:00Z">
              <w:rPr>
                <w:rFonts w:ascii="Courier New" w:hAnsi="Courier New" w:cs="Courier New"/>
              </w:rPr>
            </w:rPrChange>
          </w:rPr>
          <w:t xml:space="preserve">The reference framework is represented by two distinct levels: </w:t>
        </w:r>
      </w:ins>
    </w:p>
    <w:p w14:paraId="3FA38446" w14:textId="77777777" w:rsidR="000447C5" w:rsidRPr="000447C5" w:rsidRDefault="000447C5" w:rsidP="000447C5">
      <w:pPr>
        <w:pStyle w:val="PlainText"/>
        <w:rPr>
          <w:ins w:id="397" w:author="Alex Galis" w:date="2017-05-15T15:50:00Z"/>
          <w:rFonts w:ascii="Courier New" w:hAnsi="Courier New" w:cs="Courier New"/>
          <w:color w:val="3366FF"/>
          <w:rPrChange w:id="398" w:author="Alex Galis" w:date="2017-05-15T15:50:00Z">
            <w:rPr>
              <w:ins w:id="399" w:author="Alex Galis" w:date="2017-05-15T15:50:00Z"/>
              <w:rFonts w:ascii="Courier New" w:hAnsi="Courier New" w:cs="Courier New"/>
            </w:rPr>
          </w:rPrChange>
        </w:rPr>
      </w:pPr>
      <w:ins w:id="400" w:author="Alex Galis" w:date="2017-05-15T15:50:00Z">
        <w:r w:rsidRPr="000447C5">
          <w:rPr>
            <w:rFonts w:ascii="Courier New" w:hAnsi="Courier New" w:cs="Courier New"/>
            <w:color w:val="3366FF"/>
            <w:rPrChange w:id="401" w:author="Alex Galis" w:date="2017-05-15T15:50:00Z">
              <w:rPr>
                <w:rFonts w:ascii="Courier New" w:hAnsi="Courier New" w:cs="Courier New"/>
              </w:rPr>
            </w:rPrChange>
          </w:rPr>
          <w:t xml:space="preserve">• “network slice life-cycle management level” (i.e. the series of state of functional activities through which a network slice passes: creation, operation, deletion) and </w:t>
        </w:r>
      </w:ins>
    </w:p>
    <w:p w14:paraId="7F165920" w14:textId="77777777" w:rsidR="000447C5" w:rsidRPr="000447C5" w:rsidRDefault="000447C5" w:rsidP="000447C5">
      <w:pPr>
        <w:pStyle w:val="PlainText"/>
        <w:rPr>
          <w:ins w:id="402" w:author="Alex Galis" w:date="2017-05-15T15:50:00Z"/>
          <w:rFonts w:ascii="Courier New" w:hAnsi="Courier New" w:cs="Courier New"/>
          <w:color w:val="3366FF"/>
          <w:rPrChange w:id="403" w:author="Alex Galis" w:date="2017-05-15T15:50:00Z">
            <w:rPr>
              <w:ins w:id="404" w:author="Alex Galis" w:date="2017-05-15T15:50:00Z"/>
              <w:rFonts w:ascii="Courier New" w:hAnsi="Courier New" w:cs="Courier New"/>
            </w:rPr>
          </w:rPrChange>
        </w:rPr>
      </w:pPr>
      <w:ins w:id="405" w:author="Alex Galis" w:date="2017-05-15T15:50:00Z">
        <w:r w:rsidRPr="000447C5">
          <w:rPr>
            <w:rFonts w:ascii="Courier New" w:hAnsi="Courier New" w:cs="Courier New"/>
            <w:color w:val="3366FF"/>
            <w:rPrChange w:id="406" w:author="Alex Galis" w:date="2017-05-15T15:50:00Z">
              <w:rPr>
                <w:rFonts w:ascii="Courier New" w:hAnsi="Courier New" w:cs="Courier New"/>
              </w:rPr>
            </w:rPrChange>
          </w:rPr>
          <w:t xml:space="preserve">•  “network slice instances level” (activated network slice level) as shown in next figure. </w:t>
        </w:r>
      </w:ins>
    </w:p>
    <w:p w14:paraId="17662FD1" w14:textId="77777777" w:rsidR="000447C5" w:rsidRPr="000447C5" w:rsidRDefault="000447C5" w:rsidP="000447C5">
      <w:pPr>
        <w:pStyle w:val="PlainText"/>
        <w:rPr>
          <w:ins w:id="407" w:author="Alex Galis" w:date="2017-05-15T15:50:00Z"/>
          <w:rFonts w:ascii="Courier New" w:hAnsi="Courier New" w:cs="Courier New"/>
          <w:color w:val="3366FF"/>
          <w:rPrChange w:id="408" w:author="Alex Galis" w:date="2017-05-15T15:50:00Z">
            <w:rPr>
              <w:ins w:id="409" w:author="Alex Galis" w:date="2017-05-15T15:50:00Z"/>
              <w:rFonts w:ascii="Courier New" w:hAnsi="Courier New" w:cs="Courier New"/>
            </w:rPr>
          </w:rPrChange>
        </w:rPr>
      </w:pPr>
      <w:ins w:id="410" w:author="Alex Galis" w:date="2017-05-15T15:50:00Z">
        <w:r w:rsidRPr="000447C5">
          <w:rPr>
            <w:rFonts w:ascii="Courier New" w:hAnsi="Courier New" w:cs="Courier New"/>
            <w:color w:val="3366FF"/>
            <w:rPrChange w:id="411" w:author="Alex Galis" w:date="2017-05-15T15:50:00Z">
              <w:rPr>
                <w:rFonts w:ascii="Courier New" w:hAnsi="Courier New" w:cs="Courier New"/>
              </w:rPr>
            </w:rPrChange>
          </w:rPr>
          <w:t>Functions for creating and managing network slice instances and the functions instantiated in the network slice instance are mapped to respective framework level.</w:t>
        </w:r>
      </w:ins>
    </w:p>
    <w:p w14:paraId="64727154" w14:textId="26062750" w:rsidR="000447C5" w:rsidRPr="00A470A4" w:rsidRDefault="000447C5" w:rsidP="000447C5">
      <w:pPr>
        <w:pStyle w:val="PlainText"/>
        <w:rPr>
          <w:ins w:id="412" w:author="Alex Galis" w:date="2017-05-15T15:50:00Z"/>
          <w:rFonts w:ascii="Courier New" w:hAnsi="Courier New" w:cs="Courier New"/>
          <w:color w:val="3366FF"/>
          <w:rPrChange w:id="413" w:author="Alex Galis" w:date="2017-05-15T16:13:00Z">
            <w:rPr>
              <w:ins w:id="414" w:author="Alex Galis" w:date="2017-05-15T15:50:00Z"/>
              <w:rFonts w:ascii="Courier New" w:hAnsi="Courier New" w:cs="Courier New"/>
            </w:rPr>
          </w:rPrChange>
        </w:rPr>
      </w:pPr>
      <w:ins w:id="415" w:author="Alex Galis" w:date="2017-05-15T15:50:00Z">
        <w:r w:rsidRPr="00A470A4">
          <w:rPr>
            <w:rFonts w:ascii="Courier New" w:hAnsi="Courier New" w:cs="Courier New"/>
            <w:color w:val="3366FF"/>
            <w:rPrChange w:id="416" w:author="Alex Galis" w:date="2017-05-15T16:13:00Z">
              <w:rPr>
                <w:rFonts w:ascii="Courier New" w:hAnsi="Courier New" w:cs="Courier New"/>
              </w:rPr>
            </w:rPrChange>
          </w:rPr>
          <w:t>+------------------------------------------------------------------------------+</w:t>
        </w:r>
      </w:ins>
    </w:p>
    <w:p w14:paraId="15729230" w14:textId="6F13CD0D" w:rsidR="000447C5" w:rsidRPr="00A470A4" w:rsidRDefault="000447C5" w:rsidP="000447C5">
      <w:pPr>
        <w:pStyle w:val="PlainText"/>
        <w:rPr>
          <w:ins w:id="417" w:author="Alex Galis" w:date="2017-05-15T15:50:00Z"/>
          <w:rFonts w:ascii="Courier New" w:hAnsi="Courier New" w:cs="Courier New"/>
          <w:color w:val="3366FF"/>
          <w:rPrChange w:id="418" w:author="Alex Galis" w:date="2017-05-15T16:13:00Z">
            <w:rPr>
              <w:ins w:id="419" w:author="Alex Galis" w:date="2017-05-15T15:50:00Z"/>
              <w:rFonts w:ascii="Courier New" w:hAnsi="Courier New" w:cs="Courier New"/>
            </w:rPr>
          </w:rPrChange>
        </w:rPr>
      </w:pPr>
      <w:ins w:id="420" w:author="Alex Galis" w:date="2017-05-15T15:50:00Z">
        <w:r w:rsidRPr="00A470A4">
          <w:rPr>
            <w:rFonts w:ascii="Courier New" w:hAnsi="Courier New" w:cs="Courier New"/>
            <w:color w:val="3366FF"/>
            <w:rPrChange w:id="421" w:author="Alex Galis" w:date="2017-05-15T16:13:00Z">
              <w:rPr>
                <w:rFonts w:ascii="Courier New" w:hAnsi="Courier New" w:cs="Courier New"/>
              </w:rPr>
            </w:rPrChange>
          </w:rPr>
          <w:t xml:space="preserve">+                  +--------------------------------+  +-----------------------+    </w:t>
        </w:r>
      </w:ins>
    </w:p>
    <w:p w14:paraId="675EF9C7" w14:textId="5911FD8D" w:rsidR="000447C5" w:rsidRPr="00A470A4" w:rsidRDefault="000447C5" w:rsidP="000447C5">
      <w:pPr>
        <w:pStyle w:val="PlainText"/>
        <w:rPr>
          <w:ins w:id="422" w:author="Alex Galis" w:date="2017-05-15T15:50:00Z"/>
          <w:rFonts w:ascii="Courier New" w:hAnsi="Courier New" w:cs="Courier New"/>
          <w:color w:val="3366FF"/>
          <w:rPrChange w:id="423" w:author="Alex Galis" w:date="2017-05-15T16:13:00Z">
            <w:rPr>
              <w:ins w:id="424" w:author="Alex Galis" w:date="2017-05-15T15:50:00Z"/>
              <w:rFonts w:ascii="Courier New" w:hAnsi="Courier New" w:cs="Courier New"/>
            </w:rPr>
          </w:rPrChange>
        </w:rPr>
      </w:pPr>
      <w:ins w:id="425" w:author="Alex Galis" w:date="2017-05-15T15:50:00Z">
        <w:r w:rsidRPr="00A470A4">
          <w:rPr>
            <w:rFonts w:ascii="Courier New" w:hAnsi="Courier New" w:cs="Courier New"/>
            <w:color w:val="3366FF"/>
            <w:rPrChange w:id="426" w:author="Alex Galis" w:date="2017-05-15T16:13:00Z">
              <w:rPr>
                <w:rFonts w:ascii="Courier New" w:hAnsi="Courier New" w:cs="Courier New"/>
              </w:rPr>
            </w:rPrChange>
          </w:rPr>
          <w:t xml:space="preserve">+                  +   Service Plane                +  +              +    </w:t>
        </w:r>
      </w:ins>
      <w:ins w:id="427" w:author="Alex Galis" w:date="2017-05-15T15:51:00Z">
        <w:r w:rsidRPr="00A470A4">
          <w:rPr>
            <w:rFonts w:ascii="Courier New" w:hAnsi="Courier New" w:cs="Courier New"/>
            <w:color w:val="3366FF"/>
            <w:rPrChange w:id="428" w:author="Alex Galis" w:date="2017-05-15T16:13:00Z">
              <w:rPr>
                <w:rFonts w:ascii="Courier New" w:hAnsi="Courier New" w:cs="Courier New"/>
              </w:rPr>
            </w:rPrChange>
          </w:rPr>
          <w:t xml:space="preserve">   </w:t>
        </w:r>
      </w:ins>
      <w:ins w:id="429" w:author="Alex Galis" w:date="2017-05-15T15:50:00Z">
        <w:r w:rsidRPr="00A470A4">
          <w:rPr>
            <w:rFonts w:ascii="Courier New" w:hAnsi="Courier New" w:cs="Courier New"/>
            <w:color w:val="3366FF"/>
            <w:rPrChange w:id="430" w:author="Alex Galis" w:date="2017-05-15T16:13:00Z">
              <w:rPr>
                <w:rFonts w:ascii="Courier New" w:hAnsi="Courier New" w:cs="Courier New"/>
              </w:rPr>
            </w:rPrChange>
          </w:rPr>
          <w:t xml:space="preserve"> +</w:t>
        </w:r>
      </w:ins>
    </w:p>
    <w:p w14:paraId="41A125ED" w14:textId="2238EFD4" w:rsidR="000447C5" w:rsidRPr="00A470A4" w:rsidRDefault="000447C5" w:rsidP="000447C5">
      <w:pPr>
        <w:pStyle w:val="PlainText"/>
        <w:rPr>
          <w:ins w:id="431" w:author="Alex Galis" w:date="2017-05-15T15:50:00Z"/>
          <w:rFonts w:ascii="Courier New" w:hAnsi="Courier New" w:cs="Courier New"/>
          <w:color w:val="3366FF"/>
          <w:rPrChange w:id="432" w:author="Alex Galis" w:date="2017-05-15T16:13:00Z">
            <w:rPr>
              <w:ins w:id="433" w:author="Alex Galis" w:date="2017-05-15T15:50:00Z"/>
              <w:rFonts w:ascii="Courier New" w:hAnsi="Courier New" w:cs="Courier New"/>
            </w:rPr>
          </w:rPrChange>
        </w:rPr>
      </w:pPr>
      <w:ins w:id="434" w:author="Alex Galis" w:date="2017-05-15T15:50:00Z">
        <w:r w:rsidRPr="00A470A4">
          <w:rPr>
            <w:rFonts w:ascii="Courier New" w:hAnsi="Courier New" w:cs="Courier New"/>
            <w:color w:val="3366FF"/>
            <w:rPrChange w:id="435" w:author="Alex Galis" w:date="2017-05-15T16:13:00Z">
              <w:rPr>
                <w:rFonts w:ascii="Courier New" w:hAnsi="Courier New" w:cs="Courier New"/>
              </w:rPr>
            </w:rPrChange>
          </w:rPr>
          <w:t xml:space="preserve">+                  +--------------------------------+  +  Management  +    </w:t>
        </w:r>
      </w:ins>
      <w:ins w:id="436" w:author="Alex Galis" w:date="2017-05-15T15:51:00Z">
        <w:r w:rsidRPr="00A470A4">
          <w:rPr>
            <w:rFonts w:ascii="Courier New" w:hAnsi="Courier New" w:cs="Courier New"/>
            <w:color w:val="3366FF"/>
            <w:rPrChange w:id="437" w:author="Alex Galis" w:date="2017-05-15T16:13:00Z">
              <w:rPr>
                <w:rFonts w:ascii="Courier New" w:hAnsi="Courier New" w:cs="Courier New"/>
              </w:rPr>
            </w:rPrChange>
          </w:rPr>
          <w:t xml:space="preserve">    </w:t>
        </w:r>
      </w:ins>
      <w:ins w:id="438" w:author="Alex Galis" w:date="2017-05-15T15:50:00Z">
        <w:r w:rsidRPr="00A470A4">
          <w:rPr>
            <w:rFonts w:ascii="Courier New" w:hAnsi="Courier New" w:cs="Courier New"/>
            <w:color w:val="3366FF"/>
            <w:rPrChange w:id="439" w:author="Alex Galis" w:date="2017-05-15T16:13:00Z">
              <w:rPr>
                <w:rFonts w:ascii="Courier New" w:hAnsi="Courier New" w:cs="Courier New"/>
              </w:rPr>
            </w:rPrChange>
          </w:rPr>
          <w:t>+</w:t>
        </w:r>
      </w:ins>
    </w:p>
    <w:p w14:paraId="5E38DEBF" w14:textId="0F32C470" w:rsidR="000447C5" w:rsidRPr="00A470A4" w:rsidRDefault="000447C5" w:rsidP="000447C5">
      <w:pPr>
        <w:pStyle w:val="PlainText"/>
        <w:rPr>
          <w:ins w:id="440" w:author="Alex Galis" w:date="2017-05-15T15:50:00Z"/>
          <w:rFonts w:ascii="Courier New" w:hAnsi="Courier New" w:cs="Courier New"/>
          <w:color w:val="3366FF"/>
          <w:rPrChange w:id="441" w:author="Alex Galis" w:date="2017-05-15T16:13:00Z">
            <w:rPr>
              <w:ins w:id="442" w:author="Alex Galis" w:date="2017-05-15T15:50:00Z"/>
              <w:rFonts w:ascii="Courier New" w:hAnsi="Courier New" w:cs="Courier New"/>
            </w:rPr>
          </w:rPrChange>
        </w:rPr>
      </w:pPr>
      <w:ins w:id="443" w:author="Alex Galis" w:date="2017-05-15T15:50:00Z">
        <w:r w:rsidRPr="00A470A4">
          <w:rPr>
            <w:rFonts w:ascii="Courier New" w:hAnsi="Courier New" w:cs="Courier New"/>
            <w:color w:val="3366FF"/>
            <w:rPrChange w:id="444" w:author="Alex Galis" w:date="2017-05-15T16:13:00Z">
              <w:rPr>
                <w:rFonts w:ascii="Courier New" w:hAnsi="Courier New" w:cs="Courier New"/>
              </w:rPr>
            </w:rPrChange>
          </w:rPr>
          <w:t xml:space="preserve">+                                  |                +  </w:t>
        </w:r>
      </w:ins>
      <w:ins w:id="445" w:author="Alex Galis" w:date="2017-05-15T15:51:00Z">
        <w:r w:rsidRPr="00A470A4">
          <w:rPr>
            <w:rFonts w:ascii="Courier New" w:hAnsi="Courier New" w:cs="Courier New"/>
            <w:color w:val="3366FF"/>
            <w:rPrChange w:id="446" w:author="Alex Galis" w:date="2017-05-15T16:13:00Z">
              <w:rPr>
                <w:rFonts w:ascii="Courier New" w:hAnsi="Courier New" w:cs="Courier New"/>
              </w:rPr>
            </w:rPrChange>
          </w:rPr>
          <w:t xml:space="preserve">+ </w:t>
        </w:r>
      </w:ins>
      <w:ins w:id="447" w:author="Alex Galis" w:date="2017-05-15T15:50:00Z">
        <w:r w:rsidRPr="00A470A4">
          <w:rPr>
            <w:rFonts w:ascii="Courier New" w:hAnsi="Courier New" w:cs="Courier New"/>
            <w:color w:val="3366FF"/>
            <w:rPrChange w:id="448" w:author="Alex Galis" w:date="2017-05-15T16:13:00Z">
              <w:rPr>
                <w:rFonts w:ascii="Courier New" w:hAnsi="Courier New" w:cs="Courier New"/>
              </w:rPr>
            </w:rPrChange>
          </w:rPr>
          <w:t xml:space="preserve">Plane        +    </w:t>
        </w:r>
      </w:ins>
      <w:ins w:id="449" w:author="Alex Galis" w:date="2017-05-15T15:51:00Z">
        <w:r w:rsidRPr="00A470A4">
          <w:rPr>
            <w:rFonts w:ascii="Courier New" w:hAnsi="Courier New" w:cs="Courier New"/>
            <w:color w:val="3366FF"/>
            <w:rPrChange w:id="450" w:author="Alex Galis" w:date="2017-05-15T16:13:00Z">
              <w:rPr>
                <w:rFonts w:ascii="Courier New" w:hAnsi="Courier New" w:cs="Courier New"/>
              </w:rPr>
            </w:rPrChange>
          </w:rPr>
          <w:t xml:space="preserve">    </w:t>
        </w:r>
      </w:ins>
      <w:ins w:id="451" w:author="Alex Galis" w:date="2017-05-15T15:50:00Z">
        <w:r w:rsidRPr="00A470A4">
          <w:rPr>
            <w:rFonts w:ascii="Courier New" w:hAnsi="Courier New" w:cs="Courier New"/>
            <w:color w:val="3366FF"/>
            <w:rPrChange w:id="452" w:author="Alex Galis" w:date="2017-05-15T16:13:00Z">
              <w:rPr>
                <w:rFonts w:ascii="Courier New" w:hAnsi="Courier New" w:cs="Courier New"/>
              </w:rPr>
            </w:rPrChange>
          </w:rPr>
          <w:t>+</w:t>
        </w:r>
      </w:ins>
    </w:p>
    <w:p w14:paraId="46C62392" w14:textId="07F7F750" w:rsidR="000447C5" w:rsidRPr="00A470A4" w:rsidRDefault="000447C5" w:rsidP="000447C5">
      <w:pPr>
        <w:pStyle w:val="PlainText"/>
        <w:rPr>
          <w:ins w:id="453" w:author="Alex Galis" w:date="2017-05-15T15:50:00Z"/>
          <w:rFonts w:ascii="Courier New" w:hAnsi="Courier New" w:cs="Courier New"/>
          <w:color w:val="3366FF"/>
          <w:rPrChange w:id="454" w:author="Alex Galis" w:date="2017-05-15T16:13:00Z">
            <w:rPr>
              <w:ins w:id="455" w:author="Alex Galis" w:date="2017-05-15T15:50:00Z"/>
              <w:rFonts w:ascii="Courier New" w:hAnsi="Courier New" w:cs="Courier New"/>
            </w:rPr>
          </w:rPrChange>
        </w:rPr>
      </w:pPr>
      <w:ins w:id="456" w:author="Alex Galis" w:date="2017-05-15T15:50:00Z">
        <w:r w:rsidRPr="00A470A4">
          <w:rPr>
            <w:rFonts w:ascii="Courier New" w:hAnsi="Courier New" w:cs="Courier New"/>
            <w:color w:val="3366FF"/>
            <w:rPrChange w:id="457" w:author="Alex Galis" w:date="2017-05-15T16:13:00Z">
              <w:rPr>
                <w:rFonts w:ascii="Courier New" w:hAnsi="Courier New" w:cs="Courier New"/>
              </w:rPr>
            </w:rPrChange>
          </w:rPr>
          <w:t xml:space="preserve">+    Embedded      +--------------------------------+  +              +    </w:t>
        </w:r>
      </w:ins>
      <w:ins w:id="458" w:author="Alex Galis" w:date="2017-05-15T15:51:00Z">
        <w:r w:rsidRPr="00A470A4">
          <w:rPr>
            <w:rFonts w:ascii="Courier New" w:hAnsi="Courier New" w:cs="Courier New"/>
            <w:color w:val="3366FF"/>
            <w:rPrChange w:id="459" w:author="Alex Galis" w:date="2017-05-15T16:13:00Z">
              <w:rPr>
                <w:rFonts w:ascii="Courier New" w:hAnsi="Courier New" w:cs="Courier New"/>
              </w:rPr>
            </w:rPrChange>
          </w:rPr>
          <w:t xml:space="preserve">    </w:t>
        </w:r>
      </w:ins>
      <w:ins w:id="460" w:author="Alex Galis" w:date="2017-05-15T15:50:00Z">
        <w:r w:rsidRPr="00A470A4">
          <w:rPr>
            <w:rFonts w:ascii="Courier New" w:hAnsi="Courier New" w:cs="Courier New"/>
            <w:color w:val="3366FF"/>
            <w:rPrChange w:id="461" w:author="Alex Galis" w:date="2017-05-15T16:13:00Z">
              <w:rPr>
                <w:rFonts w:ascii="Courier New" w:hAnsi="Courier New" w:cs="Courier New"/>
              </w:rPr>
            </w:rPrChange>
          </w:rPr>
          <w:t>+</w:t>
        </w:r>
      </w:ins>
    </w:p>
    <w:p w14:paraId="3A4F7E3E" w14:textId="3D40794B" w:rsidR="000447C5" w:rsidRPr="00A470A4" w:rsidRDefault="000447C5" w:rsidP="000447C5">
      <w:pPr>
        <w:pStyle w:val="PlainText"/>
        <w:rPr>
          <w:ins w:id="462" w:author="Alex Galis" w:date="2017-05-15T15:50:00Z"/>
          <w:rFonts w:ascii="Courier New" w:hAnsi="Courier New" w:cs="Courier New"/>
          <w:color w:val="3366FF"/>
          <w:rPrChange w:id="463" w:author="Alex Galis" w:date="2017-05-15T16:13:00Z">
            <w:rPr>
              <w:ins w:id="464" w:author="Alex Galis" w:date="2017-05-15T15:50:00Z"/>
              <w:rFonts w:ascii="Courier New" w:hAnsi="Courier New" w:cs="Courier New"/>
            </w:rPr>
          </w:rPrChange>
        </w:rPr>
      </w:pPr>
      <w:ins w:id="465" w:author="Alex Galis" w:date="2017-05-15T15:50:00Z">
        <w:r w:rsidRPr="00A470A4">
          <w:rPr>
            <w:rFonts w:ascii="Courier New" w:hAnsi="Courier New" w:cs="Courier New"/>
            <w:color w:val="3366FF"/>
            <w:rPrChange w:id="466" w:author="Alex Galis" w:date="2017-05-15T16:13:00Z">
              <w:rPr>
                <w:rFonts w:ascii="Courier New" w:hAnsi="Courier New" w:cs="Courier New"/>
              </w:rPr>
            </w:rPrChange>
          </w:rPr>
          <w:t xml:space="preserve">+   Softwarization + Orchestration Plane   </w:t>
        </w:r>
      </w:ins>
      <w:ins w:id="467" w:author="Alex Galis" w:date="2017-05-15T15:51:00Z">
        <w:r w:rsidRPr="00A470A4">
          <w:rPr>
            <w:rFonts w:ascii="Courier New" w:hAnsi="Courier New" w:cs="Courier New"/>
            <w:color w:val="3366FF"/>
            <w:rPrChange w:id="468" w:author="Alex Galis" w:date="2017-05-15T16:13:00Z">
              <w:rPr>
                <w:rFonts w:ascii="Courier New" w:hAnsi="Courier New" w:cs="Courier New"/>
              </w:rPr>
            </w:rPrChange>
          </w:rPr>
          <w:t xml:space="preserve">         </w:t>
        </w:r>
      </w:ins>
      <w:ins w:id="469" w:author="Alex Galis" w:date="2017-05-15T15:50:00Z">
        <w:r w:rsidRPr="00A470A4">
          <w:rPr>
            <w:rFonts w:ascii="Courier New" w:hAnsi="Courier New" w:cs="Courier New"/>
            <w:color w:val="3366FF"/>
            <w:rPrChange w:id="470" w:author="Alex Galis" w:date="2017-05-15T16:13:00Z">
              <w:rPr>
                <w:rFonts w:ascii="Courier New" w:hAnsi="Courier New" w:cs="Courier New"/>
              </w:rPr>
            </w:rPrChange>
          </w:rPr>
          <w:t xml:space="preserve">+  +              +    </w:t>
        </w:r>
      </w:ins>
      <w:ins w:id="471" w:author="Alex Galis" w:date="2017-05-15T15:51:00Z">
        <w:r w:rsidRPr="00A470A4">
          <w:rPr>
            <w:rFonts w:ascii="Courier New" w:hAnsi="Courier New" w:cs="Courier New"/>
            <w:color w:val="3366FF"/>
            <w:rPrChange w:id="472" w:author="Alex Galis" w:date="2017-05-15T16:13:00Z">
              <w:rPr>
                <w:rFonts w:ascii="Courier New" w:hAnsi="Courier New" w:cs="Courier New"/>
              </w:rPr>
            </w:rPrChange>
          </w:rPr>
          <w:t xml:space="preserve">    </w:t>
        </w:r>
      </w:ins>
      <w:ins w:id="473" w:author="Alex Galis" w:date="2017-05-15T15:50:00Z">
        <w:r w:rsidRPr="00A470A4">
          <w:rPr>
            <w:rFonts w:ascii="Courier New" w:hAnsi="Courier New" w:cs="Courier New"/>
            <w:color w:val="3366FF"/>
            <w:rPrChange w:id="474" w:author="Alex Galis" w:date="2017-05-15T16:13:00Z">
              <w:rPr>
                <w:rFonts w:ascii="Courier New" w:hAnsi="Courier New" w:cs="Courier New"/>
              </w:rPr>
            </w:rPrChange>
          </w:rPr>
          <w:t xml:space="preserve">+   </w:t>
        </w:r>
      </w:ins>
    </w:p>
    <w:p w14:paraId="16AAE113" w14:textId="618E5751" w:rsidR="000447C5" w:rsidRPr="00A470A4" w:rsidRDefault="000447C5" w:rsidP="000447C5">
      <w:pPr>
        <w:pStyle w:val="PlainText"/>
        <w:rPr>
          <w:ins w:id="475" w:author="Alex Galis" w:date="2017-05-15T15:50:00Z"/>
          <w:rFonts w:ascii="Courier New" w:hAnsi="Courier New" w:cs="Courier New"/>
          <w:color w:val="3366FF"/>
          <w:rPrChange w:id="476" w:author="Alex Galis" w:date="2017-05-15T16:13:00Z">
            <w:rPr>
              <w:ins w:id="477" w:author="Alex Galis" w:date="2017-05-15T15:50:00Z"/>
              <w:rFonts w:ascii="Courier New" w:hAnsi="Courier New" w:cs="Courier New"/>
            </w:rPr>
          </w:rPrChange>
        </w:rPr>
      </w:pPr>
      <w:ins w:id="478" w:author="Alex Galis" w:date="2017-05-15T15:50:00Z">
        <w:r w:rsidRPr="00A470A4">
          <w:rPr>
            <w:rFonts w:ascii="Courier New" w:hAnsi="Courier New" w:cs="Courier New"/>
            <w:color w:val="3366FF"/>
            <w:rPrChange w:id="479" w:author="Alex Galis" w:date="2017-05-15T16:13:00Z">
              <w:rPr>
                <w:rFonts w:ascii="Courier New" w:hAnsi="Courier New" w:cs="Courier New"/>
              </w:rPr>
            </w:rPrChange>
          </w:rPr>
          <w:t xml:space="preserve">+                  +--------------------------------+  +              +   </w:t>
        </w:r>
      </w:ins>
      <w:ins w:id="480" w:author="Alex Galis" w:date="2017-05-15T15:51:00Z">
        <w:r w:rsidRPr="00A470A4">
          <w:rPr>
            <w:rFonts w:ascii="Courier New" w:hAnsi="Courier New" w:cs="Courier New"/>
            <w:color w:val="3366FF"/>
            <w:rPrChange w:id="481" w:author="Alex Galis" w:date="2017-05-15T16:13:00Z">
              <w:rPr>
                <w:rFonts w:ascii="Courier New" w:hAnsi="Courier New" w:cs="Courier New"/>
              </w:rPr>
            </w:rPrChange>
          </w:rPr>
          <w:t xml:space="preserve">     </w:t>
        </w:r>
      </w:ins>
      <w:ins w:id="482" w:author="Alex Galis" w:date="2017-05-15T15:50:00Z">
        <w:r w:rsidRPr="00A470A4">
          <w:rPr>
            <w:rFonts w:ascii="Courier New" w:hAnsi="Courier New" w:cs="Courier New"/>
            <w:color w:val="3366FF"/>
            <w:rPrChange w:id="483" w:author="Alex Galis" w:date="2017-05-15T16:13:00Z">
              <w:rPr>
                <w:rFonts w:ascii="Courier New" w:hAnsi="Courier New" w:cs="Courier New"/>
              </w:rPr>
            </w:rPrChange>
          </w:rPr>
          <w:t>+</w:t>
        </w:r>
      </w:ins>
    </w:p>
    <w:p w14:paraId="3489537F" w14:textId="2CB89964" w:rsidR="000447C5" w:rsidRPr="00A470A4" w:rsidRDefault="000447C5" w:rsidP="000447C5">
      <w:pPr>
        <w:pStyle w:val="PlainText"/>
        <w:rPr>
          <w:ins w:id="484" w:author="Alex Galis" w:date="2017-05-15T15:50:00Z"/>
          <w:rFonts w:ascii="Courier New" w:hAnsi="Courier New" w:cs="Courier New"/>
          <w:color w:val="3366FF"/>
          <w:rPrChange w:id="485" w:author="Alex Galis" w:date="2017-05-15T16:13:00Z">
            <w:rPr>
              <w:ins w:id="486" w:author="Alex Galis" w:date="2017-05-15T15:50:00Z"/>
              <w:rFonts w:ascii="Courier New" w:hAnsi="Courier New" w:cs="Courier New"/>
            </w:rPr>
          </w:rPrChange>
        </w:rPr>
      </w:pPr>
      <w:ins w:id="487" w:author="Alex Galis" w:date="2017-05-15T15:50:00Z">
        <w:r w:rsidRPr="00A470A4">
          <w:rPr>
            <w:rFonts w:ascii="Courier New" w:hAnsi="Courier New" w:cs="Courier New"/>
            <w:color w:val="3366FF"/>
            <w:rPrChange w:id="488" w:author="Alex Galis" w:date="2017-05-15T16:13:00Z">
              <w:rPr>
                <w:rFonts w:ascii="Courier New" w:hAnsi="Courier New" w:cs="Courier New"/>
              </w:rPr>
            </w:rPrChange>
          </w:rPr>
          <w:t xml:space="preserve">+                                  |                +                </w:t>
        </w:r>
      </w:ins>
      <w:ins w:id="489" w:author="Alex Galis" w:date="2017-05-15T15:51:00Z">
        <w:r w:rsidRPr="00A470A4">
          <w:rPr>
            <w:rFonts w:ascii="Courier New" w:hAnsi="Courier New" w:cs="Courier New"/>
            <w:color w:val="3366FF"/>
            <w:rPrChange w:id="490" w:author="Alex Galis" w:date="2017-05-15T16:13:00Z">
              <w:rPr>
                <w:rFonts w:ascii="Courier New" w:hAnsi="Courier New" w:cs="Courier New"/>
              </w:rPr>
            </w:rPrChange>
          </w:rPr>
          <w:t xml:space="preserve"> </w:t>
        </w:r>
      </w:ins>
      <w:ins w:id="491" w:author="Alex Galis" w:date="2017-05-15T15:50:00Z">
        <w:r w:rsidRPr="00A470A4">
          <w:rPr>
            <w:rFonts w:ascii="Courier New" w:hAnsi="Courier New" w:cs="Courier New"/>
            <w:color w:val="3366FF"/>
            <w:rPrChange w:id="492" w:author="Alex Galis" w:date="2017-05-15T16:13:00Z">
              <w:rPr>
                <w:rFonts w:ascii="Courier New" w:hAnsi="Courier New" w:cs="Courier New"/>
              </w:rPr>
            </w:rPrChange>
          </w:rPr>
          <w:t xml:space="preserve">+    </w:t>
        </w:r>
      </w:ins>
      <w:ins w:id="493" w:author="Alex Galis" w:date="2017-05-15T15:52:00Z">
        <w:r w:rsidRPr="00A470A4">
          <w:rPr>
            <w:rFonts w:ascii="Courier New" w:hAnsi="Courier New" w:cs="Courier New"/>
            <w:color w:val="3366FF"/>
            <w:rPrChange w:id="494" w:author="Alex Galis" w:date="2017-05-15T16:13:00Z">
              <w:rPr>
                <w:rFonts w:ascii="Courier New" w:hAnsi="Courier New" w:cs="Courier New"/>
              </w:rPr>
            </w:rPrChange>
          </w:rPr>
          <w:t xml:space="preserve">    </w:t>
        </w:r>
      </w:ins>
      <w:ins w:id="495" w:author="Alex Galis" w:date="2017-05-15T15:50:00Z">
        <w:r w:rsidRPr="00A470A4">
          <w:rPr>
            <w:rFonts w:ascii="Courier New" w:hAnsi="Courier New" w:cs="Courier New"/>
            <w:color w:val="3366FF"/>
            <w:rPrChange w:id="496" w:author="Alex Galis" w:date="2017-05-15T16:13:00Z">
              <w:rPr>
                <w:rFonts w:ascii="Courier New" w:hAnsi="Courier New" w:cs="Courier New"/>
              </w:rPr>
            </w:rPrChange>
          </w:rPr>
          <w:t>+</w:t>
        </w:r>
      </w:ins>
    </w:p>
    <w:p w14:paraId="1354EE74" w14:textId="3D4481D2" w:rsidR="000447C5" w:rsidRPr="00A470A4" w:rsidRDefault="000447C5" w:rsidP="000447C5">
      <w:pPr>
        <w:pStyle w:val="PlainText"/>
        <w:rPr>
          <w:ins w:id="497" w:author="Alex Galis" w:date="2017-05-15T15:50:00Z"/>
          <w:rFonts w:ascii="Courier New" w:hAnsi="Courier New" w:cs="Courier New"/>
          <w:color w:val="3366FF"/>
          <w:rPrChange w:id="498" w:author="Alex Galis" w:date="2017-05-15T16:13:00Z">
            <w:rPr>
              <w:ins w:id="499" w:author="Alex Galis" w:date="2017-05-15T15:50:00Z"/>
              <w:rFonts w:ascii="Courier New" w:hAnsi="Courier New" w:cs="Courier New"/>
            </w:rPr>
          </w:rPrChange>
        </w:rPr>
      </w:pPr>
      <w:ins w:id="500" w:author="Alex Galis" w:date="2017-05-15T15:50:00Z">
        <w:r w:rsidRPr="00A470A4">
          <w:rPr>
            <w:rFonts w:ascii="Courier New" w:hAnsi="Courier New" w:cs="Courier New"/>
            <w:color w:val="3366FF"/>
            <w:rPrChange w:id="501" w:author="Alex Galis" w:date="2017-05-15T16:13:00Z">
              <w:rPr>
                <w:rFonts w:ascii="Courier New" w:hAnsi="Courier New" w:cs="Courier New"/>
              </w:rPr>
            </w:rPrChange>
          </w:rPr>
          <w:t xml:space="preserve">+                  +--------------------------------+  +              +   </w:t>
        </w:r>
      </w:ins>
      <w:ins w:id="502" w:author="Alex Galis" w:date="2017-05-15T15:52:00Z">
        <w:r w:rsidRPr="00A470A4">
          <w:rPr>
            <w:rFonts w:ascii="Courier New" w:hAnsi="Courier New" w:cs="Courier New"/>
            <w:color w:val="3366FF"/>
            <w:rPrChange w:id="503" w:author="Alex Galis" w:date="2017-05-15T16:13:00Z">
              <w:rPr>
                <w:rFonts w:ascii="Courier New" w:hAnsi="Courier New" w:cs="Courier New"/>
              </w:rPr>
            </w:rPrChange>
          </w:rPr>
          <w:t xml:space="preserve">    </w:t>
        </w:r>
      </w:ins>
      <w:ins w:id="504" w:author="Alex Galis" w:date="2017-05-15T15:50:00Z">
        <w:r w:rsidRPr="00A470A4">
          <w:rPr>
            <w:rFonts w:ascii="Courier New" w:hAnsi="Courier New" w:cs="Courier New"/>
            <w:color w:val="3366FF"/>
            <w:rPrChange w:id="505" w:author="Alex Galis" w:date="2017-05-15T16:13:00Z">
              <w:rPr>
                <w:rFonts w:ascii="Courier New" w:hAnsi="Courier New" w:cs="Courier New"/>
              </w:rPr>
            </w:rPrChange>
          </w:rPr>
          <w:t xml:space="preserve"> +</w:t>
        </w:r>
      </w:ins>
    </w:p>
    <w:p w14:paraId="3C4C9E46" w14:textId="4498A9A7" w:rsidR="000447C5" w:rsidRPr="00A470A4" w:rsidRDefault="000447C5" w:rsidP="000447C5">
      <w:pPr>
        <w:pStyle w:val="PlainText"/>
        <w:rPr>
          <w:ins w:id="506" w:author="Alex Galis" w:date="2017-05-15T15:50:00Z"/>
          <w:rFonts w:ascii="Courier New" w:hAnsi="Courier New" w:cs="Courier New"/>
          <w:color w:val="3366FF"/>
          <w:rPrChange w:id="507" w:author="Alex Galis" w:date="2017-05-15T16:13:00Z">
            <w:rPr>
              <w:ins w:id="508" w:author="Alex Galis" w:date="2017-05-15T15:50:00Z"/>
              <w:rFonts w:ascii="Courier New" w:hAnsi="Courier New" w:cs="Courier New"/>
            </w:rPr>
          </w:rPrChange>
        </w:rPr>
      </w:pPr>
      <w:ins w:id="509" w:author="Alex Galis" w:date="2017-05-15T15:50:00Z">
        <w:r w:rsidRPr="00A470A4">
          <w:rPr>
            <w:rFonts w:ascii="Courier New" w:hAnsi="Courier New" w:cs="Courier New"/>
            <w:color w:val="3366FF"/>
            <w:rPrChange w:id="510" w:author="Alex Galis" w:date="2017-05-15T16:13:00Z">
              <w:rPr>
                <w:rFonts w:ascii="Courier New" w:hAnsi="Courier New" w:cs="Courier New"/>
              </w:rPr>
            </w:rPrChange>
          </w:rPr>
          <w:t xml:space="preserve">+                  + Slice Networking      </w:t>
        </w:r>
      </w:ins>
      <w:ins w:id="511" w:author="Alex Galis" w:date="2017-05-15T15:52:00Z">
        <w:r w:rsidRPr="00A470A4">
          <w:rPr>
            <w:rFonts w:ascii="Courier New" w:hAnsi="Courier New" w:cs="Courier New"/>
            <w:color w:val="3366FF"/>
            <w:rPrChange w:id="512" w:author="Alex Galis" w:date="2017-05-15T16:13:00Z">
              <w:rPr>
                <w:rFonts w:ascii="Courier New" w:hAnsi="Courier New" w:cs="Courier New"/>
              </w:rPr>
            </w:rPrChange>
          </w:rPr>
          <w:t xml:space="preserve">         </w:t>
        </w:r>
      </w:ins>
      <w:ins w:id="513" w:author="Alex Galis" w:date="2017-05-15T15:50:00Z">
        <w:r w:rsidRPr="00A470A4">
          <w:rPr>
            <w:rFonts w:ascii="Courier New" w:hAnsi="Courier New" w:cs="Courier New"/>
            <w:color w:val="3366FF"/>
            <w:rPrChange w:id="514" w:author="Alex Galis" w:date="2017-05-15T16:13:00Z">
              <w:rPr>
                <w:rFonts w:ascii="Courier New" w:hAnsi="Courier New" w:cs="Courier New"/>
              </w:rPr>
            </w:rPrChange>
          </w:rPr>
          <w:t xml:space="preserve">+  +              +  </w:t>
        </w:r>
      </w:ins>
      <w:ins w:id="515" w:author="Alex Galis" w:date="2017-05-15T15:52:00Z">
        <w:r w:rsidRPr="00A470A4">
          <w:rPr>
            <w:rFonts w:ascii="Courier New" w:hAnsi="Courier New" w:cs="Courier New"/>
            <w:color w:val="3366FF"/>
            <w:rPrChange w:id="516" w:author="Alex Galis" w:date="2017-05-15T16:13:00Z">
              <w:rPr>
                <w:rFonts w:ascii="Courier New" w:hAnsi="Courier New" w:cs="Courier New"/>
              </w:rPr>
            </w:rPrChange>
          </w:rPr>
          <w:t xml:space="preserve">    </w:t>
        </w:r>
      </w:ins>
      <w:ins w:id="517" w:author="Alex Galis" w:date="2017-05-15T15:50:00Z">
        <w:r w:rsidRPr="00A470A4">
          <w:rPr>
            <w:rFonts w:ascii="Courier New" w:hAnsi="Courier New" w:cs="Courier New"/>
            <w:color w:val="3366FF"/>
            <w:rPrChange w:id="518" w:author="Alex Galis" w:date="2017-05-15T16:13:00Z">
              <w:rPr>
                <w:rFonts w:ascii="Courier New" w:hAnsi="Courier New" w:cs="Courier New"/>
              </w:rPr>
            </w:rPrChange>
          </w:rPr>
          <w:t xml:space="preserve">  +   </w:t>
        </w:r>
      </w:ins>
    </w:p>
    <w:p w14:paraId="6260BDDE" w14:textId="6695B12B" w:rsidR="000447C5" w:rsidRPr="00A470A4" w:rsidRDefault="000447C5" w:rsidP="000447C5">
      <w:pPr>
        <w:pStyle w:val="PlainText"/>
        <w:rPr>
          <w:ins w:id="519" w:author="Alex Galis" w:date="2017-05-15T15:50:00Z"/>
          <w:rFonts w:ascii="Courier New" w:hAnsi="Courier New" w:cs="Courier New"/>
          <w:color w:val="3366FF"/>
          <w:rPrChange w:id="520" w:author="Alex Galis" w:date="2017-05-15T16:13:00Z">
            <w:rPr>
              <w:ins w:id="521" w:author="Alex Galis" w:date="2017-05-15T15:50:00Z"/>
              <w:rFonts w:ascii="Courier New" w:hAnsi="Courier New" w:cs="Courier New"/>
            </w:rPr>
          </w:rPrChange>
        </w:rPr>
      </w:pPr>
      <w:ins w:id="522" w:author="Alex Galis" w:date="2017-05-15T15:50:00Z">
        <w:r w:rsidRPr="00A470A4">
          <w:rPr>
            <w:rFonts w:ascii="Courier New" w:hAnsi="Courier New" w:cs="Courier New"/>
            <w:color w:val="3366FF"/>
            <w:rPrChange w:id="523" w:author="Alex Galis" w:date="2017-05-15T16:13:00Z">
              <w:rPr>
                <w:rFonts w:ascii="Courier New" w:hAnsi="Courier New" w:cs="Courier New"/>
              </w:rPr>
            </w:rPrChange>
          </w:rPr>
          <w:t xml:space="preserve">+                  +--------------------------------+  +              +    </w:t>
        </w:r>
      </w:ins>
      <w:ins w:id="524" w:author="Alex Galis" w:date="2017-05-15T15:52:00Z">
        <w:r w:rsidRPr="00A470A4">
          <w:rPr>
            <w:rFonts w:ascii="Courier New" w:hAnsi="Courier New" w:cs="Courier New"/>
            <w:color w:val="3366FF"/>
            <w:rPrChange w:id="525" w:author="Alex Galis" w:date="2017-05-15T16:13:00Z">
              <w:rPr>
                <w:rFonts w:ascii="Courier New" w:hAnsi="Courier New" w:cs="Courier New"/>
              </w:rPr>
            </w:rPrChange>
          </w:rPr>
          <w:t xml:space="preserve">    </w:t>
        </w:r>
      </w:ins>
      <w:ins w:id="526" w:author="Alex Galis" w:date="2017-05-15T15:50:00Z">
        <w:r w:rsidRPr="00A470A4">
          <w:rPr>
            <w:rFonts w:ascii="Courier New" w:hAnsi="Courier New" w:cs="Courier New"/>
            <w:color w:val="3366FF"/>
            <w:rPrChange w:id="527" w:author="Alex Galis" w:date="2017-05-15T16:13:00Z">
              <w:rPr>
                <w:rFonts w:ascii="Courier New" w:hAnsi="Courier New" w:cs="Courier New"/>
              </w:rPr>
            </w:rPrChange>
          </w:rPr>
          <w:t>+</w:t>
        </w:r>
      </w:ins>
    </w:p>
    <w:p w14:paraId="3460D0B4" w14:textId="6A8D0F49" w:rsidR="000447C5" w:rsidRPr="00A470A4" w:rsidRDefault="000447C5" w:rsidP="000447C5">
      <w:pPr>
        <w:pStyle w:val="PlainText"/>
        <w:rPr>
          <w:ins w:id="528" w:author="Alex Galis" w:date="2017-05-15T15:50:00Z"/>
          <w:rFonts w:ascii="Courier New" w:hAnsi="Courier New" w:cs="Courier New"/>
          <w:color w:val="3366FF"/>
          <w:rPrChange w:id="529" w:author="Alex Galis" w:date="2017-05-15T16:13:00Z">
            <w:rPr>
              <w:ins w:id="530" w:author="Alex Galis" w:date="2017-05-15T15:50:00Z"/>
              <w:rFonts w:ascii="Courier New" w:hAnsi="Courier New" w:cs="Courier New"/>
            </w:rPr>
          </w:rPrChange>
        </w:rPr>
      </w:pPr>
      <w:ins w:id="531" w:author="Alex Galis" w:date="2017-05-15T15:50:00Z">
        <w:r w:rsidRPr="00A470A4">
          <w:rPr>
            <w:rFonts w:ascii="Courier New" w:hAnsi="Courier New" w:cs="Courier New"/>
            <w:color w:val="3366FF"/>
            <w:rPrChange w:id="532" w:author="Alex Galis" w:date="2017-05-15T16:13:00Z">
              <w:rPr>
                <w:rFonts w:ascii="Courier New" w:hAnsi="Courier New" w:cs="Courier New"/>
              </w:rPr>
            </w:rPrChange>
          </w:rPr>
          <w:t xml:space="preserve">+                                  |                +                </w:t>
        </w:r>
      </w:ins>
      <w:ins w:id="533" w:author="Alex Galis" w:date="2017-05-15T15:52:00Z">
        <w:r w:rsidR="00BA6FA4" w:rsidRPr="00A470A4">
          <w:rPr>
            <w:rFonts w:ascii="Courier New" w:hAnsi="Courier New" w:cs="Courier New"/>
            <w:color w:val="3366FF"/>
            <w:rPrChange w:id="534" w:author="Alex Galis" w:date="2017-05-15T16:13:00Z">
              <w:rPr>
                <w:rFonts w:ascii="Courier New" w:hAnsi="Courier New" w:cs="Courier New"/>
              </w:rPr>
            </w:rPrChange>
          </w:rPr>
          <w:t xml:space="preserve"> </w:t>
        </w:r>
      </w:ins>
      <w:ins w:id="535" w:author="Alex Galis" w:date="2017-05-15T15:50:00Z">
        <w:r w:rsidRPr="00A470A4">
          <w:rPr>
            <w:rFonts w:ascii="Courier New" w:hAnsi="Courier New" w:cs="Courier New"/>
            <w:color w:val="3366FF"/>
            <w:rPrChange w:id="536" w:author="Alex Galis" w:date="2017-05-15T16:13:00Z">
              <w:rPr>
                <w:rFonts w:ascii="Courier New" w:hAnsi="Courier New" w:cs="Courier New"/>
              </w:rPr>
            </w:rPrChange>
          </w:rPr>
          <w:t xml:space="preserve">+    </w:t>
        </w:r>
      </w:ins>
      <w:ins w:id="537" w:author="Alex Galis" w:date="2017-05-15T15:52:00Z">
        <w:r w:rsidR="00BA6FA4" w:rsidRPr="00A470A4">
          <w:rPr>
            <w:rFonts w:ascii="Courier New" w:hAnsi="Courier New" w:cs="Courier New"/>
            <w:color w:val="3366FF"/>
            <w:rPrChange w:id="538" w:author="Alex Galis" w:date="2017-05-15T16:13:00Z">
              <w:rPr>
                <w:rFonts w:ascii="Courier New" w:hAnsi="Courier New" w:cs="Courier New"/>
              </w:rPr>
            </w:rPrChange>
          </w:rPr>
          <w:t xml:space="preserve">    </w:t>
        </w:r>
      </w:ins>
      <w:ins w:id="539" w:author="Alex Galis" w:date="2017-05-15T15:50:00Z">
        <w:r w:rsidRPr="00A470A4">
          <w:rPr>
            <w:rFonts w:ascii="Courier New" w:hAnsi="Courier New" w:cs="Courier New"/>
            <w:color w:val="3366FF"/>
            <w:rPrChange w:id="540" w:author="Alex Galis" w:date="2017-05-15T16:13:00Z">
              <w:rPr>
                <w:rFonts w:ascii="Courier New" w:hAnsi="Courier New" w:cs="Courier New"/>
              </w:rPr>
            </w:rPrChange>
          </w:rPr>
          <w:t>+</w:t>
        </w:r>
      </w:ins>
    </w:p>
    <w:p w14:paraId="0133682E" w14:textId="76D40C77" w:rsidR="000447C5" w:rsidRPr="00A470A4" w:rsidRDefault="00BA6FA4" w:rsidP="000447C5">
      <w:pPr>
        <w:pStyle w:val="PlainText"/>
        <w:rPr>
          <w:ins w:id="541" w:author="Alex Galis" w:date="2017-05-15T15:50:00Z"/>
          <w:rFonts w:ascii="Courier New" w:hAnsi="Courier New" w:cs="Courier New"/>
          <w:color w:val="3366FF"/>
          <w:rPrChange w:id="542" w:author="Alex Galis" w:date="2017-05-15T16:13:00Z">
            <w:rPr>
              <w:ins w:id="543" w:author="Alex Galis" w:date="2017-05-15T15:50:00Z"/>
              <w:rFonts w:ascii="Courier New" w:hAnsi="Courier New" w:cs="Courier New"/>
            </w:rPr>
          </w:rPrChange>
        </w:rPr>
      </w:pPr>
      <w:ins w:id="544" w:author="Alex Galis" w:date="2017-05-15T15:50:00Z">
        <w:r w:rsidRPr="00A470A4">
          <w:rPr>
            <w:rFonts w:ascii="Courier New" w:hAnsi="Courier New" w:cs="Courier New"/>
            <w:color w:val="3366FF"/>
            <w:rPrChange w:id="545" w:author="Alex Galis" w:date="2017-05-15T16:13:00Z">
              <w:rPr>
                <w:rFonts w:ascii="Courier New" w:hAnsi="Courier New" w:cs="Courier New"/>
              </w:rPr>
            </w:rPrChange>
          </w:rPr>
          <w:t xml:space="preserve">+                  </w:t>
        </w:r>
        <w:r w:rsidR="000447C5" w:rsidRPr="00A470A4">
          <w:rPr>
            <w:rFonts w:ascii="Courier New" w:hAnsi="Courier New" w:cs="Courier New"/>
            <w:color w:val="3366FF"/>
            <w:rPrChange w:id="546" w:author="Alex Galis" w:date="2017-05-15T16:13:00Z">
              <w:rPr>
                <w:rFonts w:ascii="Courier New" w:hAnsi="Courier New" w:cs="Courier New"/>
              </w:rPr>
            </w:rPrChange>
          </w:rPr>
          <w:t>+--------------------</w:t>
        </w:r>
        <w:r w:rsidRPr="00A470A4">
          <w:rPr>
            <w:rFonts w:ascii="Courier New" w:hAnsi="Courier New" w:cs="Courier New"/>
            <w:color w:val="3366FF"/>
            <w:rPrChange w:id="547" w:author="Alex Galis" w:date="2017-05-15T16:13:00Z">
              <w:rPr>
                <w:rFonts w:ascii="Courier New" w:hAnsi="Courier New" w:cs="Courier New"/>
              </w:rPr>
            </w:rPrChange>
          </w:rPr>
          <w:t xml:space="preserve">------------+  +              </w:t>
        </w:r>
        <w:r w:rsidR="000447C5" w:rsidRPr="00A470A4">
          <w:rPr>
            <w:rFonts w:ascii="Courier New" w:hAnsi="Courier New" w:cs="Courier New"/>
            <w:color w:val="3366FF"/>
            <w:rPrChange w:id="548" w:author="Alex Galis" w:date="2017-05-15T16:13:00Z">
              <w:rPr>
                <w:rFonts w:ascii="Courier New" w:hAnsi="Courier New" w:cs="Courier New"/>
              </w:rPr>
            </w:rPrChange>
          </w:rPr>
          <w:t xml:space="preserve">+   </w:t>
        </w:r>
      </w:ins>
      <w:ins w:id="549" w:author="Alex Galis" w:date="2017-05-15T15:52:00Z">
        <w:r w:rsidRPr="00A470A4">
          <w:rPr>
            <w:rFonts w:ascii="Courier New" w:hAnsi="Courier New" w:cs="Courier New"/>
            <w:color w:val="3366FF"/>
            <w:rPrChange w:id="550" w:author="Alex Galis" w:date="2017-05-15T16:13:00Z">
              <w:rPr>
                <w:rFonts w:ascii="Courier New" w:hAnsi="Courier New" w:cs="Courier New"/>
              </w:rPr>
            </w:rPrChange>
          </w:rPr>
          <w:t xml:space="preserve">    </w:t>
        </w:r>
      </w:ins>
      <w:ins w:id="551" w:author="Alex Galis" w:date="2017-05-15T15:50:00Z">
        <w:r w:rsidR="000447C5" w:rsidRPr="00A470A4">
          <w:rPr>
            <w:rFonts w:ascii="Courier New" w:hAnsi="Courier New" w:cs="Courier New"/>
            <w:color w:val="3366FF"/>
            <w:rPrChange w:id="552" w:author="Alex Galis" w:date="2017-05-15T16:13:00Z">
              <w:rPr>
                <w:rFonts w:ascii="Courier New" w:hAnsi="Courier New" w:cs="Courier New"/>
              </w:rPr>
            </w:rPrChange>
          </w:rPr>
          <w:t xml:space="preserve"> +</w:t>
        </w:r>
      </w:ins>
    </w:p>
    <w:p w14:paraId="2C305792" w14:textId="58422695" w:rsidR="000447C5" w:rsidRPr="00A470A4" w:rsidRDefault="00BA6FA4" w:rsidP="000447C5">
      <w:pPr>
        <w:pStyle w:val="PlainText"/>
        <w:rPr>
          <w:ins w:id="553" w:author="Alex Galis" w:date="2017-05-15T15:50:00Z"/>
          <w:rFonts w:ascii="Courier New" w:hAnsi="Courier New" w:cs="Courier New"/>
          <w:color w:val="3366FF"/>
          <w:rPrChange w:id="554" w:author="Alex Galis" w:date="2017-05-15T16:13:00Z">
            <w:rPr>
              <w:ins w:id="555" w:author="Alex Galis" w:date="2017-05-15T15:50:00Z"/>
              <w:rFonts w:ascii="Courier New" w:hAnsi="Courier New" w:cs="Courier New"/>
            </w:rPr>
          </w:rPrChange>
        </w:rPr>
      </w:pPr>
      <w:ins w:id="556" w:author="Alex Galis" w:date="2017-05-15T15:50:00Z">
        <w:r w:rsidRPr="00A470A4">
          <w:rPr>
            <w:rFonts w:ascii="Courier New" w:hAnsi="Courier New" w:cs="Courier New"/>
            <w:color w:val="3366FF"/>
            <w:rPrChange w:id="557" w:author="Alex Galis" w:date="2017-05-15T16:13:00Z">
              <w:rPr>
                <w:rFonts w:ascii="Courier New" w:hAnsi="Courier New" w:cs="Courier New"/>
              </w:rPr>
            </w:rPrChange>
          </w:rPr>
          <w:t xml:space="preserve">+                  </w:t>
        </w:r>
        <w:r w:rsidR="000447C5" w:rsidRPr="00A470A4">
          <w:rPr>
            <w:rFonts w:ascii="Courier New" w:hAnsi="Courier New" w:cs="Courier New"/>
            <w:color w:val="3366FF"/>
            <w:rPrChange w:id="558" w:author="Alex Galis" w:date="2017-05-15T16:13:00Z">
              <w:rPr>
                <w:rFonts w:ascii="Courier New" w:hAnsi="Courier New" w:cs="Courier New"/>
              </w:rPr>
            </w:rPrChange>
          </w:rPr>
          <w:t xml:space="preserve">+ Control Plane        </w:t>
        </w:r>
      </w:ins>
      <w:ins w:id="559" w:author="Alex Galis" w:date="2017-05-15T15:52:00Z">
        <w:r w:rsidRPr="00A470A4">
          <w:rPr>
            <w:rFonts w:ascii="Courier New" w:hAnsi="Courier New" w:cs="Courier New"/>
            <w:color w:val="3366FF"/>
            <w:rPrChange w:id="560" w:author="Alex Galis" w:date="2017-05-15T16:13:00Z">
              <w:rPr>
                <w:rFonts w:ascii="Courier New" w:hAnsi="Courier New" w:cs="Courier New"/>
              </w:rPr>
            </w:rPrChange>
          </w:rPr>
          <w:t xml:space="preserve">          </w:t>
        </w:r>
      </w:ins>
      <w:ins w:id="561" w:author="Alex Galis" w:date="2017-05-15T15:50:00Z">
        <w:r w:rsidRPr="00A470A4">
          <w:rPr>
            <w:rFonts w:ascii="Courier New" w:hAnsi="Courier New" w:cs="Courier New"/>
            <w:color w:val="3366FF"/>
            <w:rPrChange w:id="562" w:author="Alex Galis" w:date="2017-05-15T16:13:00Z">
              <w:rPr>
                <w:rFonts w:ascii="Courier New" w:hAnsi="Courier New" w:cs="Courier New"/>
              </w:rPr>
            </w:rPrChange>
          </w:rPr>
          <w:t xml:space="preserve">+  +              </w:t>
        </w:r>
        <w:r w:rsidR="000447C5" w:rsidRPr="00A470A4">
          <w:rPr>
            <w:rFonts w:ascii="Courier New" w:hAnsi="Courier New" w:cs="Courier New"/>
            <w:color w:val="3366FF"/>
            <w:rPrChange w:id="563" w:author="Alex Galis" w:date="2017-05-15T16:13:00Z">
              <w:rPr>
                <w:rFonts w:ascii="Courier New" w:hAnsi="Courier New" w:cs="Courier New"/>
              </w:rPr>
            </w:rPrChange>
          </w:rPr>
          <w:t xml:space="preserve">+   </w:t>
        </w:r>
      </w:ins>
      <w:ins w:id="564" w:author="Alex Galis" w:date="2017-05-15T15:53:00Z">
        <w:r w:rsidRPr="00A470A4">
          <w:rPr>
            <w:rFonts w:ascii="Courier New" w:hAnsi="Courier New" w:cs="Courier New"/>
            <w:color w:val="3366FF"/>
            <w:rPrChange w:id="565" w:author="Alex Galis" w:date="2017-05-15T16:13:00Z">
              <w:rPr>
                <w:rFonts w:ascii="Courier New" w:hAnsi="Courier New" w:cs="Courier New"/>
              </w:rPr>
            </w:rPrChange>
          </w:rPr>
          <w:t xml:space="preserve">    </w:t>
        </w:r>
      </w:ins>
      <w:ins w:id="566" w:author="Alex Galis" w:date="2017-05-15T15:50:00Z">
        <w:r w:rsidR="000447C5" w:rsidRPr="00A470A4">
          <w:rPr>
            <w:rFonts w:ascii="Courier New" w:hAnsi="Courier New" w:cs="Courier New"/>
            <w:color w:val="3366FF"/>
            <w:rPrChange w:id="567" w:author="Alex Galis" w:date="2017-05-15T16:13:00Z">
              <w:rPr>
                <w:rFonts w:ascii="Courier New" w:hAnsi="Courier New" w:cs="Courier New"/>
              </w:rPr>
            </w:rPrChange>
          </w:rPr>
          <w:t xml:space="preserve"> +  </w:t>
        </w:r>
      </w:ins>
    </w:p>
    <w:p w14:paraId="559C51FB" w14:textId="69F83703" w:rsidR="000447C5" w:rsidRPr="00A470A4" w:rsidRDefault="00BA6FA4" w:rsidP="000447C5">
      <w:pPr>
        <w:pStyle w:val="PlainText"/>
        <w:rPr>
          <w:ins w:id="568" w:author="Alex Galis" w:date="2017-05-15T15:50:00Z"/>
          <w:rFonts w:ascii="Courier New" w:hAnsi="Courier New" w:cs="Courier New"/>
          <w:color w:val="3366FF"/>
          <w:rPrChange w:id="569" w:author="Alex Galis" w:date="2017-05-15T16:13:00Z">
            <w:rPr>
              <w:ins w:id="570" w:author="Alex Galis" w:date="2017-05-15T15:50:00Z"/>
              <w:rFonts w:ascii="Courier New" w:hAnsi="Courier New" w:cs="Courier New"/>
            </w:rPr>
          </w:rPrChange>
        </w:rPr>
      </w:pPr>
      <w:ins w:id="571" w:author="Alex Galis" w:date="2017-05-15T15:50:00Z">
        <w:r w:rsidRPr="00A470A4">
          <w:rPr>
            <w:rFonts w:ascii="Courier New" w:hAnsi="Courier New" w:cs="Courier New"/>
            <w:color w:val="3366FF"/>
            <w:rPrChange w:id="572" w:author="Alex Galis" w:date="2017-05-15T16:13:00Z">
              <w:rPr>
                <w:rFonts w:ascii="Courier New" w:hAnsi="Courier New" w:cs="Courier New"/>
              </w:rPr>
            </w:rPrChange>
          </w:rPr>
          <w:t xml:space="preserve">+                  </w:t>
        </w:r>
        <w:r w:rsidR="000447C5" w:rsidRPr="00A470A4">
          <w:rPr>
            <w:rFonts w:ascii="Courier New" w:hAnsi="Courier New" w:cs="Courier New"/>
            <w:color w:val="3366FF"/>
            <w:rPrChange w:id="573" w:author="Alex Galis" w:date="2017-05-15T16:13:00Z">
              <w:rPr>
                <w:rFonts w:ascii="Courier New" w:hAnsi="Courier New" w:cs="Courier New"/>
              </w:rPr>
            </w:rPrChange>
          </w:rPr>
          <w:t>+--------------------</w:t>
        </w:r>
        <w:r w:rsidRPr="00A470A4">
          <w:rPr>
            <w:rFonts w:ascii="Courier New" w:hAnsi="Courier New" w:cs="Courier New"/>
            <w:color w:val="3366FF"/>
            <w:rPrChange w:id="574" w:author="Alex Galis" w:date="2017-05-15T16:13:00Z">
              <w:rPr>
                <w:rFonts w:ascii="Courier New" w:hAnsi="Courier New" w:cs="Courier New"/>
              </w:rPr>
            </w:rPrChange>
          </w:rPr>
          <w:t xml:space="preserve">------------+  +              </w:t>
        </w:r>
        <w:r w:rsidR="000447C5" w:rsidRPr="00A470A4">
          <w:rPr>
            <w:rFonts w:ascii="Courier New" w:hAnsi="Courier New" w:cs="Courier New"/>
            <w:color w:val="3366FF"/>
            <w:rPrChange w:id="575" w:author="Alex Galis" w:date="2017-05-15T16:13:00Z">
              <w:rPr>
                <w:rFonts w:ascii="Courier New" w:hAnsi="Courier New" w:cs="Courier New"/>
              </w:rPr>
            </w:rPrChange>
          </w:rPr>
          <w:t xml:space="preserve">+    </w:t>
        </w:r>
      </w:ins>
      <w:ins w:id="576" w:author="Alex Galis" w:date="2017-05-15T15:53:00Z">
        <w:r w:rsidRPr="00A470A4">
          <w:rPr>
            <w:rFonts w:ascii="Courier New" w:hAnsi="Courier New" w:cs="Courier New"/>
            <w:color w:val="3366FF"/>
            <w:rPrChange w:id="577" w:author="Alex Galis" w:date="2017-05-15T16:13:00Z">
              <w:rPr>
                <w:rFonts w:ascii="Courier New" w:hAnsi="Courier New" w:cs="Courier New"/>
              </w:rPr>
            </w:rPrChange>
          </w:rPr>
          <w:t xml:space="preserve">    </w:t>
        </w:r>
      </w:ins>
      <w:ins w:id="578" w:author="Alex Galis" w:date="2017-05-15T15:50:00Z">
        <w:r w:rsidR="000447C5" w:rsidRPr="00A470A4">
          <w:rPr>
            <w:rFonts w:ascii="Courier New" w:hAnsi="Courier New" w:cs="Courier New"/>
            <w:color w:val="3366FF"/>
            <w:rPrChange w:id="579" w:author="Alex Galis" w:date="2017-05-15T16:13:00Z">
              <w:rPr>
                <w:rFonts w:ascii="Courier New" w:hAnsi="Courier New" w:cs="Courier New"/>
              </w:rPr>
            </w:rPrChange>
          </w:rPr>
          <w:t>+</w:t>
        </w:r>
      </w:ins>
    </w:p>
    <w:p w14:paraId="6901FCA2" w14:textId="672157BE" w:rsidR="000447C5" w:rsidRPr="00A470A4" w:rsidRDefault="000447C5" w:rsidP="000447C5">
      <w:pPr>
        <w:pStyle w:val="PlainText"/>
        <w:rPr>
          <w:ins w:id="580" w:author="Alex Galis" w:date="2017-05-15T15:50:00Z"/>
          <w:rFonts w:ascii="Courier New" w:hAnsi="Courier New" w:cs="Courier New"/>
          <w:color w:val="3366FF"/>
          <w:rPrChange w:id="581" w:author="Alex Galis" w:date="2017-05-15T16:13:00Z">
            <w:rPr>
              <w:ins w:id="582" w:author="Alex Galis" w:date="2017-05-15T15:50:00Z"/>
              <w:rFonts w:ascii="Courier New" w:hAnsi="Courier New" w:cs="Courier New"/>
            </w:rPr>
          </w:rPrChange>
        </w:rPr>
      </w:pPr>
      <w:ins w:id="583" w:author="Alex Galis" w:date="2017-05-15T15:50:00Z">
        <w:r w:rsidRPr="00A470A4">
          <w:rPr>
            <w:rFonts w:ascii="Courier New" w:hAnsi="Courier New" w:cs="Courier New"/>
            <w:color w:val="3366FF"/>
            <w:rPrChange w:id="584" w:author="Alex Galis" w:date="2017-05-15T16:13:00Z">
              <w:rPr>
                <w:rFonts w:ascii="Courier New" w:hAnsi="Courier New" w:cs="Courier New"/>
              </w:rPr>
            </w:rPrChange>
          </w:rPr>
          <w:t xml:space="preserve">+                                  |                +                </w:t>
        </w:r>
      </w:ins>
      <w:ins w:id="585" w:author="Alex Galis" w:date="2017-05-15T15:53:00Z">
        <w:r w:rsidR="00BA6FA4" w:rsidRPr="00A470A4">
          <w:rPr>
            <w:rFonts w:ascii="Courier New" w:hAnsi="Courier New" w:cs="Courier New"/>
            <w:color w:val="3366FF"/>
            <w:rPrChange w:id="586" w:author="Alex Galis" w:date="2017-05-15T16:13:00Z">
              <w:rPr>
                <w:rFonts w:ascii="Courier New" w:hAnsi="Courier New" w:cs="Courier New"/>
              </w:rPr>
            </w:rPrChange>
          </w:rPr>
          <w:t xml:space="preserve"> </w:t>
        </w:r>
      </w:ins>
      <w:ins w:id="587" w:author="Alex Galis" w:date="2017-05-15T15:50:00Z">
        <w:r w:rsidRPr="00A470A4">
          <w:rPr>
            <w:rFonts w:ascii="Courier New" w:hAnsi="Courier New" w:cs="Courier New"/>
            <w:color w:val="3366FF"/>
            <w:rPrChange w:id="588" w:author="Alex Galis" w:date="2017-05-15T16:13:00Z">
              <w:rPr>
                <w:rFonts w:ascii="Courier New" w:hAnsi="Courier New" w:cs="Courier New"/>
              </w:rPr>
            </w:rPrChange>
          </w:rPr>
          <w:t xml:space="preserve">+   </w:t>
        </w:r>
      </w:ins>
      <w:ins w:id="589" w:author="Alex Galis" w:date="2017-05-15T15:53:00Z">
        <w:r w:rsidR="00BA6FA4" w:rsidRPr="00A470A4">
          <w:rPr>
            <w:rFonts w:ascii="Courier New" w:hAnsi="Courier New" w:cs="Courier New"/>
            <w:color w:val="3366FF"/>
            <w:rPrChange w:id="590" w:author="Alex Galis" w:date="2017-05-15T16:13:00Z">
              <w:rPr>
                <w:rFonts w:ascii="Courier New" w:hAnsi="Courier New" w:cs="Courier New"/>
              </w:rPr>
            </w:rPrChange>
          </w:rPr>
          <w:t xml:space="preserve">    </w:t>
        </w:r>
      </w:ins>
      <w:ins w:id="591" w:author="Alex Galis" w:date="2017-05-15T15:50:00Z">
        <w:r w:rsidRPr="00A470A4">
          <w:rPr>
            <w:rFonts w:ascii="Courier New" w:hAnsi="Courier New" w:cs="Courier New"/>
            <w:color w:val="3366FF"/>
            <w:rPrChange w:id="592" w:author="Alex Galis" w:date="2017-05-15T16:13:00Z">
              <w:rPr>
                <w:rFonts w:ascii="Courier New" w:hAnsi="Courier New" w:cs="Courier New"/>
              </w:rPr>
            </w:rPrChange>
          </w:rPr>
          <w:t xml:space="preserve"> +</w:t>
        </w:r>
      </w:ins>
    </w:p>
    <w:p w14:paraId="0C45D156" w14:textId="22E060D1" w:rsidR="000447C5" w:rsidRPr="00A470A4" w:rsidRDefault="00BA6FA4" w:rsidP="000447C5">
      <w:pPr>
        <w:pStyle w:val="PlainText"/>
        <w:rPr>
          <w:ins w:id="593" w:author="Alex Galis" w:date="2017-05-15T15:50:00Z"/>
          <w:rFonts w:ascii="Courier New" w:hAnsi="Courier New" w:cs="Courier New"/>
          <w:color w:val="3366FF"/>
          <w:rPrChange w:id="594" w:author="Alex Galis" w:date="2017-05-15T16:13:00Z">
            <w:rPr>
              <w:ins w:id="595" w:author="Alex Galis" w:date="2017-05-15T15:50:00Z"/>
              <w:rFonts w:ascii="Courier New" w:hAnsi="Courier New" w:cs="Courier New"/>
            </w:rPr>
          </w:rPrChange>
        </w:rPr>
      </w:pPr>
      <w:ins w:id="596" w:author="Alex Galis" w:date="2017-05-15T15:50:00Z">
        <w:r w:rsidRPr="00A470A4">
          <w:rPr>
            <w:rFonts w:ascii="Courier New" w:hAnsi="Courier New" w:cs="Courier New"/>
            <w:color w:val="3366FF"/>
            <w:rPrChange w:id="597" w:author="Alex Galis" w:date="2017-05-15T16:13:00Z">
              <w:rPr>
                <w:rFonts w:ascii="Courier New" w:hAnsi="Courier New" w:cs="Courier New"/>
              </w:rPr>
            </w:rPrChange>
          </w:rPr>
          <w:t xml:space="preserve">+                  </w:t>
        </w:r>
        <w:r w:rsidR="000447C5" w:rsidRPr="00A470A4">
          <w:rPr>
            <w:rFonts w:ascii="Courier New" w:hAnsi="Courier New" w:cs="Courier New"/>
            <w:color w:val="3366FF"/>
            <w:rPrChange w:id="598" w:author="Alex Galis" w:date="2017-05-15T16:13:00Z">
              <w:rPr>
                <w:rFonts w:ascii="Courier New" w:hAnsi="Courier New" w:cs="Courier New"/>
              </w:rPr>
            </w:rPrChange>
          </w:rPr>
          <w:t>+-------------------------</w:t>
        </w:r>
        <w:r w:rsidRPr="00A470A4">
          <w:rPr>
            <w:rFonts w:ascii="Courier New" w:hAnsi="Courier New" w:cs="Courier New"/>
            <w:color w:val="3366FF"/>
            <w:rPrChange w:id="599" w:author="Alex Galis" w:date="2017-05-15T16:13:00Z">
              <w:rPr>
                <w:rFonts w:ascii="Courier New" w:hAnsi="Courier New" w:cs="Courier New"/>
              </w:rPr>
            </w:rPrChange>
          </w:rPr>
          <w:t xml:space="preserve">-------+  +              </w:t>
        </w:r>
        <w:r w:rsidR="000447C5" w:rsidRPr="00A470A4">
          <w:rPr>
            <w:rFonts w:ascii="Courier New" w:hAnsi="Courier New" w:cs="Courier New"/>
            <w:color w:val="3366FF"/>
            <w:rPrChange w:id="600" w:author="Alex Galis" w:date="2017-05-15T16:13:00Z">
              <w:rPr>
                <w:rFonts w:ascii="Courier New" w:hAnsi="Courier New" w:cs="Courier New"/>
              </w:rPr>
            </w:rPrChange>
          </w:rPr>
          <w:t xml:space="preserve">+    </w:t>
        </w:r>
      </w:ins>
      <w:ins w:id="601" w:author="Alex Galis" w:date="2017-05-15T15:53:00Z">
        <w:r w:rsidRPr="00A470A4">
          <w:rPr>
            <w:rFonts w:ascii="Courier New" w:hAnsi="Courier New" w:cs="Courier New"/>
            <w:color w:val="3366FF"/>
            <w:rPrChange w:id="602" w:author="Alex Galis" w:date="2017-05-15T16:13:00Z">
              <w:rPr>
                <w:rFonts w:ascii="Courier New" w:hAnsi="Courier New" w:cs="Courier New"/>
              </w:rPr>
            </w:rPrChange>
          </w:rPr>
          <w:t xml:space="preserve">    </w:t>
        </w:r>
      </w:ins>
      <w:ins w:id="603" w:author="Alex Galis" w:date="2017-05-15T15:50:00Z">
        <w:r w:rsidR="000447C5" w:rsidRPr="00A470A4">
          <w:rPr>
            <w:rFonts w:ascii="Courier New" w:hAnsi="Courier New" w:cs="Courier New"/>
            <w:color w:val="3366FF"/>
            <w:rPrChange w:id="604" w:author="Alex Galis" w:date="2017-05-15T16:13:00Z">
              <w:rPr>
                <w:rFonts w:ascii="Courier New" w:hAnsi="Courier New" w:cs="Courier New"/>
              </w:rPr>
            </w:rPrChange>
          </w:rPr>
          <w:t>+</w:t>
        </w:r>
      </w:ins>
    </w:p>
    <w:p w14:paraId="6D7C74BB" w14:textId="14EEEC4C" w:rsidR="000447C5" w:rsidRPr="00A470A4" w:rsidRDefault="00BA6FA4" w:rsidP="000447C5">
      <w:pPr>
        <w:pStyle w:val="PlainText"/>
        <w:rPr>
          <w:ins w:id="605" w:author="Alex Galis" w:date="2017-05-15T15:50:00Z"/>
          <w:rFonts w:ascii="Courier New" w:hAnsi="Courier New" w:cs="Courier New"/>
          <w:color w:val="3366FF"/>
          <w:rPrChange w:id="606" w:author="Alex Galis" w:date="2017-05-15T16:13:00Z">
            <w:rPr>
              <w:ins w:id="607" w:author="Alex Galis" w:date="2017-05-15T15:50:00Z"/>
              <w:rFonts w:ascii="Courier New" w:hAnsi="Courier New" w:cs="Courier New"/>
            </w:rPr>
          </w:rPrChange>
        </w:rPr>
      </w:pPr>
      <w:ins w:id="608" w:author="Alex Galis" w:date="2017-05-15T15:50:00Z">
        <w:r w:rsidRPr="00A470A4">
          <w:rPr>
            <w:rFonts w:ascii="Courier New" w:hAnsi="Courier New" w:cs="Courier New"/>
            <w:color w:val="3366FF"/>
            <w:rPrChange w:id="609" w:author="Alex Galis" w:date="2017-05-15T16:13:00Z">
              <w:rPr>
                <w:rFonts w:ascii="Courier New" w:hAnsi="Courier New" w:cs="Courier New"/>
              </w:rPr>
            </w:rPrChange>
          </w:rPr>
          <w:t xml:space="preserve">+                  </w:t>
        </w:r>
        <w:r w:rsidR="000447C5" w:rsidRPr="00A470A4">
          <w:rPr>
            <w:rFonts w:ascii="Courier New" w:hAnsi="Courier New" w:cs="Courier New"/>
            <w:color w:val="3366FF"/>
            <w:rPrChange w:id="610" w:author="Alex Galis" w:date="2017-05-15T16:13:00Z">
              <w:rPr>
                <w:rFonts w:ascii="Courier New" w:hAnsi="Courier New" w:cs="Courier New"/>
              </w:rPr>
            </w:rPrChange>
          </w:rPr>
          <w:t xml:space="preserve">+ Data Plane         </w:t>
        </w:r>
      </w:ins>
      <w:ins w:id="611" w:author="Alex Galis" w:date="2017-05-15T15:53:00Z">
        <w:r w:rsidRPr="00A470A4">
          <w:rPr>
            <w:rFonts w:ascii="Courier New" w:hAnsi="Courier New" w:cs="Courier New"/>
            <w:color w:val="3366FF"/>
            <w:rPrChange w:id="612" w:author="Alex Galis" w:date="2017-05-15T16:13:00Z">
              <w:rPr>
                <w:rFonts w:ascii="Courier New" w:hAnsi="Courier New" w:cs="Courier New"/>
              </w:rPr>
            </w:rPrChange>
          </w:rPr>
          <w:t xml:space="preserve">          </w:t>
        </w:r>
      </w:ins>
      <w:ins w:id="613" w:author="Alex Galis" w:date="2017-05-15T15:50:00Z">
        <w:r w:rsidRPr="00A470A4">
          <w:rPr>
            <w:rFonts w:ascii="Courier New" w:hAnsi="Courier New" w:cs="Courier New"/>
            <w:color w:val="3366FF"/>
            <w:rPrChange w:id="614" w:author="Alex Galis" w:date="2017-05-15T16:13:00Z">
              <w:rPr>
                <w:rFonts w:ascii="Courier New" w:hAnsi="Courier New" w:cs="Courier New"/>
              </w:rPr>
            </w:rPrChange>
          </w:rPr>
          <w:t xml:space="preserve">  +  +              </w:t>
        </w:r>
        <w:r w:rsidR="000447C5" w:rsidRPr="00A470A4">
          <w:rPr>
            <w:rFonts w:ascii="Courier New" w:hAnsi="Courier New" w:cs="Courier New"/>
            <w:color w:val="3366FF"/>
            <w:rPrChange w:id="615" w:author="Alex Galis" w:date="2017-05-15T16:13:00Z">
              <w:rPr>
                <w:rFonts w:ascii="Courier New" w:hAnsi="Courier New" w:cs="Courier New"/>
              </w:rPr>
            </w:rPrChange>
          </w:rPr>
          <w:t xml:space="preserve">+    </w:t>
        </w:r>
      </w:ins>
      <w:ins w:id="616" w:author="Alex Galis" w:date="2017-05-15T15:53:00Z">
        <w:r w:rsidRPr="00A470A4">
          <w:rPr>
            <w:rFonts w:ascii="Courier New" w:hAnsi="Courier New" w:cs="Courier New"/>
            <w:color w:val="3366FF"/>
            <w:rPrChange w:id="617" w:author="Alex Galis" w:date="2017-05-15T16:13:00Z">
              <w:rPr>
                <w:rFonts w:ascii="Courier New" w:hAnsi="Courier New" w:cs="Courier New"/>
              </w:rPr>
            </w:rPrChange>
          </w:rPr>
          <w:t xml:space="preserve">    </w:t>
        </w:r>
      </w:ins>
      <w:ins w:id="618" w:author="Alex Galis" w:date="2017-05-15T15:50:00Z">
        <w:r w:rsidR="000447C5" w:rsidRPr="00A470A4">
          <w:rPr>
            <w:rFonts w:ascii="Courier New" w:hAnsi="Courier New" w:cs="Courier New"/>
            <w:color w:val="3366FF"/>
            <w:rPrChange w:id="619" w:author="Alex Galis" w:date="2017-05-15T16:13:00Z">
              <w:rPr>
                <w:rFonts w:ascii="Courier New" w:hAnsi="Courier New" w:cs="Courier New"/>
              </w:rPr>
            </w:rPrChange>
          </w:rPr>
          <w:t xml:space="preserve">+  </w:t>
        </w:r>
      </w:ins>
    </w:p>
    <w:p w14:paraId="5A971561" w14:textId="79620143" w:rsidR="000447C5" w:rsidRPr="00A470A4" w:rsidRDefault="00BA6FA4" w:rsidP="000447C5">
      <w:pPr>
        <w:pStyle w:val="PlainText"/>
        <w:rPr>
          <w:ins w:id="620" w:author="Alex Galis" w:date="2017-05-15T15:50:00Z"/>
          <w:rFonts w:ascii="Courier New" w:hAnsi="Courier New" w:cs="Courier New"/>
          <w:color w:val="3366FF"/>
          <w:rPrChange w:id="621" w:author="Alex Galis" w:date="2017-05-15T16:13:00Z">
            <w:rPr>
              <w:ins w:id="622" w:author="Alex Galis" w:date="2017-05-15T15:50:00Z"/>
              <w:rFonts w:ascii="Courier New" w:hAnsi="Courier New" w:cs="Courier New"/>
            </w:rPr>
          </w:rPrChange>
        </w:rPr>
      </w:pPr>
      <w:ins w:id="623" w:author="Alex Galis" w:date="2017-05-15T15:50:00Z">
        <w:r w:rsidRPr="00A470A4">
          <w:rPr>
            <w:rFonts w:ascii="Courier New" w:hAnsi="Courier New" w:cs="Courier New"/>
            <w:color w:val="3366FF"/>
            <w:rPrChange w:id="624" w:author="Alex Galis" w:date="2017-05-15T16:13:00Z">
              <w:rPr>
                <w:rFonts w:ascii="Courier New" w:hAnsi="Courier New" w:cs="Courier New"/>
              </w:rPr>
            </w:rPrChange>
          </w:rPr>
          <w:t xml:space="preserve">+                  </w:t>
        </w:r>
        <w:r w:rsidR="000447C5" w:rsidRPr="00A470A4">
          <w:rPr>
            <w:rFonts w:ascii="Courier New" w:hAnsi="Courier New" w:cs="Courier New"/>
            <w:color w:val="3366FF"/>
            <w:rPrChange w:id="625" w:author="Alex Galis" w:date="2017-05-15T16:13:00Z">
              <w:rPr>
                <w:rFonts w:ascii="Courier New" w:hAnsi="Courier New" w:cs="Courier New"/>
              </w:rPr>
            </w:rPrChange>
          </w:rPr>
          <w:t>+--------------------</w:t>
        </w:r>
        <w:r w:rsidRPr="00A470A4">
          <w:rPr>
            <w:rFonts w:ascii="Courier New" w:hAnsi="Courier New" w:cs="Courier New"/>
            <w:color w:val="3366FF"/>
            <w:rPrChange w:id="626" w:author="Alex Galis" w:date="2017-05-15T16:13:00Z">
              <w:rPr>
                <w:rFonts w:ascii="Courier New" w:hAnsi="Courier New" w:cs="Courier New"/>
              </w:rPr>
            </w:rPrChange>
          </w:rPr>
          <w:t xml:space="preserve">------------+  +              </w:t>
        </w:r>
        <w:r w:rsidR="000447C5" w:rsidRPr="00A470A4">
          <w:rPr>
            <w:rFonts w:ascii="Courier New" w:hAnsi="Courier New" w:cs="Courier New"/>
            <w:color w:val="3366FF"/>
            <w:rPrChange w:id="627" w:author="Alex Galis" w:date="2017-05-15T16:13:00Z">
              <w:rPr>
                <w:rFonts w:ascii="Courier New" w:hAnsi="Courier New" w:cs="Courier New"/>
              </w:rPr>
            </w:rPrChange>
          </w:rPr>
          <w:t xml:space="preserve">+    </w:t>
        </w:r>
      </w:ins>
      <w:ins w:id="628" w:author="Alex Galis" w:date="2017-05-15T15:53:00Z">
        <w:r w:rsidRPr="00A470A4">
          <w:rPr>
            <w:rFonts w:ascii="Courier New" w:hAnsi="Courier New" w:cs="Courier New"/>
            <w:color w:val="3366FF"/>
            <w:rPrChange w:id="629" w:author="Alex Galis" w:date="2017-05-15T16:13:00Z">
              <w:rPr>
                <w:rFonts w:ascii="Courier New" w:hAnsi="Courier New" w:cs="Courier New"/>
              </w:rPr>
            </w:rPrChange>
          </w:rPr>
          <w:t xml:space="preserve">    </w:t>
        </w:r>
      </w:ins>
      <w:ins w:id="630" w:author="Alex Galis" w:date="2017-05-15T15:50:00Z">
        <w:r w:rsidR="000447C5" w:rsidRPr="00A470A4">
          <w:rPr>
            <w:rFonts w:ascii="Courier New" w:hAnsi="Courier New" w:cs="Courier New"/>
            <w:color w:val="3366FF"/>
            <w:rPrChange w:id="631" w:author="Alex Galis" w:date="2017-05-15T16:13:00Z">
              <w:rPr>
                <w:rFonts w:ascii="Courier New" w:hAnsi="Courier New" w:cs="Courier New"/>
              </w:rPr>
            </w:rPrChange>
          </w:rPr>
          <w:t>+</w:t>
        </w:r>
      </w:ins>
    </w:p>
    <w:p w14:paraId="711C165B" w14:textId="0044D314" w:rsidR="000447C5" w:rsidRPr="00A470A4" w:rsidRDefault="000447C5" w:rsidP="000447C5">
      <w:pPr>
        <w:pStyle w:val="PlainText"/>
        <w:rPr>
          <w:ins w:id="632" w:author="Alex Galis" w:date="2017-05-15T15:50:00Z"/>
          <w:rFonts w:ascii="Courier New" w:hAnsi="Courier New" w:cs="Courier New"/>
          <w:color w:val="3366FF"/>
          <w:rPrChange w:id="633" w:author="Alex Galis" w:date="2017-05-15T16:13:00Z">
            <w:rPr>
              <w:ins w:id="634" w:author="Alex Galis" w:date="2017-05-15T15:50:00Z"/>
              <w:rFonts w:ascii="Courier New" w:hAnsi="Courier New" w:cs="Courier New"/>
            </w:rPr>
          </w:rPrChange>
        </w:rPr>
      </w:pPr>
      <w:ins w:id="635" w:author="Alex Galis" w:date="2017-05-15T15:50:00Z">
        <w:r w:rsidRPr="00A470A4">
          <w:rPr>
            <w:rFonts w:ascii="Courier New" w:hAnsi="Courier New" w:cs="Courier New"/>
            <w:color w:val="3366FF"/>
            <w:rPrChange w:id="636" w:author="Alex Galis" w:date="2017-05-15T16:13:00Z">
              <w:rPr>
                <w:rFonts w:ascii="Courier New" w:hAnsi="Courier New" w:cs="Courier New"/>
              </w:rPr>
            </w:rPrChange>
          </w:rPr>
          <w:t xml:space="preserve">+                       </w:t>
        </w:r>
        <w:r w:rsidR="00BA6FA4" w:rsidRPr="00A470A4">
          <w:rPr>
            <w:rFonts w:ascii="Courier New" w:hAnsi="Courier New" w:cs="Courier New"/>
            <w:color w:val="3366FF"/>
            <w:rPrChange w:id="637" w:author="Alex Galis" w:date="2017-05-15T16:13:00Z">
              <w:rPr>
                <w:rFonts w:ascii="Courier New" w:hAnsi="Courier New" w:cs="Courier New"/>
              </w:rPr>
            </w:rPrChange>
          </w:rPr>
          <w:t xml:space="preserve">           |                +  +</w:t>
        </w:r>
        <w:r w:rsidRPr="00A470A4">
          <w:rPr>
            <w:rFonts w:ascii="Courier New" w:hAnsi="Courier New" w:cs="Courier New"/>
            <w:color w:val="3366FF"/>
            <w:rPrChange w:id="638" w:author="Alex Galis" w:date="2017-05-15T16:13:00Z">
              <w:rPr>
                <w:rFonts w:ascii="Courier New" w:hAnsi="Courier New" w:cs="Courier New"/>
              </w:rPr>
            </w:rPrChange>
          </w:rPr>
          <w:t xml:space="preserve">            </w:t>
        </w:r>
      </w:ins>
      <w:ins w:id="639" w:author="Alex Galis" w:date="2017-05-15T15:54:00Z">
        <w:r w:rsidR="00BA6FA4" w:rsidRPr="00A470A4">
          <w:rPr>
            <w:rFonts w:ascii="Courier New" w:hAnsi="Courier New" w:cs="Courier New"/>
            <w:color w:val="3366FF"/>
            <w:rPrChange w:id="640" w:author="Alex Galis" w:date="2017-05-15T16:13:00Z">
              <w:rPr>
                <w:rFonts w:ascii="Courier New" w:hAnsi="Courier New" w:cs="Courier New"/>
              </w:rPr>
            </w:rPrChange>
          </w:rPr>
          <w:t xml:space="preserve"> </w:t>
        </w:r>
      </w:ins>
      <w:ins w:id="641" w:author="Alex Galis" w:date="2017-05-15T15:50:00Z">
        <w:r w:rsidRPr="00A470A4">
          <w:rPr>
            <w:rFonts w:ascii="Courier New" w:hAnsi="Courier New" w:cs="Courier New"/>
            <w:color w:val="3366FF"/>
            <w:rPrChange w:id="642" w:author="Alex Galis" w:date="2017-05-15T16:13:00Z">
              <w:rPr>
                <w:rFonts w:ascii="Courier New" w:hAnsi="Courier New" w:cs="Courier New"/>
              </w:rPr>
            </w:rPrChange>
          </w:rPr>
          <w:t xml:space="preserve"> +    </w:t>
        </w:r>
      </w:ins>
      <w:ins w:id="643" w:author="Alex Galis" w:date="2017-05-15T15:54:00Z">
        <w:r w:rsidR="00BA6FA4" w:rsidRPr="00A470A4">
          <w:rPr>
            <w:rFonts w:ascii="Courier New" w:hAnsi="Courier New" w:cs="Courier New"/>
            <w:color w:val="3366FF"/>
            <w:rPrChange w:id="644" w:author="Alex Galis" w:date="2017-05-15T16:13:00Z">
              <w:rPr>
                <w:rFonts w:ascii="Courier New" w:hAnsi="Courier New" w:cs="Courier New"/>
              </w:rPr>
            </w:rPrChange>
          </w:rPr>
          <w:t xml:space="preserve">    </w:t>
        </w:r>
      </w:ins>
      <w:ins w:id="645" w:author="Alex Galis" w:date="2017-05-15T15:50:00Z">
        <w:r w:rsidRPr="00A470A4">
          <w:rPr>
            <w:rFonts w:ascii="Courier New" w:hAnsi="Courier New" w:cs="Courier New"/>
            <w:color w:val="3366FF"/>
            <w:rPrChange w:id="646" w:author="Alex Galis" w:date="2017-05-15T16:13:00Z">
              <w:rPr>
                <w:rFonts w:ascii="Courier New" w:hAnsi="Courier New" w:cs="Courier New"/>
              </w:rPr>
            </w:rPrChange>
          </w:rPr>
          <w:t>+</w:t>
        </w:r>
      </w:ins>
    </w:p>
    <w:p w14:paraId="5D92A561" w14:textId="5AF3C606" w:rsidR="000447C5" w:rsidRPr="00A470A4" w:rsidRDefault="000447C5" w:rsidP="000447C5">
      <w:pPr>
        <w:pStyle w:val="PlainText"/>
        <w:rPr>
          <w:ins w:id="647" w:author="Alex Galis" w:date="2017-05-15T15:50:00Z"/>
          <w:rFonts w:ascii="Courier New" w:hAnsi="Courier New" w:cs="Courier New"/>
          <w:color w:val="3366FF"/>
          <w:rPrChange w:id="648" w:author="Alex Galis" w:date="2017-05-15T16:13:00Z">
            <w:rPr>
              <w:ins w:id="649" w:author="Alex Galis" w:date="2017-05-15T15:50:00Z"/>
              <w:rFonts w:ascii="Courier New" w:hAnsi="Courier New" w:cs="Courier New"/>
            </w:rPr>
          </w:rPrChange>
        </w:rPr>
      </w:pPr>
      <w:ins w:id="650" w:author="Alex Galis" w:date="2017-05-15T15:50:00Z">
        <w:r w:rsidRPr="00A470A4">
          <w:rPr>
            <w:rFonts w:ascii="Courier New" w:hAnsi="Courier New" w:cs="Courier New"/>
            <w:color w:val="3366FF"/>
            <w:rPrChange w:id="651" w:author="Alex Galis" w:date="2017-05-15T16:13:00Z">
              <w:rPr>
                <w:rFonts w:ascii="Courier New" w:hAnsi="Courier New" w:cs="Courier New"/>
              </w:rPr>
            </w:rPrChange>
          </w:rPr>
          <w:t>+     +-----------------------</w:t>
        </w:r>
        <w:r w:rsidR="00BA6FA4" w:rsidRPr="00A470A4">
          <w:rPr>
            <w:rFonts w:ascii="Courier New" w:hAnsi="Courier New" w:cs="Courier New"/>
            <w:color w:val="3366FF"/>
            <w:rPrChange w:id="652" w:author="Alex Galis" w:date="2017-05-15T16:13:00Z">
              <w:rPr>
                <w:rFonts w:ascii="Courier New" w:hAnsi="Courier New" w:cs="Courier New"/>
              </w:rPr>
            </w:rPrChange>
          </w:rPr>
          <w:t xml:space="preserve">--------------------- +  +              </w:t>
        </w:r>
        <w:r w:rsidRPr="00A470A4">
          <w:rPr>
            <w:rFonts w:ascii="Courier New" w:hAnsi="Courier New" w:cs="Courier New"/>
            <w:color w:val="3366FF"/>
            <w:rPrChange w:id="653" w:author="Alex Galis" w:date="2017-05-15T16:13:00Z">
              <w:rPr>
                <w:rFonts w:ascii="Courier New" w:hAnsi="Courier New" w:cs="Courier New"/>
              </w:rPr>
            </w:rPrChange>
          </w:rPr>
          <w:t xml:space="preserve">+   </w:t>
        </w:r>
      </w:ins>
      <w:ins w:id="654" w:author="Alex Galis" w:date="2017-05-15T15:54:00Z">
        <w:r w:rsidR="00BA6FA4" w:rsidRPr="00A470A4">
          <w:rPr>
            <w:rFonts w:ascii="Courier New" w:hAnsi="Courier New" w:cs="Courier New"/>
            <w:color w:val="3366FF"/>
            <w:rPrChange w:id="655" w:author="Alex Galis" w:date="2017-05-15T16:13:00Z">
              <w:rPr>
                <w:rFonts w:ascii="Courier New" w:hAnsi="Courier New" w:cs="Courier New"/>
              </w:rPr>
            </w:rPrChange>
          </w:rPr>
          <w:t xml:space="preserve">     </w:t>
        </w:r>
      </w:ins>
      <w:ins w:id="656" w:author="Alex Galis" w:date="2017-05-15T15:50:00Z">
        <w:r w:rsidRPr="00A470A4">
          <w:rPr>
            <w:rFonts w:ascii="Courier New" w:hAnsi="Courier New" w:cs="Courier New"/>
            <w:color w:val="3366FF"/>
            <w:rPrChange w:id="657" w:author="Alex Galis" w:date="2017-05-15T16:13:00Z">
              <w:rPr>
                <w:rFonts w:ascii="Courier New" w:hAnsi="Courier New" w:cs="Courier New"/>
              </w:rPr>
            </w:rPrChange>
          </w:rPr>
          <w:t>+</w:t>
        </w:r>
      </w:ins>
    </w:p>
    <w:p w14:paraId="5DDF720C" w14:textId="56903ED1" w:rsidR="000447C5" w:rsidRPr="00A470A4" w:rsidRDefault="000447C5" w:rsidP="000447C5">
      <w:pPr>
        <w:pStyle w:val="PlainText"/>
        <w:rPr>
          <w:ins w:id="658" w:author="Alex Galis" w:date="2017-05-15T15:50:00Z"/>
          <w:rFonts w:ascii="Courier New" w:hAnsi="Courier New" w:cs="Courier New"/>
          <w:color w:val="3366FF"/>
          <w:rPrChange w:id="659" w:author="Alex Galis" w:date="2017-05-15T16:13:00Z">
            <w:rPr>
              <w:ins w:id="660" w:author="Alex Galis" w:date="2017-05-15T15:50:00Z"/>
              <w:rFonts w:ascii="Courier New" w:hAnsi="Courier New" w:cs="Courier New"/>
            </w:rPr>
          </w:rPrChange>
        </w:rPr>
      </w:pPr>
      <w:ins w:id="661" w:author="Alex Galis" w:date="2017-05-15T15:50:00Z">
        <w:r w:rsidRPr="00A470A4">
          <w:rPr>
            <w:rFonts w:ascii="Courier New" w:hAnsi="Courier New" w:cs="Courier New"/>
            <w:color w:val="3366FF"/>
            <w:rPrChange w:id="662" w:author="Alex Galis" w:date="2017-05-15T16:13:00Z">
              <w:rPr>
                <w:rFonts w:ascii="Courier New" w:hAnsi="Courier New" w:cs="Courier New"/>
              </w:rPr>
            </w:rPrChange>
          </w:rPr>
          <w:t xml:space="preserve">+     +                   + Network (Virtual)     </w:t>
        </w:r>
      </w:ins>
      <w:ins w:id="663" w:author="Alex Galis" w:date="2017-05-15T15:54:00Z">
        <w:r w:rsidR="00BA6FA4" w:rsidRPr="00A470A4">
          <w:rPr>
            <w:rFonts w:ascii="Courier New" w:hAnsi="Courier New" w:cs="Courier New"/>
            <w:color w:val="3366FF"/>
            <w:rPrChange w:id="664" w:author="Alex Galis" w:date="2017-05-15T16:13:00Z">
              <w:rPr>
                <w:rFonts w:ascii="Courier New" w:hAnsi="Courier New" w:cs="Courier New"/>
              </w:rPr>
            </w:rPrChange>
          </w:rPr>
          <w:t xml:space="preserve">  </w:t>
        </w:r>
      </w:ins>
      <w:ins w:id="665" w:author="Alex Galis" w:date="2017-05-15T15:50:00Z">
        <w:r w:rsidR="00BA6FA4" w:rsidRPr="00A470A4">
          <w:rPr>
            <w:rFonts w:ascii="Courier New" w:hAnsi="Courier New" w:cs="Courier New"/>
            <w:color w:val="3366FF"/>
            <w:rPrChange w:id="666" w:author="Alex Galis" w:date="2017-05-15T16:13:00Z">
              <w:rPr>
                <w:rFonts w:ascii="Courier New" w:hAnsi="Courier New" w:cs="Courier New"/>
              </w:rPr>
            </w:rPrChange>
          </w:rPr>
          <w:t xml:space="preserve">+  +              </w:t>
        </w:r>
        <w:r w:rsidRPr="00A470A4">
          <w:rPr>
            <w:rFonts w:ascii="Courier New" w:hAnsi="Courier New" w:cs="Courier New"/>
            <w:color w:val="3366FF"/>
            <w:rPrChange w:id="667" w:author="Alex Galis" w:date="2017-05-15T16:13:00Z">
              <w:rPr>
                <w:rFonts w:ascii="Courier New" w:hAnsi="Courier New" w:cs="Courier New"/>
              </w:rPr>
            </w:rPrChange>
          </w:rPr>
          <w:t xml:space="preserve">+    </w:t>
        </w:r>
      </w:ins>
      <w:ins w:id="668" w:author="Alex Galis" w:date="2017-05-15T15:54:00Z">
        <w:r w:rsidR="00BA6FA4" w:rsidRPr="00A470A4">
          <w:rPr>
            <w:rFonts w:ascii="Courier New" w:hAnsi="Courier New" w:cs="Courier New"/>
            <w:color w:val="3366FF"/>
            <w:rPrChange w:id="669" w:author="Alex Galis" w:date="2017-05-15T16:13:00Z">
              <w:rPr>
                <w:rFonts w:ascii="Courier New" w:hAnsi="Courier New" w:cs="Courier New"/>
              </w:rPr>
            </w:rPrChange>
          </w:rPr>
          <w:t xml:space="preserve">    </w:t>
        </w:r>
      </w:ins>
      <w:ins w:id="670" w:author="Alex Galis" w:date="2017-05-15T15:50:00Z">
        <w:r w:rsidRPr="00A470A4">
          <w:rPr>
            <w:rFonts w:ascii="Courier New" w:hAnsi="Courier New" w:cs="Courier New"/>
            <w:color w:val="3366FF"/>
            <w:rPrChange w:id="671" w:author="Alex Galis" w:date="2017-05-15T16:13:00Z">
              <w:rPr>
                <w:rFonts w:ascii="Courier New" w:hAnsi="Courier New" w:cs="Courier New"/>
              </w:rPr>
            </w:rPrChange>
          </w:rPr>
          <w:t xml:space="preserve">+  </w:t>
        </w:r>
      </w:ins>
    </w:p>
    <w:p w14:paraId="60272135" w14:textId="76C6C88A" w:rsidR="000447C5" w:rsidRPr="00A470A4" w:rsidRDefault="000447C5" w:rsidP="000447C5">
      <w:pPr>
        <w:pStyle w:val="PlainText"/>
        <w:rPr>
          <w:ins w:id="672" w:author="Alex Galis" w:date="2017-05-15T15:50:00Z"/>
          <w:rFonts w:ascii="Courier New" w:hAnsi="Courier New" w:cs="Courier New"/>
          <w:color w:val="3366FF"/>
          <w:rPrChange w:id="673" w:author="Alex Galis" w:date="2017-05-15T16:13:00Z">
            <w:rPr>
              <w:ins w:id="674" w:author="Alex Galis" w:date="2017-05-15T15:50:00Z"/>
              <w:rFonts w:ascii="Courier New" w:hAnsi="Courier New" w:cs="Courier New"/>
            </w:rPr>
          </w:rPrChange>
        </w:rPr>
      </w:pPr>
      <w:ins w:id="675" w:author="Alex Galis" w:date="2017-05-15T15:50:00Z">
        <w:r w:rsidRPr="00A470A4">
          <w:rPr>
            <w:rFonts w:ascii="Courier New" w:hAnsi="Courier New" w:cs="Courier New"/>
            <w:color w:val="3366FF"/>
            <w:rPrChange w:id="676" w:author="Alex Galis" w:date="2017-05-15T16:13:00Z">
              <w:rPr>
                <w:rFonts w:ascii="Courier New" w:hAnsi="Courier New" w:cs="Courier New"/>
              </w:rPr>
            </w:rPrChange>
          </w:rPr>
          <w:t xml:space="preserve">+     + Network           + Functions            </w:t>
        </w:r>
      </w:ins>
      <w:ins w:id="677" w:author="Alex Galis" w:date="2017-05-15T15:54:00Z">
        <w:r w:rsidR="00BA6FA4" w:rsidRPr="00A470A4">
          <w:rPr>
            <w:rFonts w:ascii="Courier New" w:hAnsi="Courier New" w:cs="Courier New"/>
            <w:color w:val="3366FF"/>
            <w:rPrChange w:id="678" w:author="Alex Galis" w:date="2017-05-15T16:13:00Z">
              <w:rPr>
                <w:rFonts w:ascii="Courier New" w:hAnsi="Courier New" w:cs="Courier New"/>
              </w:rPr>
            </w:rPrChange>
          </w:rPr>
          <w:t xml:space="preserve">   </w:t>
        </w:r>
      </w:ins>
      <w:ins w:id="679" w:author="Alex Galis" w:date="2017-05-15T15:50:00Z">
        <w:r w:rsidRPr="00A470A4">
          <w:rPr>
            <w:rFonts w:ascii="Courier New" w:hAnsi="Courier New" w:cs="Courier New"/>
            <w:color w:val="3366FF"/>
            <w:rPrChange w:id="680" w:author="Alex Galis" w:date="2017-05-15T16:13:00Z">
              <w:rPr>
                <w:rFonts w:ascii="Courier New" w:hAnsi="Courier New" w:cs="Courier New"/>
              </w:rPr>
            </w:rPrChange>
          </w:rPr>
          <w:t xml:space="preserve">+  +          </w:t>
        </w:r>
        <w:r w:rsidR="00BA6FA4" w:rsidRPr="00A470A4">
          <w:rPr>
            <w:rFonts w:ascii="Courier New" w:hAnsi="Courier New" w:cs="Courier New"/>
            <w:color w:val="3366FF"/>
            <w:rPrChange w:id="681" w:author="Alex Galis" w:date="2017-05-15T16:13:00Z">
              <w:rPr>
                <w:rFonts w:ascii="Courier New" w:hAnsi="Courier New" w:cs="Courier New"/>
              </w:rPr>
            </w:rPrChange>
          </w:rPr>
          <w:t xml:space="preserve">    </w:t>
        </w:r>
        <w:r w:rsidRPr="00A470A4">
          <w:rPr>
            <w:rFonts w:ascii="Courier New" w:hAnsi="Courier New" w:cs="Courier New"/>
            <w:color w:val="3366FF"/>
            <w:rPrChange w:id="682" w:author="Alex Galis" w:date="2017-05-15T16:13:00Z">
              <w:rPr>
                <w:rFonts w:ascii="Courier New" w:hAnsi="Courier New" w:cs="Courier New"/>
              </w:rPr>
            </w:rPrChange>
          </w:rPr>
          <w:t xml:space="preserve">+    </w:t>
        </w:r>
      </w:ins>
      <w:ins w:id="683" w:author="Alex Galis" w:date="2017-05-15T15:54:00Z">
        <w:r w:rsidR="00BA6FA4" w:rsidRPr="00A470A4">
          <w:rPr>
            <w:rFonts w:ascii="Courier New" w:hAnsi="Courier New" w:cs="Courier New"/>
            <w:color w:val="3366FF"/>
            <w:rPrChange w:id="684" w:author="Alex Galis" w:date="2017-05-15T16:13:00Z">
              <w:rPr>
                <w:rFonts w:ascii="Courier New" w:hAnsi="Courier New" w:cs="Courier New"/>
              </w:rPr>
            </w:rPrChange>
          </w:rPr>
          <w:t xml:space="preserve">    </w:t>
        </w:r>
      </w:ins>
      <w:ins w:id="685" w:author="Alex Galis" w:date="2017-05-15T15:50:00Z">
        <w:r w:rsidRPr="00A470A4">
          <w:rPr>
            <w:rFonts w:ascii="Courier New" w:hAnsi="Courier New" w:cs="Courier New"/>
            <w:color w:val="3366FF"/>
            <w:rPrChange w:id="686" w:author="Alex Galis" w:date="2017-05-15T16:13:00Z">
              <w:rPr>
                <w:rFonts w:ascii="Courier New" w:hAnsi="Courier New" w:cs="Courier New"/>
              </w:rPr>
            </w:rPrChange>
          </w:rPr>
          <w:t>+</w:t>
        </w:r>
      </w:ins>
    </w:p>
    <w:p w14:paraId="5831C8D7" w14:textId="0220D1D1" w:rsidR="000447C5" w:rsidRPr="00A470A4" w:rsidRDefault="000447C5" w:rsidP="000447C5">
      <w:pPr>
        <w:pStyle w:val="PlainText"/>
        <w:rPr>
          <w:ins w:id="687" w:author="Alex Galis" w:date="2017-05-15T15:50:00Z"/>
          <w:rFonts w:ascii="Courier New" w:hAnsi="Courier New" w:cs="Courier New"/>
          <w:color w:val="3366FF"/>
          <w:rPrChange w:id="688" w:author="Alex Galis" w:date="2017-05-15T16:13:00Z">
            <w:rPr>
              <w:ins w:id="689" w:author="Alex Galis" w:date="2017-05-15T15:50:00Z"/>
              <w:rFonts w:ascii="Courier New" w:hAnsi="Courier New" w:cs="Courier New"/>
            </w:rPr>
          </w:rPrChange>
        </w:rPr>
      </w:pPr>
      <w:ins w:id="690" w:author="Alex Galis" w:date="2017-05-15T15:50:00Z">
        <w:r w:rsidRPr="00A470A4">
          <w:rPr>
            <w:rFonts w:ascii="Courier New" w:hAnsi="Courier New" w:cs="Courier New"/>
            <w:color w:val="3366FF"/>
            <w:rPrChange w:id="691" w:author="Alex Galis" w:date="2017-05-15T16:13:00Z">
              <w:rPr>
                <w:rFonts w:ascii="Courier New" w:hAnsi="Courier New" w:cs="Courier New"/>
              </w:rPr>
            </w:rPrChange>
          </w:rPr>
          <w:t xml:space="preserve">+     + Infrastructure       + Network Resources   </w:t>
        </w:r>
      </w:ins>
      <w:ins w:id="692" w:author="Alex Galis" w:date="2017-05-15T15:54:00Z">
        <w:r w:rsidR="00BA6FA4" w:rsidRPr="00A470A4">
          <w:rPr>
            <w:rFonts w:ascii="Courier New" w:hAnsi="Courier New" w:cs="Courier New"/>
            <w:color w:val="3366FF"/>
            <w:rPrChange w:id="693" w:author="Alex Galis" w:date="2017-05-15T16:13:00Z">
              <w:rPr>
                <w:rFonts w:ascii="Courier New" w:hAnsi="Courier New" w:cs="Courier New"/>
              </w:rPr>
            </w:rPrChange>
          </w:rPr>
          <w:t xml:space="preserve"> </w:t>
        </w:r>
      </w:ins>
      <w:ins w:id="694" w:author="Alex Galis" w:date="2017-05-15T15:50:00Z">
        <w:r w:rsidR="00BA6FA4" w:rsidRPr="00A470A4">
          <w:rPr>
            <w:rFonts w:ascii="Courier New" w:hAnsi="Courier New" w:cs="Courier New"/>
            <w:color w:val="3366FF"/>
            <w:rPrChange w:id="695" w:author="Alex Galis" w:date="2017-05-15T16:13:00Z">
              <w:rPr>
                <w:rFonts w:ascii="Courier New" w:hAnsi="Courier New" w:cs="Courier New"/>
              </w:rPr>
            </w:rPrChange>
          </w:rPr>
          <w:t xml:space="preserve">+  +              </w:t>
        </w:r>
        <w:r w:rsidRPr="00A470A4">
          <w:rPr>
            <w:rFonts w:ascii="Courier New" w:hAnsi="Courier New" w:cs="Courier New"/>
            <w:color w:val="3366FF"/>
            <w:rPrChange w:id="696" w:author="Alex Galis" w:date="2017-05-15T16:13:00Z">
              <w:rPr>
                <w:rFonts w:ascii="Courier New" w:hAnsi="Courier New" w:cs="Courier New"/>
              </w:rPr>
            </w:rPrChange>
          </w:rPr>
          <w:t xml:space="preserve">+    </w:t>
        </w:r>
      </w:ins>
      <w:ins w:id="697" w:author="Alex Galis" w:date="2017-05-15T15:54:00Z">
        <w:r w:rsidR="00BA6FA4" w:rsidRPr="00A470A4">
          <w:rPr>
            <w:rFonts w:ascii="Courier New" w:hAnsi="Courier New" w:cs="Courier New"/>
            <w:color w:val="3366FF"/>
            <w:rPrChange w:id="698" w:author="Alex Galis" w:date="2017-05-15T16:13:00Z">
              <w:rPr>
                <w:rFonts w:ascii="Courier New" w:hAnsi="Courier New" w:cs="Courier New"/>
              </w:rPr>
            </w:rPrChange>
          </w:rPr>
          <w:t xml:space="preserve">    </w:t>
        </w:r>
      </w:ins>
      <w:ins w:id="699" w:author="Alex Galis" w:date="2017-05-15T15:50:00Z">
        <w:r w:rsidRPr="00A470A4">
          <w:rPr>
            <w:rFonts w:ascii="Courier New" w:hAnsi="Courier New" w:cs="Courier New"/>
            <w:color w:val="3366FF"/>
            <w:rPrChange w:id="700" w:author="Alex Galis" w:date="2017-05-15T16:13:00Z">
              <w:rPr>
                <w:rFonts w:ascii="Courier New" w:hAnsi="Courier New" w:cs="Courier New"/>
              </w:rPr>
            </w:rPrChange>
          </w:rPr>
          <w:t>+</w:t>
        </w:r>
      </w:ins>
    </w:p>
    <w:p w14:paraId="08F2D11A" w14:textId="2E0EA490" w:rsidR="000447C5" w:rsidRPr="00A470A4" w:rsidRDefault="000447C5" w:rsidP="000447C5">
      <w:pPr>
        <w:pStyle w:val="PlainText"/>
        <w:rPr>
          <w:ins w:id="701" w:author="Alex Galis" w:date="2017-05-15T15:50:00Z"/>
          <w:rFonts w:ascii="Courier New" w:hAnsi="Courier New" w:cs="Courier New"/>
          <w:color w:val="3366FF"/>
          <w:rPrChange w:id="702" w:author="Alex Galis" w:date="2017-05-15T16:13:00Z">
            <w:rPr>
              <w:ins w:id="703" w:author="Alex Galis" w:date="2017-05-15T15:50:00Z"/>
              <w:rFonts w:ascii="Courier New" w:hAnsi="Courier New" w:cs="Courier New"/>
            </w:rPr>
          </w:rPrChange>
        </w:rPr>
      </w:pPr>
      <w:ins w:id="704" w:author="Alex Galis" w:date="2017-05-15T15:50:00Z">
        <w:r w:rsidRPr="00A470A4">
          <w:rPr>
            <w:rFonts w:ascii="Courier New" w:hAnsi="Courier New" w:cs="Courier New"/>
            <w:color w:val="3366FF"/>
            <w:rPrChange w:id="705" w:author="Alex Galis" w:date="2017-05-15T16:13:00Z">
              <w:rPr>
                <w:rFonts w:ascii="Courier New" w:hAnsi="Courier New" w:cs="Courier New"/>
              </w:rPr>
            </w:rPrChange>
          </w:rPr>
          <w:t>+     + ---------------------------</w:t>
        </w:r>
        <w:r w:rsidR="00BA6FA4" w:rsidRPr="00A470A4">
          <w:rPr>
            <w:rFonts w:ascii="Courier New" w:hAnsi="Courier New" w:cs="Courier New"/>
            <w:color w:val="3366FF"/>
            <w:rPrChange w:id="706" w:author="Alex Galis" w:date="2017-05-15T16:13:00Z">
              <w:rPr>
                <w:rFonts w:ascii="Courier New" w:hAnsi="Courier New" w:cs="Courier New"/>
              </w:rPr>
            </w:rPrChange>
          </w:rPr>
          <w:t>----------------</w:t>
        </w:r>
        <w:r w:rsidRPr="00A470A4">
          <w:rPr>
            <w:rFonts w:ascii="Courier New" w:hAnsi="Courier New" w:cs="Courier New"/>
            <w:color w:val="3366FF"/>
            <w:rPrChange w:id="707" w:author="Alex Galis" w:date="2017-05-15T16:13:00Z">
              <w:rPr>
                <w:rFonts w:ascii="Courier New" w:hAnsi="Courier New" w:cs="Courier New"/>
              </w:rPr>
            </w:rPrChange>
          </w:rPr>
          <w:t xml:space="preserve"> +  +</w:t>
        </w:r>
      </w:ins>
      <w:ins w:id="708" w:author="Alex Galis" w:date="2017-05-15T15:55:00Z">
        <w:r w:rsidR="00BA6FA4" w:rsidRPr="00A470A4">
          <w:rPr>
            <w:rFonts w:ascii="Courier New" w:hAnsi="Courier New" w:cs="Courier New"/>
            <w:color w:val="3366FF"/>
            <w:rPrChange w:id="709" w:author="Alex Galis" w:date="2017-05-15T16:13:00Z">
              <w:rPr>
                <w:rFonts w:ascii="Courier New" w:hAnsi="Courier New" w:cs="Courier New"/>
              </w:rPr>
            </w:rPrChange>
          </w:rPr>
          <w:t>--------</w:t>
        </w:r>
      </w:ins>
      <w:ins w:id="710" w:author="Alex Galis" w:date="2017-05-15T15:50:00Z">
        <w:r w:rsidR="00BA6FA4" w:rsidRPr="00A470A4">
          <w:rPr>
            <w:rFonts w:ascii="Courier New" w:hAnsi="Courier New" w:cs="Courier New"/>
            <w:color w:val="3366FF"/>
            <w:rPrChange w:id="711" w:author="Alex Galis" w:date="2017-05-15T16:13:00Z">
              <w:rPr>
                <w:rFonts w:ascii="Courier New" w:hAnsi="Courier New" w:cs="Courier New"/>
              </w:rPr>
            </w:rPrChange>
          </w:rPr>
          <w:t>------</w:t>
        </w:r>
        <w:r w:rsidRPr="00A470A4">
          <w:rPr>
            <w:rFonts w:ascii="Courier New" w:hAnsi="Courier New" w:cs="Courier New"/>
            <w:color w:val="3366FF"/>
            <w:rPrChange w:id="712" w:author="Alex Galis" w:date="2017-05-15T16:13:00Z">
              <w:rPr>
                <w:rFonts w:ascii="Courier New" w:hAnsi="Courier New" w:cs="Courier New"/>
              </w:rPr>
            </w:rPrChange>
          </w:rPr>
          <w:t xml:space="preserve">+ </w:t>
        </w:r>
      </w:ins>
      <w:ins w:id="713" w:author="Alex Galis" w:date="2017-05-15T15:55:00Z">
        <w:r w:rsidR="00BA6FA4" w:rsidRPr="00A470A4">
          <w:rPr>
            <w:rFonts w:ascii="Courier New" w:hAnsi="Courier New" w:cs="Courier New"/>
            <w:color w:val="3366FF"/>
            <w:rPrChange w:id="714" w:author="Alex Galis" w:date="2017-05-15T16:13:00Z">
              <w:rPr>
                <w:rFonts w:ascii="Courier New" w:hAnsi="Courier New" w:cs="Courier New"/>
              </w:rPr>
            </w:rPrChange>
          </w:rPr>
          <w:t xml:space="preserve">    </w:t>
        </w:r>
      </w:ins>
      <w:ins w:id="715" w:author="Alex Galis" w:date="2017-05-15T15:50:00Z">
        <w:r w:rsidRPr="00A470A4">
          <w:rPr>
            <w:rFonts w:ascii="Courier New" w:hAnsi="Courier New" w:cs="Courier New"/>
            <w:color w:val="3366FF"/>
            <w:rPrChange w:id="716" w:author="Alex Galis" w:date="2017-05-15T16:13:00Z">
              <w:rPr>
                <w:rFonts w:ascii="Courier New" w:hAnsi="Courier New" w:cs="Courier New"/>
              </w:rPr>
            </w:rPrChange>
          </w:rPr>
          <w:t xml:space="preserve">   +</w:t>
        </w:r>
      </w:ins>
    </w:p>
    <w:p w14:paraId="664C829F" w14:textId="42A474DE" w:rsidR="000447C5" w:rsidRPr="00A470A4" w:rsidRDefault="000447C5" w:rsidP="000447C5">
      <w:pPr>
        <w:pStyle w:val="PlainText"/>
        <w:rPr>
          <w:ins w:id="717" w:author="Alex Galis" w:date="2017-05-15T15:50:00Z"/>
          <w:rFonts w:ascii="Courier New" w:hAnsi="Courier New" w:cs="Courier New"/>
          <w:color w:val="3366FF"/>
          <w:rPrChange w:id="718" w:author="Alex Galis" w:date="2017-05-15T16:13:00Z">
            <w:rPr>
              <w:ins w:id="719" w:author="Alex Galis" w:date="2017-05-15T15:50:00Z"/>
              <w:rFonts w:ascii="Courier New" w:hAnsi="Courier New" w:cs="Courier New"/>
            </w:rPr>
          </w:rPrChange>
        </w:rPr>
      </w:pPr>
      <w:ins w:id="720" w:author="Alex Galis" w:date="2017-05-15T15:50:00Z">
        <w:r w:rsidRPr="00A470A4">
          <w:rPr>
            <w:rFonts w:ascii="Courier New" w:hAnsi="Courier New" w:cs="Courier New"/>
            <w:color w:val="3366FF"/>
            <w:rPrChange w:id="721" w:author="Alex Galis" w:date="2017-05-15T16:13:00Z">
              <w:rPr>
                <w:rFonts w:ascii="Courier New" w:hAnsi="Courier New" w:cs="Courier New"/>
              </w:rPr>
            </w:rPrChange>
          </w:rPr>
          <w:t>+------------------------------------------------------------------------</w:t>
        </w:r>
      </w:ins>
      <w:ins w:id="722" w:author="Alex Galis" w:date="2017-05-15T15:55:00Z">
        <w:r w:rsidR="00BA6FA4" w:rsidRPr="00A470A4">
          <w:rPr>
            <w:rFonts w:ascii="Courier New" w:hAnsi="Courier New" w:cs="Courier New"/>
            <w:color w:val="3366FF"/>
            <w:rPrChange w:id="723" w:author="Alex Galis" w:date="2017-05-15T16:13:00Z">
              <w:rPr>
                <w:rFonts w:ascii="Courier New" w:hAnsi="Courier New" w:cs="Courier New"/>
              </w:rPr>
            </w:rPrChange>
          </w:rPr>
          <w:t>------</w:t>
        </w:r>
      </w:ins>
      <w:ins w:id="724" w:author="Alex Galis" w:date="2017-05-15T15:50:00Z">
        <w:r w:rsidRPr="00A470A4">
          <w:rPr>
            <w:rFonts w:ascii="Courier New" w:hAnsi="Courier New" w:cs="Courier New"/>
            <w:color w:val="3366FF"/>
            <w:rPrChange w:id="725" w:author="Alex Galis" w:date="2017-05-15T16:13:00Z">
              <w:rPr>
                <w:rFonts w:ascii="Courier New" w:hAnsi="Courier New" w:cs="Courier New"/>
              </w:rPr>
            </w:rPrChange>
          </w:rPr>
          <w:t>+</w:t>
        </w:r>
      </w:ins>
    </w:p>
    <w:p w14:paraId="3D12F05D" w14:textId="28902B5D" w:rsidR="00CE4F7E" w:rsidRPr="00A470A4" w:rsidRDefault="000447C5" w:rsidP="000447C5">
      <w:pPr>
        <w:pStyle w:val="PlainText"/>
        <w:rPr>
          <w:ins w:id="726" w:author="Alex Galis" w:date="2017-05-15T16:12:00Z"/>
          <w:rFonts w:ascii="Courier New" w:hAnsi="Courier New" w:cs="Courier New"/>
          <w:color w:val="3366FF"/>
          <w:rPrChange w:id="727" w:author="Alex Galis" w:date="2017-05-15T16:13:00Z">
            <w:rPr>
              <w:ins w:id="728" w:author="Alex Galis" w:date="2017-05-15T16:12:00Z"/>
              <w:rFonts w:ascii="Courier New" w:hAnsi="Courier New" w:cs="Courier New"/>
            </w:rPr>
          </w:rPrChange>
        </w:rPr>
      </w:pPr>
      <w:ins w:id="729" w:author="Alex Galis" w:date="2017-05-15T15:50:00Z">
        <w:r w:rsidRPr="00A470A4">
          <w:rPr>
            <w:rFonts w:ascii="Courier New" w:hAnsi="Courier New" w:cs="Courier New"/>
            <w:color w:val="3366FF"/>
            <w:rPrChange w:id="730" w:author="Alex Galis" w:date="2017-05-15T16:13:00Z">
              <w:rPr>
                <w:rFonts w:ascii="Courier New" w:hAnsi="Courier New" w:cs="Courier New"/>
              </w:rPr>
            </w:rPrChange>
          </w:rPr>
          <w:t xml:space="preserve">                            </w:t>
        </w:r>
      </w:ins>
      <w:ins w:id="731" w:author="Alex Galis" w:date="2017-05-15T16:12:00Z">
        <w:r w:rsidR="0035096E" w:rsidRPr="00A470A4">
          <w:rPr>
            <w:rFonts w:ascii="Courier New" w:hAnsi="Courier New" w:cs="Courier New"/>
            <w:color w:val="3366FF"/>
            <w:rPrChange w:id="732" w:author="Alex Galis" w:date="2017-05-15T16:13:00Z">
              <w:rPr>
                <w:rFonts w:ascii="Courier New" w:hAnsi="Courier New" w:cs="Courier New"/>
              </w:rPr>
            </w:rPrChange>
          </w:rPr>
          <w:t xml:space="preserve"> </w:t>
        </w:r>
      </w:ins>
      <w:ins w:id="733" w:author="Alex Galis" w:date="2017-05-15T16:13:00Z">
        <w:r w:rsidR="00A470A4" w:rsidRPr="00A470A4">
          <w:rPr>
            <w:rFonts w:ascii="Courier New" w:hAnsi="Courier New" w:cs="Courier New"/>
            <w:color w:val="3366FF"/>
            <w:rPrChange w:id="734" w:author="Alex Galis" w:date="2017-05-15T16:13:00Z">
              <w:rPr>
                <w:rFonts w:ascii="Courier New" w:hAnsi="Courier New" w:cs="Courier New"/>
              </w:rPr>
            </w:rPrChange>
          </w:rPr>
          <w:t xml:space="preserve"> </w:t>
        </w:r>
        <w:r w:rsidR="00A470A4">
          <w:rPr>
            <w:rFonts w:ascii="Courier New" w:hAnsi="Courier New" w:cs="Courier New"/>
            <w:color w:val="3366FF"/>
          </w:rPr>
          <w:t xml:space="preserve"> </w:t>
        </w:r>
      </w:ins>
      <w:ins w:id="735" w:author="Alex Galis" w:date="2017-05-15T15:50:00Z">
        <w:r w:rsidRPr="00A470A4">
          <w:rPr>
            <w:rFonts w:ascii="Courier New" w:hAnsi="Courier New" w:cs="Courier New"/>
            <w:color w:val="3366FF"/>
            <w:rPrChange w:id="736" w:author="Alex Galis" w:date="2017-05-15T16:13:00Z">
              <w:rPr>
                <w:rFonts w:ascii="Courier New" w:hAnsi="Courier New" w:cs="Courier New"/>
              </w:rPr>
            </w:rPrChange>
          </w:rPr>
          <w:t>| Instantiation</w:t>
        </w:r>
      </w:ins>
    </w:p>
    <w:p w14:paraId="0AEA9A36" w14:textId="392A5874" w:rsidR="0035096E" w:rsidRPr="00A470A4" w:rsidRDefault="0035096E" w:rsidP="000447C5">
      <w:pPr>
        <w:pStyle w:val="PlainText"/>
        <w:rPr>
          <w:ins w:id="737" w:author="Alex Galis" w:date="2017-05-15T15:55:00Z"/>
          <w:rFonts w:ascii="Courier New" w:hAnsi="Courier New" w:cs="Courier New"/>
          <w:color w:val="3366FF"/>
          <w:rPrChange w:id="738" w:author="Alex Galis" w:date="2017-05-15T16:13:00Z">
            <w:rPr>
              <w:ins w:id="739" w:author="Alex Galis" w:date="2017-05-15T15:55:00Z"/>
              <w:rFonts w:ascii="Courier New" w:hAnsi="Courier New" w:cs="Courier New"/>
            </w:rPr>
          </w:rPrChange>
        </w:rPr>
      </w:pPr>
      <w:ins w:id="740" w:author="Alex Galis" w:date="2017-05-15T16:12:00Z">
        <w:r w:rsidRPr="00A470A4">
          <w:rPr>
            <w:rFonts w:ascii="Courier New" w:hAnsi="Courier New" w:cs="Courier New"/>
            <w:color w:val="3366FF"/>
            <w:rPrChange w:id="741" w:author="Alex Galis" w:date="2017-05-15T16:13:00Z">
              <w:rPr>
                <w:rFonts w:ascii="Courier New" w:hAnsi="Courier New" w:cs="Courier New"/>
              </w:rPr>
            </w:rPrChange>
          </w:rPr>
          <w:t xml:space="preserve">                             </w:t>
        </w:r>
      </w:ins>
      <w:ins w:id="742" w:author="Alex Galis" w:date="2017-05-15T16:13:00Z">
        <w:r w:rsidR="00A470A4">
          <w:rPr>
            <w:rFonts w:ascii="Courier New" w:hAnsi="Courier New" w:cs="Courier New"/>
            <w:color w:val="3366FF"/>
          </w:rPr>
          <w:t xml:space="preserve"> </w:t>
        </w:r>
      </w:ins>
      <w:ins w:id="743" w:author="Alex Galis" w:date="2017-05-15T16:12:00Z">
        <w:r w:rsidRPr="00A470A4">
          <w:rPr>
            <w:rFonts w:ascii="Courier New" w:hAnsi="Courier New" w:cs="Courier New"/>
            <w:color w:val="3366FF"/>
            <w:rPrChange w:id="744" w:author="Alex Galis" w:date="2017-05-15T16:13:00Z">
              <w:rPr>
                <w:rFonts w:ascii="Courier New" w:hAnsi="Courier New" w:cs="Courier New"/>
              </w:rPr>
            </w:rPrChange>
          </w:rPr>
          <w:t>/\</w:t>
        </w:r>
      </w:ins>
    </w:p>
    <w:p w14:paraId="39C2BBFB" w14:textId="50D6A9A5" w:rsidR="000447C5" w:rsidRPr="00A470A4" w:rsidRDefault="00CE4F7E" w:rsidP="000447C5">
      <w:pPr>
        <w:pStyle w:val="PlainText"/>
        <w:rPr>
          <w:ins w:id="745" w:author="Alex Galis" w:date="2017-05-15T15:50:00Z"/>
          <w:rFonts w:ascii="Courier New" w:hAnsi="Courier New" w:cs="Courier New"/>
          <w:color w:val="3366FF"/>
          <w:rPrChange w:id="746" w:author="Alex Galis" w:date="2017-05-15T16:13:00Z">
            <w:rPr>
              <w:ins w:id="747" w:author="Alex Galis" w:date="2017-05-15T15:50:00Z"/>
              <w:rFonts w:ascii="Courier New" w:hAnsi="Courier New" w:cs="Courier New"/>
            </w:rPr>
          </w:rPrChange>
        </w:rPr>
      </w:pPr>
      <w:ins w:id="748" w:author="Alex Galis" w:date="2017-05-15T15:55:00Z">
        <w:r w:rsidRPr="00A470A4">
          <w:rPr>
            <w:rFonts w:ascii="Courier New" w:hAnsi="Courier New" w:cs="Courier New"/>
            <w:color w:val="3366FF"/>
            <w:rPrChange w:id="749" w:author="Alex Galis" w:date="2017-05-15T16:13:00Z">
              <w:rPr>
                <w:rFonts w:ascii="Courier New" w:hAnsi="Courier New" w:cs="Courier New"/>
              </w:rPr>
            </w:rPrChange>
          </w:rPr>
          <w:t>+</w:t>
        </w:r>
      </w:ins>
      <w:ins w:id="750" w:author="Alex Galis" w:date="2017-05-15T15:50:00Z">
        <w:r w:rsidR="000447C5" w:rsidRPr="00A470A4">
          <w:rPr>
            <w:rFonts w:ascii="Courier New" w:hAnsi="Courier New" w:cs="Courier New"/>
            <w:color w:val="3366FF"/>
            <w:rPrChange w:id="751" w:author="Alex Galis" w:date="2017-05-15T16:13:00Z">
              <w:rPr>
                <w:rFonts w:ascii="Courier New" w:hAnsi="Courier New" w:cs="Courier New"/>
              </w:rPr>
            </w:rPrChange>
          </w:rPr>
          <w:t>--</w:t>
        </w:r>
        <w:r w:rsidRPr="00A470A4">
          <w:rPr>
            <w:rFonts w:ascii="Courier New" w:hAnsi="Courier New" w:cs="Courier New"/>
            <w:color w:val="3366FF"/>
            <w:rPrChange w:id="752" w:author="Alex Galis" w:date="2017-05-15T16:13:00Z">
              <w:rPr>
                <w:rFonts w:ascii="Courier New" w:hAnsi="Courier New" w:cs="Courier New"/>
              </w:rPr>
            </w:rPrChange>
          </w:rPr>
          <w:t>------------------------------</w:t>
        </w:r>
        <w:r w:rsidR="000447C5" w:rsidRPr="00A470A4">
          <w:rPr>
            <w:rFonts w:ascii="Courier New" w:hAnsi="Courier New" w:cs="Courier New"/>
            <w:color w:val="3366FF"/>
            <w:rPrChange w:id="753" w:author="Alex Galis" w:date="2017-05-15T16:13:00Z">
              <w:rPr>
                <w:rFonts w:ascii="Courier New" w:hAnsi="Courier New" w:cs="Courier New"/>
              </w:rPr>
            </w:rPrChange>
          </w:rPr>
          <w:t>----------------------------------------------+</w:t>
        </w:r>
      </w:ins>
    </w:p>
    <w:p w14:paraId="7EB27049" w14:textId="5D849C00" w:rsidR="000447C5" w:rsidRPr="00A470A4" w:rsidRDefault="000447C5" w:rsidP="000447C5">
      <w:pPr>
        <w:pStyle w:val="PlainText"/>
        <w:rPr>
          <w:ins w:id="754" w:author="Alex Galis" w:date="2017-05-15T15:50:00Z"/>
          <w:rFonts w:ascii="Courier New" w:hAnsi="Courier New" w:cs="Courier New"/>
          <w:color w:val="3366FF"/>
          <w:rPrChange w:id="755" w:author="Alex Galis" w:date="2017-05-15T16:13:00Z">
            <w:rPr>
              <w:ins w:id="756" w:author="Alex Galis" w:date="2017-05-15T15:50:00Z"/>
              <w:rFonts w:ascii="Courier New" w:hAnsi="Courier New" w:cs="Courier New"/>
            </w:rPr>
          </w:rPrChange>
        </w:rPr>
      </w:pPr>
      <w:ins w:id="757" w:author="Alex Galis" w:date="2017-05-15T15:50:00Z">
        <w:r w:rsidRPr="00A470A4">
          <w:rPr>
            <w:rFonts w:ascii="Courier New" w:hAnsi="Courier New" w:cs="Courier New"/>
            <w:color w:val="3366FF"/>
            <w:rPrChange w:id="758" w:author="Alex Galis" w:date="2017-05-15T16:13:00Z">
              <w:rPr>
                <w:rFonts w:ascii="Courier New" w:hAnsi="Courier New" w:cs="Courier New"/>
              </w:rPr>
            </w:rPrChange>
          </w:rPr>
          <w:t xml:space="preserve">+-------------+  </w:t>
        </w:r>
      </w:ins>
      <w:ins w:id="759" w:author="Alex Galis" w:date="2017-05-15T15:56:00Z">
        <w:r w:rsidR="0091317F" w:rsidRPr="00A470A4">
          <w:rPr>
            <w:rFonts w:ascii="Courier New" w:hAnsi="Courier New" w:cs="Courier New"/>
            <w:color w:val="3366FF"/>
            <w:rPrChange w:id="760" w:author="Alex Galis" w:date="2017-05-15T16:13:00Z">
              <w:rPr>
                <w:rFonts w:ascii="Courier New" w:hAnsi="Courier New" w:cs="Courier New"/>
              </w:rPr>
            </w:rPrChange>
          </w:rPr>
          <w:t>+-------</w:t>
        </w:r>
        <w:r w:rsidR="00CE4F7E" w:rsidRPr="00A470A4">
          <w:rPr>
            <w:rFonts w:ascii="Courier New" w:hAnsi="Courier New" w:cs="Courier New"/>
            <w:color w:val="3366FF"/>
            <w:rPrChange w:id="761" w:author="Alex Galis" w:date="2017-05-15T16:13:00Z">
              <w:rPr>
                <w:rFonts w:ascii="Courier New" w:hAnsi="Courier New" w:cs="Courier New"/>
              </w:rPr>
            </w:rPrChange>
          </w:rPr>
          <w:t>-+</w:t>
        </w:r>
      </w:ins>
      <w:ins w:id="762" w:author="Alex Galis" w:date="2017-05-15T15:50:00Z">
        <w:r w:rsidRPr="00A470A4">
          <w:rPr>
            <w:rFonts w:ascii="Courier New" w:hAnsi="Courier New" w:cs="Courier New"/>
            <w:color w:val="3366FF"/>
            <w:rPrChange w:id="763" w:author="Alex Galis" w:date="2017-05-15T16:13:00Z">
              <w:rPr>
                <w:rFonts w:ascii="Courier New" w:hAnsi="Courier New" w:cs="Courier New"/>
              </w:rPr>
            </w:rPrChange>
          </w:rPr>
          <w:t xml:space="preserve">  </w:t>
        </w:r>
      </w:ins>
      <w:ins w:id="764" w:author="Alex Galis" w:date="2017-05-15T15:58:00Z">
        <w:r w:rsidR="0091317F" w:rsidRPr="00A470A4">
          <w:rPr>
            <w:rFonts w:ascii="Courier New" w:hAnsi="Courier New" w:cs="Courier New"/>
            <w:color w:val="3366FF"/>
            <w:rPrChange w:id="765" w:author="Alex Galis" w:date="2017-05-15T16:13:00Z">
              <w:rPr>
                <w:rFonts w:ascii="Courier New" w:hAnsi="Courier New" w:cs="Courier New"/>
              </w:rPr>
            </w:rPrChange>
          </w:rPr>
          <w:t xml:space="preserve">                   </w:t>
        </w:r>
      </w:ins>
      <w:ins w:id="766" w:author="Alex Galis" w:date="2017-05-15T15:59:00Z">
        <w:r w:rsidR="0091317F" w:rsidRPr="00A470A4">
          <w:rPr>
            <w:rFonts w:ascii="Courier New" w:hAnsi="Courier New" w:cs="Courier New"/>
            <w:color w:val="3366FF"/>
            <w:rPrChange w:id="767" w:author="Alex Galis" w:date="2017-05-15T16:13:00Z">
              <w:rPr>
                <w:rFonts w:ascii="Courier New" w:hAnsi="Courier New" w:cs="Courier New"/>
              </w:rPr>
            </w:rPrChange>
          </w:rPr>
          <w:t xml:space="preserve"> </w:t>
        </w:r>
      </w:ins>
      <w:ins w:id="768" w:author="Alex Galis" w:date="2017-05-15T15:58:00Z">
        <w:r w:rsidR="0091317F" w:rsidRPr="00A470A4">
          <w:rPr>
            <w:rFonts w:ascii="Courier New" w:hAnsi="Courier New" w:cs="Courier New"/>
            <w:color w:val="3366FF"/>
            <w:rPrChange w:id="769" w:author="Alex Galis" w:date="2017-05-15T16:13:00Z">
              <w:rPr>
                <w:rFonts w:ascii="Courier New" w:hAnsi="Courier New" w:cs="Courier New"/>
              </w:rPr>
            </w:rPrChange>
          </w:rPr>
          <w:t>+----------------+  +---------+</w:t>
        </w:r>
      </w:ins>
    </w:p>
    <w:p w14:paraId="1E8A9423" w14:textId="772D5169" w:rsidR="000447C5" w:rsidRPr="00A470A4" w:rsidRDefault="00CE4F7E" w:rsidP="000447C5">
      <w:pPr>
        <w:pStyle w:val="PlainText"/>
        <w:rPr>
          <w:ins w:id="770" w:author="Alex Galis" w:date="2017-05-15T15:50:00Z"/>
          <w:rFonts w:ascii="Courier New" w:hAnsi="Courier New" w:cs="Courier New"/>
          <w:color w:val="3366FF"/>
          <w:rPrChange w:id="771" w:author="Alex Galis" w:date="2017-05-15T16:13:00Z">
            <w:rPr>
              <w:ins w:id="772" w:author="Alex Galis" w:date="2017-05-15T15:50:00Z"/>
              <w:rFonts w:ascii="Courier New" w:hAnsi="Courier New" w:cs="Courier New"/>
            </w:rPr>
          </w:rPrChange>
        </w:rPr>
      </w:pPr>
      <w:ins w:id="773" w:author="Alex Galis" w:date="2017-05-15T15:50:00Z">
        <w:r w:rsidRPr="00A470A4">
          <w:rPr>
            <w:rFonts w:ascii="Courier New" w:hAnsi="Courier New" w:cs="Courier New"/>
            <w:color w:val="3366FF"/>
            <w:rPrChange w:id="774" w:author="Alex Galis" w:date="2017-05-15T16:13:00Z">
              <w:rPr>
                <w:rFonts w:ascii="Courier New" w:hAnsi="Courier New" w:cs="Courier New"/>
              </w:rPr>
            </w:rPrChange>
          </w:rPr>
          <w:t xml:space="preserve">+Service Plane+  +  Manag +     </w:t>
        </w:r>
      </w:ins>
      <w:ins w:id="775" w:author="Alex Galis" w:date="2017-05-15T15:57:00Z">
        <w:r w:rsidRPr="00A470A4">
          <w:rPr>
            <w:rFonts w:ascii="Courier New" w:hAnsi="Courier New" w:cs="Courier New"/>
            <w:color w:val="3366FF"/>
            <w:rPrChange w:id="776" w:author="Alex Galis" w:date="2017-05-15T16:13:00Z">
              <w:rPr>
                <w:rFonts w:ascii="Courier New" w:hAnsi="Courier New" w:cs="Courier New"/>
              </w:rPr>
            </w:rPrChange>
          </w:rPr>
          <w:t xml:space="preserve">                 </w:t>
        </w:r>
      </w:ins>
      <w:ins w:id="777" w:author="Alex Galis" w:date="2017-05-15T15:50:00Z">
        <w:r w:rsidRPr="00A470A4">
          <w:rPr>
            <w:rFonts w:ascii="Courier New" w:hAnsi="Courier New" w:cs="Courier New"/>
            <w:color w:val="3366FF"/>
            <w:rPrChange w:id="778" w:author="Alex Galis" w:date="2017-05-15T16:13:00Z">
              <w:rPr>
                <w:rFonts w:ascii="Courier New" w:hAnsi="Courier New" w:cs="Courier New"/>
              </w:rPr>
            </w:rPrChange>
          </w:rPr>
          <w:t xml:space="preserve">+ Service Plane  </w:t>
        </w:r>
        <w:r w:rsidR="000447C5" w:rsidRPr="00A470A4">
          <w:rPr>
            <w:rFonts w:ascii="Courier New" w:hAnsi="Courier New" w:cs="Courier New"/>
            <w:color w:val="3366FF"/>
            <w:rPrChange w:id="779" w:author="Alex Galis" w:date="2017-05-15T16:13:00Z">
              <w:rPr>
                <w:rFonts w:ascii="Courier New" w:hAnsi="Courier New" w:cs="Courier New"/>
              </w:rPr>
            </w:rPrChange>
          </w:rPr>
          <w:t xml:space="preserve">+  +  Manag </w:t>
        </w:r>
      </w:ins>
      <w:ins w:id="780" w:author="Alex Galis" w:date="2017-05-15T15:58:00Z">
        <w:r w:rsidR="0091317F" w:rsidRPr="00A470A4">
          <w:rPr>
            <w:rFonts w:ascii="Courier New" w:hAnsi="Courier New" w:cs="Courier New"/>
            <w:color w:val="3366FF"/>
            <w:rPrChange w:id="781" w:author="Alex Galis" w:date="2017-05-15T16:13:00Z">
              <w:rPr>
                <w:rFonts w:ascii="Courier New" w:hAnsi="Courier New" w:cs="Courier New"/>
              </w:rPr>
            </w:rPrChange>
          </w:rPr>
          <w:t xml:space="preserve"> </w:t>
        </w:r>
      </w:ins>
      <w:ins w:id="782" w:author="Alex Galis" w:date="2017-05-15T15:50:00Z">
        <w:r w:rsidR="000447C5" w:rsidRPr="00A470A4">
          <w:rPr>
            <w:rFonts w:ascii="Courier New" w:hAnsi="Courier New" w:cs="Courier New"/>
            <w:color w:val="3366FF"/>
            <w:rPrChange w:id="783" w:author="Alex Galis" w:date="2017-05-15T16:13:00Z">
              <w:rPr>
                <w:rFonts w:ascii="Courier New" w:hAnsi="Courier New" w:cs="Courier New"/>
              </w:rPr>
            </w:rPrChange>
          </w:rPr>
          <w:t xml:space="preserve">+           </w:t>
        </w:r>
      </w:ins>
    </w:p>
    <w:p w14:paraId="4561C0AE" w14:textId="6798B1D4" w:rsidR="000447C5" w:rsidRPr="00A470A4" w:rsidRDefault="000447C5" w:rsidP="000447C5">
      <w:pPr>
        <w:pStyle w:val="PlainText"/>
        <w:rPr>
          <w:ins w:id="784" w:author="Alex Galis" w:date="2017-05-15T15:50:00Z"/>
          <w:rFonts w:ascii="Courier New" w:hAnsi="Courier New" w:cs="Courier New"/>
          <w:color w:val="3366FF"/>
          <w:rPrChange w:id="785" w:author="Alex Galis" w:date="2017-05-15T16:13:00Z">
            <w:rPr>
              <w:ins w:id="786" w:author="Alex Galis" w:date="2017-05-15T15:50:00Z"/>
              <w:rFonts w:ascii="Courier New" w:hAnsi="Courier New" w:cs="Courier New"/>
            </w:rPr>
          </w:rPrChange>
        </w:rPr>
      </w:pPr>
      <w:ins w:id="787" w:author="Alex Galis" w:date="2017-05-15T15:50:00Z">
        <w:r w:rsidRPr="00A470A4">
          <w:rPr>
            <w:rFonts w:ascii="Courier New" w:hAnsi="Courier New" w:cs="Courier New"/>
            <w:color w:val="3366FF"/>
            <w:rPrChange w:id="788" w:author="Alex Galis" w:date="2017-05-15T16:13:00Z">
              <w:rPr>
                <w:rFonts w:ascii="Courier New" w:hAnsi="Courier New" w:cs="Courier New"/>
              </w:rPr>
            </w:rPrChange>
          </w:rPr>
          <w:t>+ --------</w:t>
        </w:r>
        <w:r w:rsidR="0091317F" w:rsidRPr="00A470A4">
          <w:rPr>
            <w:rFonts w:ascii="Courier New" w:hAnsi="Courier New" w:cs="Courier New"/>
            <w:color w:val="3366FF"/>
            <w:rPrChange w:id="789" w:author="Alex Galis" w:date="2017-05-15T16:13:00Z">
              <w:rPr>
                <w:rFonts w:ascii="Courier New" w:hAnsi="Courier New" w:cs="Courier New"/>
              </w:rPr>
            </w:rPrChange>
          </w:rPr>
          <w:t>---</w:t>
        </w:r>
        <w:r w:rsidRPr="00A470A4">
          <w:rPr>
            <w:rFonts w:ascii="Courier New" w:hAnsi="Courier New" w:cs="Courier New"/>
            <w:color w:val="3366FF"/>
            <w:rPrChange w:id="790" w:author="Alex Galis" w:date="2017-05-15T16:13:00Z">
              <w:rPr>
                <w:rFonts w:ascii="Courier New" w:hAnsi="Courier New" w:cs="Courier New"/>
              </w:rPr>
            </w:rPrChange>
          </w:rPr>
          <w:t xml:space="preserve">-+  </w:t>
        </w:r>
      </w:ins>
      <w:ins w:id="791" w:author="Alex Galis" w:date="2017-05-15T15:59:00Z">
        <w:r w:rsidR="002248A4" w:rsidRPr="00A470A4">
          <w:rPr>
            <w:rFonts w:ascii="Courier New" w:hAnsi="Courier New" w:cs="Courier New"/>
            <w:color w:val="3366FF"/>
            <w:rPrChange w:id="792" w:author="Alex Galis" w:date="2017-05-15T16:13:00Z">
              <w:rPr>
                <w:rFonts w:ascii="Courier New" w:hAnsi="Courier New" w:cs="Courier New"/>
              </w:rPr>
            </w:rPrChange>
          </w:rPr>
          <w:t>+  Plan</w:t>
        </w:r>
      </w:ins>
      <w:ins w:id="793" w:author="Alex Galis" w:date="2017-05-15T16:06:00Z">
        <w:r w:rsidR="002248A4" w:rsidRPr="00A470A4">
          <w:rPr>
            <w:rFonts w:ascii="Courier New" w:hAnsi="Courier New" w:cs="Courier New"/>
            <w:color w:val="3366FF"/>
            <w:rPrChange w:id="794" w:author="Alex Galis" w:date="2017-05-15T16:13:00Z">
              <w:rPr>
                <w:rFonts w:ascii="Courier New" w:hAnsi="Courier New" w:cs="Courier New"/>
              </w:rPr>
            </w:rPrChange>
          </w:rPr>
          <w:t>e</w:t>
        </w:r>
      </w:ins>
      <w:ins w:id="795" w:author="Alex Galis" w:date="2017-05-15T15:59:00Z">
        <w:r w:rsidR="002248A4" w:rsidRPr="00A470A4">
          <w:rPr>
            <w:rFonts w:ascii="Courier New" w:hAnsi="Courier New" w:cs="Courier New"/>
            <w:color w:val="3366FF"/>
            <w:rPrChange w:id="796" w:author="Alex Galis" w:date="2017-05-15T16:13:00Z">
              <w:rPr>
                <w:rFonts w:ascii="Courier New" w:hAnsi="Courier New" w:cs="Courier New"/>
              </w:rPr>
            </w:rPrChange>
          </w:rPr>
          <w:t xml:space="preserve"> </w:t>
        </w:r>
        <w:r w:rsidR="0091317F" w:rsidRPr="00A470A4">
          <w:rPr>
            <w:rFonts w:ascii="Courier New" w:hAnsi="Courier New" w:cs="Courier New"/>
            <w:color w:val="3366FF"/>
            <w:rPrChange w:id="797" w:author="Alex Galis" w:date="2017-05-15T16:13:00Z">
              <w:rPr>
                <w:rFonts w:ascii="Courier New" w:hAnsi="Courier New" w:cs="Courier New"/>
              </w:rPr>
            </w:rPrChange>
          </w:rPr>
          <w:t>+</w:t>
        </w:r>
      </w:ins>
      <w:ins w:id="798" w:author="Alex Galis" w:date="2017-05-15T15:57:00Z">
        <w:r w:rsidR="00CE4F7E" w:rsidRPr="00A470A4">
          <w:rPr>
            <w:rFonts w:ascii="Courier New" w:hAnsi="Courier New" w:cs="Courier New"/>
            <w:color w:val="3366FF"/>
            <w:rPrChange w:id="799" w:author="Alex Galis" w:date="2017-05-15T16:13:00Z">
              <w:rPr>
                <w:rFonts w:ascii="Courier New" w:hAnsi="Courier New" w:cs="Courier New"/>
              </w:rPr>
            </w:rPrChange>
          </w:rPr>
          <w:t xml:space="preserve"> </w:t>
        </w:r>
      </w:ins>
      <w:ins w:id="800" w:author="Alex Galis" w:date="2017-05-15T15:50:00Z">
        <w:r w:rsidRPr="00A470A4">
          <w:rPr>
            <w:rFonts w:ascii="Courier New" w:hAnsi="Courier New" w:cs="Courier New"/>
            <w:color w:val="3366FF"/>
            <w:rPrChange w:id="801" w:author="Alex Galis" w:date="2017-05-15T16:13:00Z">
              <w:rPr>
                <w:rFonts w:ascii="Courier New" w:hAnsi="Courier New" w:cs="Courier New"/>
              </w:rPr>
            </w:rPrChange>
          </w:rPr>
          <w:t xml:space="preserve">        </w:t>
        </w:r>
      </w:ins>
      <w:ins w:id="802" w:author="Alex Galis" w:date="2017-05-15T15:57:00Z">
        <w:r w:rsidR="0091317F" w:rsidRPr="00A470A4">
          <w:rPr>
            <w:rFonts w:ascii="Courier New" w:hAnsi="Courier New" w:cs="Courier New"/>
            <w:color w:val="3366FF"/>
            <w:rPrChange w:id="803" w:author="Alex Galis" w:date="2017-05-15T16:13:00Z">
              <w:rPr>
                <w:rFonts w:ascii="Courier New" w:hAnsi="Courier New" w:cs="Courier New"/>
              </w:rPr>
            </w:rPrChange>
          </w:rPr>
          <w:t xml:space="preserve">         </w:t>
        </w:r>
      </w:ins>
      <w:ins w:id="804" w:author="Alex Galis" w:date="2017-05-15T15:59:00Z">
        <w:r w:rsidR="0091317F" w:rsidRPr="00A470A4">
          <w:rPr>
            <w:rFonts w:ascii="Courier New" w:hAnsi="Courier New" w:cs="Courier New"/>
            <w:color w:val="3366FF"/>
            <w:rPrChange w:id="805" w:author="Alex Galis" w:date="2017-05-15T16:13:00Z">
              <w:rPr>
                <w:rFonts w:ascii="Courier New" w:hAnsi="Courier New" w:cs="Courier New"/>
              </w:rPr>
            </w:rPrChange>
          </w:rPr>
          <w:t xml:space="preserve">    </w:t>
        </w:r>
      </w:ins>
      <w:ins w:id="806" w:author="Alex Galis" w:date="2017-05-15T15:57:00Z">
        <w:r w:rsidR="0091317F" w:rsidRPr="00A470A4">
          <w:rPr>
            <w:rFonts w:ascii="Courier New" w:hAnsi="Courier New" w:cs="Courier New"/>
            <w:color w:val="3366FF"/>
            <w:rPrChange w:id="807" w:author="Alex Galis" w:date="2017-05-15T16:13:00Z">
              <w:rPr>
                <w:rFonts w:ascii="Courier New" w:hAnsi="Courier New" w:cs="Courier New"/>
              </w:rPr>
            </w:rPrChange>
          </w:rPr>
          <w:t>+</w:t>
        </w:r>
      </w:ins>
      <w:ins w:id="808" w:author="Alex Galis" w:date="2017-05-15T15:50:00Z">
        <w:r w:rsidR="0091317F" w:rsidRPr="00A470A4">
          <w:rPr>
            <w:rFonts w:ascii="Courier New" w:hAnsi="Courier New" w:cs="Courier New"/>
            <w:color w:val="3366FF"/>
            <w:rPrChange w:id="809" w:author="Alex Galis" w:date="2017-05-15T16:13:00Z">
              <w:rPr>
                <w:rFonts w:ascii="Courier New" w:hAnsi="Courier New" w:cs="Courier New"/>
              </w:rPr>
            </w:rPrChange>
          </w:rPr>
          <w:t>----</w:t>
        </w:r>
        <w:r w:rsidRPr="00A470A4">
          <w:rPr>
            <w:rFonts w:ascii="Courier New" w:hAnsi="Courier New" w:cs="Courier New"/>
            <w:color w:val="3366FF"/>
            <w:rPrChange w:id="810" w:author="Alex Galis" w:date="2017-05-15T16:13:00Z">
              <w:rPr>
                <w:rFonts w:ascii="Courier New" w:hAnsi="Courier New" w:cs="Courier New"/>
              </w:rPr>
            </w:rPrChange>
          </w:rPr>
          <w:t>----</w:t>
        </w:r>
      </w:ins>
      <w:ins w:id="811" w:author="Alex Galis" w:date="2017-05-15T15:57:00Z">
        <w:r w:rsidR="0091317F" w:rsidRPr="00A470A4">
          <w:rPr>
            <w:rFonts w:ascii="Courier New" w:hAnsi="Courier New" w:cs="Courier New"/>
            <w:color w:val="3366FF"/>
            <w:rPrChange w:id="812" w:author="Alex Galis" w:date="2017-05-15T16:13:00Z">
              <w:rPr>
                <w:rFonts w:ascii="Courier New" w:hAnsi="Courier New" w:cs="Courier New"/>
              </w:rPr>
            </w:rPrChange>
          </w:rPr>
          <w:t>-</w:t>
        </w:r>
      </w:ins>
      <w:ins w:id="813" w:author="Alex Galis" w:date="2017-05-15T15:50:00Z">
        <w:r w:rsidRPr="00A470A4">
          <w:rPr>
            <w:rFonts w:ascii="Courier New" w:hAnsi="Courier New" w:cs="Courier New"/>
            <w:color w:val="3366FF"/>
            <w:rPrChange w:id="814" w:author="Alex Galis" w:date="2017-05-15T16:13:00Z">
              <w:rPr>
                <w:rFonts w:ascii="Courier New" w:hAnsi="Courier New" w:cs="Courier New"/>
              </w:rPr>
            </w:rPrChange>
          </w:rPr>
          <w:t>-------+  +  Plane  +</w:t>
        </w:r>
      </w:ins>
    </w:p>
    <w:p w14:paraId="5229B55E" w14:textId="24EB3978" w:rsidR="000447C5" w:rsidRPr="00A470A4" w:rsidRDefault="0091317F" w:rsidP="000447C5">
      <w:pPr>
        <w:pStyle w:val="PlainText"/>
        <w:rPr>
          <w:ins w:id="815" w:author="Alex Galis" w:date="2017-05-15T15:50:00Z"/>
          <w:rFonts w:ascii="Courier New" w:hAnsi="Courier New" w:cs="Courier New"/>
          <w:color w:val="3366FF"/>
          <w:rPrChange w:id="816" w:author="Alex Galis" w:date="2017-05-15T16:13:00Z">
            <w:rPr>
              <w:ins w:id="817" w:author="Alex Galis" w:date="2017-05-15T15:50:00Z"/>
              <w:rFonts w:ascii="Courier New" w:hAnsi="Courier New" w:cs="Courier New"/>
            </w:rPr>
          </w:rPrChange>
        </w:rPr>
      </w:pPr>
      <w:ins w:id="818" w:author="Alex Galis" w:date="2017-05-15T15:50:00Z">
        <w:r w:rsidRPr="00A470A4">
          <w:rPr>
            <w:rFonts w:ascii="Courier New" w:hAnsi="Courier New" w:cs="Courier New"/>
            <w:color w:val="3366FF"/>
            <w:rPrChange w:id="819" w:author="Alex Galis" w:date="2017-05-15T16:13:00Z">
              <w:rPr>
                <w:rFonts w:ascii="Courier New" w:hAnsi="Courier New" w:cs="Courier New"/>
              </w:rPr>
            </w:rPrChange>
          </w:rPr>
          <w:t xml:space="preserve">+ ------------+  +        +        </w:t>
        </w:r>
      </w:ins>
      <w:ins w:id="820" w:author="Alex Galis" w:date="2017-05-15T16:00:00Z">
        <w:r w:rsidRPr="00A470A4">
          <w:rPr>
            <w:rFonts w:ascii="Courier New" w:hAnsi="Courier New" w:cs="Courier New"/>
            <w:color w:val="3366FF"/>
            <w:rPrChange w:id="821" w:author="Alex Galis" w:date="2017-05-15T16:13:00Z">
              <w:rPr>
                <w:rFonts w:ascii="Courier New" w:hAnsi="Courier New" w:cs="Courier New"/>
              </w:rPr>
            </w:rPrChange>
          </w:rPr>
          <w:t xml:space="preserve">              </w:t>
        </w:r>
      </w:ins>
      <w:ins w:id="822" w:author="Alex Galis" w:date="2017-05-15T15:50:00Z">
        <w:r w:rsidRPr="00A470A4">
          <w:rPr>
            <w:rFonts w:ascii="Courier New" w:hAnsi="Courier New" w:cs="Courier New"/>
            <w:color w:val="3366FF"/>
            <w:rPrChange w:id="823" w:author="Alex Galis" w:date="2017-05-15T16:13:00Z">
              <w:rPr>
                <w:rFonts w:ascii="Courier New" w:hAnsi="Courier New" w:cs="Courier New"/>
              </w:rPr>
            </w:rPrChange>
          </w:rPr>
          <w:t>+ ------</w:t>
        </w:r>
        <w:r w:rsidR="000447C5" w:rsidRPr="00A470A4">
          <w:rPr>
            <w:rFonts w:ascii="Courier New" w:hAnsi="Courier New" w:cs="Courier New"/>
            <w:color w:val="3366FF"/>
            <w:rPrChange w:id="824" w:author="Alex Galis" w:date="2017-05-15T16:13:00Z">
              <w:rPr>
                <w:rFonts w:ascii="Courier New" w:hAnsi="Courier New" w:cs="Courier New"/>
              </w:rPr>
            </w:rPrChange>
          </w:rPr>
          <w:t xml:space="preserve">---------+ </w:t>
        </w:r>
      </w:ins>
      <w:ins w:id="825" w:author="Alex Galis" w:date="2017-05-15T16:00:00Z">
        <w:r w:rsidRPr="00A470A4">
          <w:rPr>
            <w:rFonts w:ascii="Courier New" w:hAnsi="Courier New" w:cs="Courier New"/>
            <w:color w:val="3366FF"/>
            <w:rPrChange w:id="826" w:author="Alex Galis" w:date="2017-05-15T16:13:00Z">
              <w:rPr>
                <w:rFonts w:ascii="Courier New" w:hAnsi="Courier New" w:cs="Courier New"/>
              </w:rPr>
            </w:rPrChange>
          </w:rPr>
          <w:t xml:space="preserve"> +   </w:t>
        </w:r>
      </w:ins>
      <w:ins w:id="827" w:author="Alex Galis" w:date="2017-05-15T16:01:00Z">
        <w:r w:rsidRPr="00A470A4">
          <w:rPr>
            <w:rFonts w:ascii="Courier New" w:hAnsi="Courier New" w:cs="Courier New"/>
            <w:color w:val="3366FF"/>
            <w:rPrChange w:id="828" w:author="Alex Galis" w:date="2017-05-15T16:13:00Z">
              <w:rPr>
                <w:rFonts w:ascii="Courier New" w:hAnsi="Courier New" w:cs="Courier New"/>
              </w:rPr>
            </w:rPrChange>
          </w:rPr>
          <w:t xml:space="preserve">      +</w:t>
        </w:r>
      </w:ins>
      <w:ins w:id="829" w:author="Alex Galis" w:date="2017-05-15T16:00:00Z">
        <w:r w:rsidRPr="00A470A4">
          <w:rPr>
            <w:rFonts w:ascii="Courier New" w:hAnsi="Courier New" w:cs="Courier New"/>
            <w:color w:val="3366FF"/>
            <w:rPrChange w:id="830" w:author="Alex Galis" w:date="2017-05-15T16:13:00Z">
              <w:rPr>
                <w:rFonts w:ascii="Courier New" w:hAnsi="Courier New" w:cs="Courier New"/>
              </w:rPr>
            </w:rPrChange>
          </w:rPr>
          <w:t xml:space="preserve">       </w:t>
        </w:r>
      </w:ins>
    </w:p>
    <w:p w14:paraId="251FAF0B" w14:textId="6AB10A76" w:rsidR="000447C5" w:rsidRPr="00A470A4" w:rsidRDefault="0091317F" w:rsidP="000447C5">
      <w:pPr>
        <w:pStyle w:val="PlainText"/>
        <w:rPr>
          <w:ins w:id="831" w:author="Alex Galis" w:date="2017-05-15T15:50:00Z"/>
          <w:rFonts w:ascii="Courier New" w:hAnsi="Courier New" w:cs="Courier New"/>
          <w:color w:val="3366FF"/>
          <w:rPrChange w:id="832" w:author="Alex Galis" w:date="2017-05-15T16:13:00Z">
            <w:rPr>
              <w:ins w:id="833" w:author="Alex Galis" w:date="2017-05-15T15:50:00Z"/>
              <w:rFonts w:ascii="Courier New" w:hAnsi="Courier New" w:cs="Courier New"/>
            </w:rPr>
          </w:rPrChange>
        </w:rPr>
      </w:pPr>
      <w:ins w:id="834" w:author="Alex Galis" w:date="2017-05-15T15:50:00Z">
        <w:r w:rsidRPr="00A470A4">
          <w:rPr>
            <w:rFonts w:ascii="Courier New" w:hAnsi="Courier New" w:cs="Courier New"/>
            <w:color w:val="3366FF"/>
            <w:rPrChange w:id="835" w:author="Alex Galis" w:date="2017-05-15T16:13:00Z">
              <w:rPr>
                <w:rFonts w:ascii="Courier New" w:hAnsi="Courier New" w:cs="Courier New"/>
              </w:rPr>
            </w:rPrChange>
          </w:rPr>
          <w:t>+Orchestration</w:t>
        </w:r>
        <w:r w:rsidR="000447C5" w:rsidRPr="00A470A4">
          <w:rPr>
            <w:rFonts w:ascii="Courier New" w:hAnsi="Courier New" w:cs="Courier New"/>
            <w:color w:val="3366FF"/>
            <w:rPrChange w:id="836" w:author="Alex Galis" w:date="2017-05-15T16:13:00Z">
              <w:rPr>
                <w:rFonts w:ascii="Courier New" w:hAnsi="Courier New" w:cs="Courier New"/>
              </w:rPr>
            </w:rPrChange>
          </w:rPr>
          <w:t xml:space="preserve">+  +       </w:t>
        </w:r>
      </w:ins>
      <w:ins w:id="837" w:author="Alex Galis" w:date="2017-05-15T16:00:00Z">
        <w:r w:rsidRPr="00A470A4">
          <w:rPr>
            <w:rFonts w:ascii="Courier New" w:hAnsi="Courier New" w:cs="Courier New"/>
            <w:color w:val="3366FF"/>
            <w:rPrChange w:id="838" w:author="Alex Galis" w:date="2017-05-15T16:13:00Z">
              <w:rPr>
                <w:rFonts w:ascii="Courier New" w:hAnsi="Courier New" w:cs="Courier New"/>
              </w:rPr>
            </w:rPrChange>
          </w:rPr>
          <w:t xml:space="preserve"> </w:t>
        </w:r>
      </w:ins>
      <w:ins w:id="839" w:author="Alex Galis" w:date="2017-05-15T15:50:00Z">
        <w:r w:rsidR="000447C5" w:rsidRPr="00A470A4">
          <w:rPr>
            <w:rFonts w:ascii="Courier New" w:hAnsi="Courier New" w:cs="Courier New"/>
            <w:color w:val="3366FF"/>
            <w:rPrChange w:id="840" w:author="Alex Galis" w:date="2017-05-15T16:13:00Z">
              <w:rPr>
                <w:rFonts w:ascii="Courier New" w:hAnsi="Courier New" w:cs="Courier New"/>
              </w:rPr>
            </w:rPrChange>
          </w:rPr>
          <w:t xml:space="preserve">+        </w:t>
        </w:r>
      </w:ins>
      <w:ins w:id="841" w:author="Alex Galis" w:date="2017-05-15T16:00:00Z">
        <w:r w:rsidRPr="00A470A4">
          <w:rPr>
            <w:rFonts w:ascii="Courier New" w:hAnsi="Courier New" w:cs="Courier New"/>
            <w:color w:val="3366FF"/>
            <w:rPrChange w:id="842" w:author="Alex Galis" w:date="2017-05-15T16:13:00Z">
              <w:rPr>
                <w:rFonts w:ascii="Courier New" w:hAnsi="Courier New" w:cs="Courier New"/>
              </w:rPr>
            </w:rPrChange>
          </w:rPr>
          <w:t xml:space="preserve">              </w:t>
        </w:r>
      </w:ins>
      <w:ins w:id="843" w:author="Alex Galis" w:date="2017-05-15T15:50:00Z">
        <w:r w:rsidR="000447C5" w:rsidRPr="00A470A4">
          <w:rPr>
            <w:rFonts w:ascii="Courier New" w:hAnsi="Courier New" w:cs="Courier New"/>
            <w:color w:val="3366FF"/>
            <w:rPrChange w:id="844" w:author="Alex Galis" w:date="2017-05-15T16:13:00Z">
              <w:rPr>
                <w:rFonts w:ascii="Courier New" w:hAnsi="Courier New" w:cs="Courier New"/>
              </w:rPr>
            </w:rPrChange>
          </w:rPr>
          <w:t xml:space="preserve">+ Orchestration </w:t>
        </w:r>
      </w:ins>
      <w:ins w:id="845" w:author="Alex Galis" w:date="2017-05-15T16:00:00Z">
        <w:r w:rsidRPr="00A470A4">
          <w:rPr>
            <w:rFonts w:ascii="Courier New" w:hAnsi="Courier New" w:cs="Courier New"/>
            <w:color w:val="3366FF"/>
            <w:rPrChange w:id="846" w:author="Alex Galis" w:date="2017-05-15T16:13:00Z">
              <w:rPr>
                <w:rFonts w:ascii="Courier New" w:hAnsi="Courier New" w:cs="Courier New"/>
              </w:rPr>
            </w:rPrChange>
          </w:rPr>
          <w:t xml:space="preserve"> </w:t>
        </w:r>
      </w:ins>
      <w:ins w:id="847" w:author="Alex Galis" w:date="2017-05-15T15:50:00Z">
        <w:r w:rsidR="000447C5" w:rsidRPr="00A470A4">
          <w:rPr>
            <w:rFonts w:ascii="Courier New" w:hAnsi="Courier New" w:cs="Courier New"/>
            <w:color w:val="3366FF"/>
            <w:rPrChange w:id="848" w:author="Alex Galis" w:date="2017-05-15T16:13:00Z">
              <w:rPr>
                <w:rFonts w:ascii="Courier New" w:hAnsi="Courier New" w:cs="Courier New"/>
              </w:rPr>
            </w:rPrChange>
          </w:rPr>
          <w:t xml:space="preserve">+  +        </w:t>
        </w:r>
      </w:ins>
      <w:ins w:id="849" w:author="Alex Galis" w:date="2017-05-15T16:01:00Z">
        <w:r w:rsidRPr="00A470A4">
          <w:rPr>
            <w:rFonts w:ascii="Courier New" w:hAnsi="Courier New" w:cs="Courier New"/>
            <w:color w:val="3366FF"/>
            <w:rPrChange w:id="850" w:author="Alex Galis" w:date="2017-05-15T16:13:00Z">
              <w:rPr>
                <w:rFonts w:ascii="Courier New" w:hAnsi="Courier New" w:cs="Courier New"/>
              </w:rPr>
            </w:rPrChange>
          </w:rPr>
          <w:t xml:space="preserve"> </w:t>
        </w:r>
      </w:ins>
      <w:ins w:id="851" w:author="Alex Galis" w:date="2017-05-15T15:50:00Z">
        <w:r w:rsidR="000447C5" w:rsidRPr="00A470A4">
          <w:rPr>
            <w:rFonts w:ascii="Courier New" w:hAnsi="Courier New" w:cs="Courier New"/>
            <w:color w:val="3366FF"/>
            <w:rPrChange w:id="852" w:author="Alex Galis" w:date="2017-05-15T16:13:00Z">
              <w:rPr>
                <w:rFonts w:ascii="Courier New" w:hAnsi="Courier New" w:cs="Courier New"/>
              </w:rPr>
            </w:rPrChange>
          </w:rPr>
          <w:t xml:space="preserve">+                 </w:t>
        </w:r>
      </w:ins>
    </w:p>
    <w:p w14:paraId="7BDDEEBC" w14:textId="46FCC8D2" w:rsidR="0091317F" w:rsidRPr="00A470A4" w:rsidRDefault="0091317F" w:rsidP="0091317F">
      <w:pPr>
        <w:pStyle w:val="PlainText"/>
        <w:rPr>
          <w:ins w:id="853" w:author="Alex Galis" w:date="2017-05-15T16:01:00Z"/>
          <w:rFonts w:ascii="Courier New" w:hAnsi="Courier New" w:cs="Courier New"/>
          <w:color w:val="3366FF"/>
          <w:rPrChange w:id="854" w:author="Alex Galis" w:date="2017-05-15T16:13:00Z">
            <w:rPr>
              <w:ins w:id="855" w:author="Alex Galis" w:date="2017-05-15T16:01:00Z"/>
              <w:rFonts w:ascii="Courier New" w:hAnsi="Courier New" w:cs="Courier New"/>
            </w:rPr>
          </w:rPrChange>
        </w:rPr>
      </w:pPr>
      <w:ins w:id="856" w:author="Alex Galis" w:date="2017-05-15T15:59:00Z">
        <w:r w:rsidRPr="00A470A4">
          <w:rPr>
            <w:rFonts w:ascii="Courier New" w:hAnsi="Courier New" w:cs="Courier New"/>
            <w:color w:val="3366FF"/>
            <w:rPrChange w:id="857" w:author="Alex Galis" w:date="2017-05-15T16:13:00Z">
              <w:rPr>
                <w:rFonts w:ascii="Courier New" w:hAnsi="Courier New" w:cs="Courier New"/>
              </w:rPr>
            </w:rPrChange>
          </w:rPr>
          <w:t>+ Plane       +</w:t>
        </w:r>
      </w:ins>
      <w:ins w:id="858" w:author="Alex Galis" w:date="2017-05-15T16:00:00Z">
        <w:r w:rsidRPr="00A470A4">
          <w:rPr>
            <w:rFonts w:ascii="Courier New" w:hAnsi="Courier New" w:cs="Courier New"/>
            <w:color w:val="3366FF"/>
            <w:rPrChange w:id="859" w:author="Alex Galis" w:date="2017-05-15T16:13:00Z">
              <w:rPr>
                <w:rFonts w:ascii="Courier New" w:hAnsi="Courier New" w:cs="Courier New"/>
              </w:rPr>
            </w:rPrChange>
          </w:rPr>
          <w:t xml:space="preserve">  +        +</w:t>
        </w:r>
      </w:ins>
      <w:ins w:id="860" w:author="Alex Galis" w:date="2017-05-15T16:01:00Z">
        <w:r w:rsidRPr="00A470A4">
          <w:rPr>
            <w:rFonts w:ascii="Courier New" w:hAnsi="Courier New" w:cs="Courier New"/>
            <w:color w:val="3366FF"/>
            <w:rPrChange w:id="861" w:author="Alex Galis" w:date="2017-05-15T16:13:00Z">
              <w:rPr>
                <w:rFonts w:ascii="Courier New" w:hAnsi="Courier New" w:cs="Courier New"/>
              </w:rPr>
            </w:rPrChange>
          </w:rPr>
          <w:t xml:space="preserve">                      + Plane          +  +         +</w:t>
        </w:r>
      </w:ins>
    </w:p>
    <w:p w14:paraId="4B8AEEF2" w14:textId="35047CA8" w:rsidR="000447C5" w:rsidRPr="00A470A4" w:rsidRDefault="0091317F" w:rsidP="000447C5">
      <w:pPr>
        <w:pStyle w:val="PlainText"/>
        <w:rPr>
          <w:ins w:id="862" w:author="Alex Galis" w:date="2017-05-15T15:50:00Z"/>
          <w:rFonts w:ascii="Courier New" w:hAnsi="Courier New" w:cs="Courier New"/>
          <w:color w:val="3366FF"/>
          <w:rPrChange w:id="863" w:author="Alex Galis" w:date="2017-05-15T16:13:00Z">
            <w:rPr>
              <w:ins w:id="864" w:author="Alex Galis" w:date="2017-05-15T15:50:00Z"/>
              <w:rFonts w:ascii="Courier New" w:hAnsi="Courier New" w:cs="Courier New"/>
            </w:rPr>
          </w:rPrChange>
        </w:rPr>
      </w:pPr>
      <w:ins w:id="865" w:author="Alex Galis" w:date="2017-05-15T15:50:00Z">
        <w:r w:rsidRPr="00A470A4">
          <w:rPr>
            <w:rFonts w:ascii="Courier New" w:hAnsi="Courier New" w:cs="Courier New"/>
            <w:color w:val="3366FF"/>
            <w:rPrChange w:id="866" w:author="Alex Galis" w:date="2017-05-15T16:13:00Z">
              <w:rPr>
                <w:rFonts w:ascii="Courier New" w:hAnsi="Courier New" w:cs="Courier New"/>
              </w:rPr>
            </w:rPrChange>
          </w:rPr>
          <w:t>+ ------</w:t>
        </w:r>
        <w:r w:rsidR="000447C5" w:rsidRPr="00A470A4">
          <w:rPr>
            <w:rFonts w:ascii="Courier New" w:hAnsi="Courier New" w:cs="Courier New"/>
            <w:color w:val="3366FF"/>
            <w:rPrChange w:id="867" w:author="Alex Galis" w:date="2017-05-15T16:13:00Z">
              <w:rPr>
                <w:rFonts w:ascii="Courier New" w:hAnsi="Courier New" w:cs="Courier New"/>
              </w:rPr>
            </w:rPrChange>
          </w:rPr>
          <w:t xml:space="preserve">------+  +        +        </w:t>
        </w:r>
      </w:ins>
      <w:ins w:id="868" w:author="Alex Galis" w:date="2017-05-15T16:01:00Z">
        <w:r w:rsidRPr="00A470A4">
          <w:rPr>
            <w:rFonts w:ascii="Courier New" w:hAnsi="Courier New" w:cs="Courier New"/>
            <w:color w:val="3366FF"/>
            <w:rPrChange w:id="869" w:author="Alex Galis" w:date="2017-05-15T16:13:00Z">
              <w:rPr>
                <w:rFonts w:ascii="Courier New" w:hAnsi="Courier New" w:cs="Courier New"/>
              </w:rPr>
            </w:rPrChange>
          </w:rPr>
          <w:t xml:space="preserve">              </w:t>
        </w:r>
      </w:ins>
      <w:ins w:id="870" w:author="Alex Galis" w:date="2017-05-15T15:50:00Z">
        <w:r w:rsidRPr="00A470A4">
          <w:rPr>
            <w:rFonts w:ascii="Courier New" w:hAnsi="Courier New" w:cs="Courier New"/>
            <w:color w:val="3366FF"/>
            <w:rPrChange w:id="871" w:author="Alex Galis" w:date="2017-05-15T16:13:00Z">
              <w:rPr>
                <w:rFonts w:ascii="Courier New" w:hAnsi="Courier New" w:cs="Courier New"/>
              </w:rPr>
            </w:rPrChange>
          </w:rPr>
          <w:t>+ ----</w:t>
        </w:r>
        <w:r w:rsidR="000447C5" w:rsidRPr="00A470A4">
          <w:rPr>
            <w:rFonts w:ascii="Courier New" w:hAnsi="Courier New" w:cs="Courier New"/>
            <w:color w:val="3366FF"/>
            <w:rPrChange w:id="872" w:author="Alex Galis" w:date="2017-05-15T16:13:00Z">
              <w:rPr>
                <w:rFonts w:ascii="Courier New" w:hAnsi="Courier New" w:cs="Courier New"/>
              </w:rPr>
            </w:rPrChange>
          </w:rPr>
          <w:t>-----------+  +         +</w:t>
        </w:r>
      </w:ins>
    </w:p>
    <w:p w14:paraId="2BFD8B5D" w14:textId="041C267A" w:rsidR="000447C5" w:rsidRPr="00A470A4" w:rsidRDefault="0091317F" w:rsidP="000447C5">
      <w:pPr>
        <w:pStyle w:val="PlainText"/>
        <w:rPr>
          <w:ins w:id="873" w:author="Alex Galis" w:date="2017-05-15T15:50:00Z"/>
          <w:rFonts w:ascii="Courier New" w:hAnsi="Courier New" w:cs="Courier New"/>
          <w:color w:val="3366FF"/>
          <w:rPrChange w:id="874" w:author="Alex Galis" w:date="2017-05-15T16:13:00Z">
            <w:rPr>
              <w:ins w:id="875" w:author="Alex Galis" w:date="2017-05-15T15:50:00Z"/>
              <w:rFonts w:ascii="Courier New" w:hAnsi="Courier New" w:cs="Courier New"/>
            </w:rPr>
          </w:rPrChange>
        </w:rPr>
      </w:pPr>
      <w:ins w:id="876" w:author="Alex Galis" w:date="2017-05-15T15:50:00Z">
        <w:r w:rsidRPr="00A470A4">
          <w:rPr>
            <w:rFonts w:ascii="Courier New" w:hAnsi="Courier New" w:cs="Courier New"/>
            <w:color w:val="3366FF"/>
            <w:rPrChange w:id="877" w:author="Alex Galis" w:date="2017-05-15T16:13:00Z">
              <w:rPr>
                <w:rFonts w:ascii="Courier New" w:hAnsi="Courier New" w:cs="Courier New"/>
              </w:rPr>
            </w:rPrChange>
          </w:rPr>
          <w:t>+ ------------</w:t>
        </w:r>
        <w:r w:rsidR="000447C5" w:rsidRPr="00A470A4">
          <w:rPr>
            <w:rFonts w:ascii="Courier New" w:hAnsi="Courier New" w:cs="Courier New"/>
            <w:color w:val="3366FF"/>
            <w:rPrChange w:id="878" w:author="Alex Galis" w:date="2017-05-15T16:13:00Z">
              <w:rPr>
                <w:rFonts w:ascii="Courier New" w:hAnsi="Courier New" w:cs="Courier New"/>
              </w:rPr>
            </w:rPrChange>
          </w:rPr>
          <w:t xml:space="preserve">+  +        +      </w:t>
        </w:r>
      </w:ins>
      <w:ins w:id="879" w:author="Alex Galis" w:date="2017-05-15T16:01:00Z">
        <w:r w:rsidRPr="00A470A4">
          <w:rPr>
            <w:rFonts w:ascii="Courier New" w:hAnsi="Courier New" w:cs="Courier New"/>
            <w:color w:val="3366FF"/>
            <w:rPrChange w:id="880" w:author="Alex Galis" w:date="2017-05-15T16:13:00Z">
              <w:rPr>
                <w:rFonts w:ascii="Courier New" w:hAnsi="Courier New" w:cs="Courier New"/>
              </w:rPr>
            </w:rPrChange>
          </w:rPr>
          <w:t xml:space="preserve">              </w:t>
        </w:r>
      </w:ins>
      <w:ins w:id="881" w:author="Alex Galis" w:date="2017-05-15T15:50:00Z">
        <w:r w:rsidRPr="00A470A4">
          <w:rPr>
            <w:rFonts w:ascii="Courier New" w:hAnsi="Courier New" w:cs="Courier New"/>
            <w:color w:val="3366FF"/>
            <w:rPrChange w:id="882" w:author="Alex Galis" w:date="2017-05-15T16:13:00Z">
              <w:rPr>
                <w:rFonts w:ascii="Courier New" w:hAnsi="Courier New" w:cs="Courier New"/>
              </w:rPr>
            </w:rPrChange>
          </w:rPr>
          <w:t xml:space="preserve">  + ------------</w:t>
        </w:r>
        <w:r w:rsidR="000447C5" w:rsidRPr="00A470A4">
          <w:rPr>
            <w:rFonts w:ascii="Courier New" w:hAnsi="Courier New" w:cs="Courier New"/>
            <w:color w:val="3366FF"/>
            <w:rPrChange w:id="883" w:author="Alex Galis" w:date="2017-05-15T16:13:00Z">
              <w:rPr>
                <w:rFonts w:ascii="Courier New" w:hAnsi="Courier New" w:cs="Courier New"/>
              </w:rPr>
            </w:rPrChange>
          </w:rPr>
          <w:t xml:space="preserve">---+  +         +    </w:t>
        </w:r>
      </w:ins>
    </w:p>
    <w:p w14:paraId="38D83345" w14:textId="6FDFED29" w:rsidR="000447C5" w:rsidRPr="00A470A4" w:rsidRDefault="000447C5" w:rsidP="000447C5">
      <w:pPr>
        <w:pStyle w:val="PlainText"/>
        <w:rPr>
          <w:ins w:id="884" w:author="Alex Galis" w:date="2017-05-15T15:50:00Z"/>
          <w:rFonts w:ascii="Courier New" w:hAnsi="Courier New" w:cs="Courier New"/>
          <w:color w:val="3366FF"/>
          <w:rPrChange w:id="885" w:author="Alex Galis" w:date="2017-05-15T16:13:00Z">
            <w:rPr>
              <w:ins w:id="886" w:author="Alex Galis" w:date="2017-05-15T15:50:00Z"/>
              <w:rFonts w:ascii="Courier New" w:hAnsi="Courier New" w:cs="Courier New"/>
            </w:rPr>
          </w:rPrChange>
        </w:rPr>
      </w:pPr>
      <w:ins w:id="887" w:author="Alex Galis" w:date="2017-05-15T15:50:00Z">
        <w:r w:rsidRPr="00A470A4">
          <w:rPr>
            <w:rFonts w:ascii="Courier New" w:hAnsi="Courier New" w:cs="Courier New"/>
            <w:color w:val="3366FF"/>
            <w:rPrChange w:id="888" w:author="Alex Galis" w:date="2017-05-15T16:13:00Z">
              <w:rPr>
                <w:rFonts w:ascii="Courier New" w:hAnsi="Courier New" w:cs="Courier New"/>
              </w:rPr>
            </w:rPrChange>
          </w:rPr>
          <w:t xml:space="preserve">+ Slice </w:t>
        </w:r>
      </w:ins>
      <w:ins w:id="889" w:author="Alex Galis" w:date="2017-05-15T16:02:00Z">
        <w:r w:rsidR="000B256C" w:rsidRPr="00A470A4">
          <w:rPr>
            <w:rFonts w:ascii="Courier New" w:hAnsi="Courier New" w:cs="Courier New"/>
            <w:color w:val="3366FF"/>
            <w:rPrChange w:id="890" w:author="Alex Galis" w:date="2017-05-15T16:13:00Z">
              <w:rPr>
                <w:rFonts w:ascii="Courier New" w:hAnsi="Courier New" w:cs="Courier New"/>
              </w:rPr>
            </w:rPrChange>
          </w:rPr>
          <w:t xml:space="preserve">      </w:t>
        </w:r>
      </w:ins>
      <w:ins w:id="891" w:author="Alex Galis" w:date="2017-05-15T15:50:00Z">
        <w:r w:rsidR="000B256C" w:rsidRPr="00A470A4">
          <w:rPr>
            <w:rFonts w:ascii="Courier New" w:hAnsi="Courier New" w:cs="Courier New"/>
            <w:color w:val="3366FF"/>
            <w:rPrChange w:id="892" w:author="Alex Galis" w:date="2017-05-15T16:13:00Z">
              <w:rPr>
                <w:rFonts w:ascii="Courier New" w:hAnsi="Courier New" w:cs="Courier New"/>
              </w:rPr>
            </w:rPrChange>
          </w:rPr>
          <w:t xml:space="preserve">+  +        </w:t>
        </w:r>
        <w:r w:rsidRPr="00A470A4">
          <w:rPr>
            <w:rFonts w:ascii="Courier New" w:hAnsi="Courier New" w:cs="Courier New"/>
            <w:color w:val="3366FF"/>
            <w:rPrChange w:id="893" w:author="Alex Galis" w:date="2017-05-15T16:13:00Z">
              <w:rPr>
                <w:rFonts w:ascii="Courier New" w:hAnsi="Courier New" w:cs="Courier New"/>
              </w:rPr>
            </w:rPrChange>
          </w:rPr>
          <w:t xml:space="preserve">+  </w:t>
        </w:r>
      </w:ins>
      <w:ins w:id="894" w:author="Alex Galis" w:date="2017-05-15T16:02:00Z">
        <w:r w:rsidR="000B256C" w:rsidRPr="00A470A4">
          <w:rPr>
            <w:rFonts w:ascii="Courier New" w:hAnsi="Courier New" w:cs="Courier New"/>
            <w:color w:val="3366FF"/>
            <w:rPrChange w:id="895" w:author="Alex Galis" w:date="2017-05-15T16:13:00Z">
              <w:rPr>
                <w:rFonts w:ascii="Courier New" w:hAnsi="Courier New" w:cs="Courier New"/>
              </w:rPr>
            </w:rPrChange>
          </w:rPr>
          <w:t xml:space="preserve">   </w:t>
        </w:r>
      </w:ins>
      <w:ins w:id="896" w:author="Alex Galis" w:date="2017-05-15T15:50:00Z">
        <w:r w:rsidRPr="00A470A4">
          <w:rPr>
            <w:rFonts w:ascii="Courier New" w:hAnsi="Courier New" w:cs="Courier New"/>
            <w:color w:val="3366FF"/>
            <w:rPrChange w:id="897" w:author="Alex Galis" w:date="2017-05-15T16:13:00Z">
              <w:rPr>
                <w:rFonts w:ascii="Courier New" w:hAnsi="Courier New" w:cs="Courier New"/>
              </w:rPr>
            </w:rPrChange>
          </w:rPr>
          <w:t xml:space="preserve">****  </w:t>
        </w:r>
      </w:ins>
      <w:ins w:id="898" w:author="Alex Galis" w:date="2017-05-15T16:02:00Z">
        <w:r w:rsidR="000B256C" w:rsidRPr="00A470A4">
          <w:rPr>
            <w:rFonts w:ascii="Courier New" w:hAnsi="Courier New" w:cs="Courier New"/>
            <w:color w:val="3366FF"/>
            <w:rPrChange w:id="899" w:author="Alex Galis" w:date="2017-05-15T16:13:00Z">
              <w:rPr>
                <w:rFonts w:ascii="Courier New" w:hAnsi="Courier New" w:cs="Courier New"/>
              </w:rPr>
            </w:rPrChange>
          </w:rPr>
          <w:t xml:space="preserve">           </w:t>
        </w:r>
      </w:ins>
      <w:ins w:id="900" w:author="Alex Galis" w:date="2017-05-15T15:50:00Z">
        <w:r w:rsidR="0035096E" w:rsidRPr="00A470A4">
          <w:rPr>
            <w:rFonts w:ascii="Courier New" w:hAnsi="Courier New" w:cs="Courier New"/>
            <w:color w:val="3366FF"/>
            <w:rPrChange w:id="901" w:author="Alex Galis" w:date="2017-05-15T16:13:00Z">
              <w:rPr>
                <w:rFonts w:ascii="Courier New" w:hAnsi="Courier New" w:cs="Courier New"/>
              </w:rPr>
            </w:rPrChange>
          </w:rPr>
          <w:t>+</w:t>
        </w:r>
      </w:ins>
      <w:ins w:id="902" w:author="Alex Galis" w:date="2017-05-15T16:10:00Z">
        <w:r w:rsidR="0035096E" w:rsidRPr="00A470A4">
          <w:rPr>
            <w:rFonts w:ascii="Courier New" w:hAnsi="Courier New" w:cs="Courier New"/>
            <w:color w:val="3366FF"/>
            <w:rPrChange w:id="903" w:author="Alex Galis" w:date="2017-05-15T16:13:00Z">
              <w:rPr>
                <w:rFonts w:ascii="Courier New" w:hAnsi="Courier New" w:cs="Courier New"/>
              </w:rPr>
            </w:rPrChange>
          </w:rPr>
          <w:t xml:space="preserve"> </w:t>
        </w:r>
      </w:ins>
      <w:ins w:id="904" w:author="Alex Galis" w:date="2017-05-15T15:50:00Z">
        <w:r w:rsidRPr="00A470A4">
          <w:rPr>
            <w:rFonts w:ascii="Courier New" w:hAnsi="Courier New" w:cs="Courier New"/>
            <w:color w:val="3366FF"/>
            <w:rPrChange w:id="905" w:author="Alex Galis" w:date="2017-05-15T16:13:00Z">
              <w:rPr>
                <w:rFonts w:ascii="Courier New" w:hAnsi="Courier New" w:cs="Courier New"/>
              </w:rPr>
            </w:rPrChange>
          </w:rPr>
          <w:t xml:space="preserve">Slice </w:t>
        </w:r>
      </w:ins>
      <w:ins w:id="906" w:author="Alex Galis" w:date="2017-05-15T16:10:00Z">
        <w:r w:rsidR="0035096E" w:rsidRPr="00A470A4">
          <w:rPr>
            <w:rFonts w:ascii="Courier New" w:hAnsi="Courier New" w:cs="Courier New"/>
            <w:color w:val="3366FF"/>
            <w:rPrChange w:id="907" w:author="Alex Galis" w:date="2017-05-15T16:13:00Z">
              <w:rPr>
                <w:rFonts w:ascii="Courier New" w:hAnsi="Courier New" w:cs="Courier New"/>
              </w:rPr>
            </w:rPrChange>
          </w:rPr>
          <w:t xml:space="preserve">         +</w:t>
        </w:r>
      </w:ins>
      <w:ins w:id="908" w:author="Alex Galis" w:date="2017-05-15T15:50:00Z">
        <w:r w:rsidRPr="00A470A4">
          <w:rPr>
            <w:rFonts w:ascii="Courier New" w:hAnsi="Courier New" w:cs="Courier New"/>
            <w:color w:val="3366FF"/>
            <w:rPrChange w:id="909" w:author="Alex Galis" w:date="2017-05-15T16:13:00Z">
              <w:rPr>
                <w:rFonts w:ascii="Courier New" w:hAnsi="Courier New" w:cs="Courier New"/>
              </w:rPr>
            </w:rPrChange>
          </w:rPr>
          <w:t xml:space="preserve">  +  </w:t>
        </w:r>
      </w:ins>
      <w:ins w:id="910" w:author="Alex Galis" w:date="2017-05-15T16:02:00Z">
        <w:r w:rsidR="002248A4" w:rsidRPr="00A470A4">
          <w:rPr>
            <w:rFonts w:ascii="Courier New" w:hAnsi="Courier New" w:cs="Courier New"/>
            <w:color w:val="3366FF"/>
            <w:rPrChange w:id="911" w:author="Alex Galis" w:date="2017-05-15T16:13:00Z">
              <w:rPr>
                <w:rFonts w:ascii="Courier New" w:hAnsi="Courier New" w:cs="Courier New"/>
              </w:rPr>
            </w:rPrChange>
          </w:rPr>
          <w:t xml:space="preserve">       </w:t>
        </w:r>
      </w:ins>
      <w:ins w:id="912" w:author="Alex Galis" w:date="2017-05-15T15:50:00Z">
        <w:r w:rsidRPr="00A470A4">
          <w:rPr>
            <w:rFonts w:ascii="Courier New" w:hAnsi="Courier New" w:cs="Courier New"/>
            <w:color w:val="3366FF"/>
            <w:rPrChange w:id="913" w:author="Alex Galis" w:date="2017-05-15T16:13:00Z">
              <w:rPr>
                <w:rFonts w:ascii="Courier New" w:hAnsi="Courier New" w:cs="Courier New"/>
              </w:rPr>
            </w:rPrChange>
          </w:rPr>
          <w:t xml:space="preserve">+ </w:t>
        </w:r>
      </w:ins>
    </w:p>
    <w:p w14:paraId="1CF385F5" w14:textId="420B50E6" w:rsidR="000B256C" w:rsidRPr="00A470A4" w:rsidRDefault="000B256C" w:rsidP="000447C5">
      <w:pPr>
        <w:pStyle w:val="PlainText"/>
        <w:rPr>
          <w:ins w:id="914" w:author="Alex Galis" w:date="2017-05-15T16:02:00Z"/>
          <w:rFonts w:ascii="Courier New" w:hAnsi="Courier New" w:cs="Courier New"/>
          <w:color w:val="3366FF"/>
          <w:rPrChange w:id="915" w:author="Alex Galis" w:date="2017-05-15T16:13:00Z">
            <w:rPr>
              <w:ins w:id="916" w:author="Alex Galis" w:date="2017-05-15T16:02:00Z"/>
              <w:rFonts w:ascii="Courier New" w:hAnsi="Courier New" w:cs="Courier New"/>
            </w:rPr>
          </w:rPrChange>
        </w:rPr>
      </w:pPr>
      <w:ins w:id="917" w:author="Alex Galis" w:date="2017-05-15T16:02:00Z">
        <w:r w:rsidRPr="00A470A4">
          <w:rPr>
            <w:rFonts w:ascii="Courier New" w:hAnsi="Courier New" w:cs="Courier New"/>
            <w:color w:val="3366FF"/>
            <w:rPrChange w:id="918" w:author="Alex Galis" w:date="2017-05-15T16:13:00Z">
              <w:rPr>
                <w:rFonts w:ascii="Courier New" w:hAnsi="Courier New" w:cs="Courier New"/>
              </w:rPr>
            </w:rPrChange>
          </w:rPr>
          <w:t>+ Networking</w:t>
        </w:r>
      </w:ins>
      <w:ins w:id="919" w:author="Alex Galis" w:date="2017-05-15T16:03:00Z">
        <w:r w:rsidR="002248A4" w:rsidRPr="00A470A4">
          <w:rPr>
            <w:rFonts w:ascii="Courier New" w:hAnsi="Courier New" w:cs="Courier New"/>
            <w:color w:val="3366FF"/>
            <w:rPrChange w:id="920" w:author="Alex Galis" w:date="2017-05-15T16:13:00Z">
              <w:rPr>
                <w:rFonts w:ascii="Courier New" w:hAnsi="Courier New" w:cs="Courier New"/>
              </w:rPr>
            </w:rPrChange>
          </w:rPr>
          <w:t xml:space="preserve">  +  +        +                      + </w:t>
        </w:r>
      </w:ins>
      <w:ins w:id="921" w:author="Alex Galis" w:date="2017-05-15T16:10:00Z">
        <w:r w:rsidR="0035096E" w:rsidRPr="00A470A4">
          <w:rPr>
            <w:rFonts w:ascii="Courier New" w:hAnsi="Courier New" w:cs="Courier New"/>
            <w:color w:val="3366FF"/>
            <w:rPrChange w:id="922" w:author="Alex Galis" w:date="2017-05-15T16:13:00Z">
              <w:rPr>
                <w:rFonts w:ascii="Courier New" w:hAnsi="Courier New" w:cs="Courier New"/>
              </w:rPr>
            </w:rPrChange>
          </w:rPr>
          <w:t>Networking     +  +         +</w:t>
        </w:r>
      </w:ins>
      <w:ins w:id="923" w:author="Alex Galis" w:date="2017-05-15T16:03:00Z">
        <w:r w:rsidR="002248A4" w:rsidRPr="00A470A4">
          <w:rPr>
            <w:rFonts w:ascii="Courier New" w:hAnsi="Courier New" w:cs="Courier New"/>
            <w:color w:val="3366FF"/>
            <w:rPrChange w:id="924" w:author="Alex Galis" w:date="2017-05-15T16:13:00Z">
              <w:rPr>
                <w:rFonts w:ascii="Courier New" w:hAnsi="Courier New" w:cs="Courier New"/>
              </w:rPr>
            </w:rPrChange>
          </w:rPr>
          <w:t xml:space="preserve">                  </w:t>
        </w:r>
      </w:ins>
    </w:p>
    <w:p w14:paraId="5933B8A7" w14:textId="0881FA22" w:rsidR="000447C5" w:rsidRPr="00A470A4" w:rsidRDefault="002248A4" w:rsidP="000447C5">
      <w:pPr>
        <w:pStyle w:val="PlainText"/>
        <w:rPr>
          <w:ins w:id="925" w:author="Alex Galis" w:date="2017-05-15T15:50:00Z"/>
          <w:rFonts w:ascii="Courier New" w:hAnsi="Courier New" w:cs="Courier New"/>
          <w:color w:val="3366FF"/>
          <w:rPrChange w:id="926" w:author="Alex Galis" w:date="2017-05-15T16:13:00Z">
            <w:rPr>
              <w:ins w:id="927" w:author="Alex Galis" w:date="2017-05-15T15:50:00Z"/>
              <w:rFonts w:ascii="Courier New" w:hAnsi="Courier New" w:cs="Courier New"/>
            </w:rPr>
          </w:rPrChange>
        </w:rPr>
      </w:pPr>
      <w:ins w:id="928" w:author="Alex Galis" w:date="2017-05-15T15:50:00Z">
        <w:r w:rsidRPr="00A470A4">
          <w:rPr>
            <w:rFonts w:ascii="Courier New" w:hAnsi="Courier New" w:cs="Courier New"/>
            <w:color w:val="3366FF"/>
            <w:rPrChange w:id="929" w:author="Alex Galis" w:date="2017-05-15T16:13:00Z">
              <w:rPr>
                <w:rFonts w:ascii="Courier New" w:hAnsi="Courier New" w:cs="Courier New"/>
              </w:rPr>
            </w:rPrChange>
          </w:rPr>
          <w:t>+ ------</w:t>
        </w:r>
        <w:r w:rsidR="000447C5" w:rsidRPr="00A470A4">
          <w:rPr>
            <w:rFonts w:ascii="Courier New" w:hAnsi="Courier New" w:cs="Courier New"/>
            <w:color w:val="3366FF"/>
            <w:rPrChange w:id="930" w:author="Alex Galis" w:date="2017-05-15T16:13:00Z">
              <w:rPr>
                <w:rFonts w:ascii="Courier New" w:hAnsi="Courier New" w:cs="Courier New"/>
              </w:rPr>
            </w:rPrChange>
          </w:rPr>
          <w:t>-----</w:t>
        </w:r>
      </w:ins>
      <w:ins w:id="931" w:author="Alex Galis" w:date="2017-05-15T16:04:00Z">
        <w:r w:rsidRPr="00A470A4">
          <w:rPr>
            <w:rFonts w:ascii="Courier New" w:hAnsi="Courier New" w:cs="Courier New"/>
            <w:color w:val="3366FF"/>
            <w:rPrChange w:id="932" w:author="Alex Galis" w:date="2017-05-15T16:13:00Z">
              <w:rPr>
                <w:rFonts w:ascii="Courier New" w:hAnsi="Courier New" w:cs="Courier New"/>
              </w:rPr>
            </w:rPrChange>
          </w:rPr>
          <w:t>-</w:t>
        </w:r>
      </w:ins>
      <w:ins w:id="933" w:author="Alex Galis" w:date="2017-05-15T15:50:00Z">
        <w:r w:rsidRPr="00A470A4">
          <w:rPr>
            <w:rFonts w:ascii="Courier New" w:hAnsi="Courier New" w:cs="Courier New"/>
            <w:color w:val="3366FF"/>
            <w:rPrChange w:id="934" w:author="Alex Galis" w:date="2017-05-15T16:13:00Z">
              <w:rPr>
                <w:rFonts w:ascii="Courier New" w:hAnsi="Courier New" w:cs="Courier New"/>
              </w:rPr>
            </w:rPrChange>
          </w:rPr>
          <w:t xml:space="preserve">+  +        </w:t>
        </w:r>
        <w:r w:rsidR="000447C5" w:rsidRPr="00A470A4">
          <w:rPr>
            <w:rFonts w:ascii="Courier New" w:hAnsi="Courier New" w:cs="Courier New"/>
            <w:color w:val="3366FF"/>
            <w:rPrChange w:id="935" w:author="Alex Galis" w:date="2017-05-15T16:13:00Z">
              <w:rPr>
                <w:rFonts w:ascii="Courier New" w:hAnsi="Courier New" w:cs="Courier New"/>
              </w:rPr>
            </w:rPrChange>
          </w:rPr>
          <w:t xml:space="preserve">+       </w:t>
        </w:r>
      </w:ins>
      <w:ins w:id="936" w:author="Alex Galis" w:date="2017-05-15T16:03:00Z">
        <w:r w:rsidRPr="00A470A4">
          <w:rPr>
            <w:rFonts w:ascii="Courier New" w:hAnsi="Courier New" w:cs="Courier New"/>
            <w:color w:val="3366FF"/>
            <w:rPrChange w:id="937" w:author="Alex Galis" w:date="2017-05-15T16:13:00Z">
              <w:rPr>
                <w:rFonts w:ascii="Courier New" w:hAnsi="Courier New" w:cs="Courier New"/>
              </w:rPr>
            </w:rPrChange>
          </w:rPr>
          <w:t xml:space="preserve">               </w:t>
        </w:r>
      </w:ins>
      <w:ins w:id="938" w:author="Alex Galis" w:date="2017-05-15T15:50:00Z">
        <w:r w:rsidRPr="00A470A4">
          <w:rPr>
            <w:rFonts w:ascii="Courier New" w:hAnsi="Courier New" w:cs="Courier New"/>
            <w:color w:val="3366FF"/>
            <w:rPrChange w:id="939" w:author="Alex Galis" w:date="2017-05-15T16:13:00Z">
              <w:rPr>
                <w:rFonts w:ascii="Courier New" w:hAnsi="Courier New" w:cs="Courier New"/>
              </w:rPr>
            </w:rPrChange>
          </w:rPr>
          <w:t>+ ---------------</w:t>
        </w:r>
        <w:r w:rsidR="000447C5" w:rsidRPr="00A470A4">
          <w:rPr>
            <w:rFonts w:ascii="Courier New" w:hAnsi="Courier New" w:cs="Courier New"/>
            <w:color w:val="3366FF"/>
            <w:rPrChange w:id="940" w:author="Alex Galis" w:date="2017-05-15T16:13:00Z">
              <w:rPr>
                <w:rFonts w:ascii="Courier New" w:hAnsi="Courier New" w:cs="Courier New"/>
              </w:rPr>
            </w:rPrChange>
          </w:rPr>
          <w:t xml:space="preserve">+  </w:t>
        </w:r>
      </w:ins>
      <w:ins w:id="941" w:author="Alex Galis" w:date="2017-05-15T16:10:00Z">
        <w:r w:rsidR="0035096E" w:rsidRPr="00A470A4">
          <w:rPr>
            <w:rFonts w:ascii="Courier New" w:hAnsi="Courier New" w:cs="Courier New"/>
            <w:color w:val="3366FF"/>
            <w:rPrChange w:id="942" w:author="Alex Galis" w:date="2017-05-15T16:13:00Z">
              <w:rPr>
                <w:rFonts w:ascii="Courier New" w:hAnsi="Courier New" w:cs="Courier New"/>
              </w:rPr>
            </w:rPrChange>
          </w:rPr>
          <w:t>+</w:t>
        </w:r>
      </w:ins>
      <w:ins w:id="943" w:author="Alex Galis" w:date="2017-05-15T16:04:00Z">
        <w:r w:rsidRPr="00A470A4">
          <w:rPr>
            <w:rFonts w:ascii="Courier New" w:hAnsi="Courier New" w:cs="Courier New"/>
            <w:color w:val="3366FF"/>
            <w:rPrChange w:id="944" w:author="Alex Galis" w:date="2017-05-15T16:13:00Z">
              <w:rPr>
                <w:rFonts w:ascii="Courier New" w:hAnsi="Courier New" w:cs="Courier New"/>
              </w:rPr>
            </w:rPrChange>
          </w:rPr>
          <w:t xml:space="preserve">      </w:t>
        </w:r>
      </w:ins>
      <w:ins w:id="945" w:author="Alex Galis" w:date="2017-05-15T16:10:00Z">
        <w:r w:rsidR="0035096E" w:rsidRPr="00A470A4">
          <w:rPr>
            <w:rFonts w:ascii="Courier New" w:hAnsi="Courier New" w:cs="Courier New"/>
            <w:color w:val="3366FF"/>
            <w:rPrChange w:id="946" w:author="Alex Galis" w:date="2017-05-15T16:13:00Z">
              <w:rPr>
                <w:rFonts w:ascii="Courier New" w:hAnsi="Courier New" w:cs="Courier New"/>
              </w:rPr>
            </w:rPrChange>
          </w:rPr>
          <w:t xml:space="preserve">  </w:t>
        </w:r>
      </w:ins>
      <w:ins w:id="947" w:author="Alex Galis" w:date="2017-05-15T16:04:00Z">
        <w:r w:rsidRPr="00A470A4">
          <w:rPr>
            <w:rFonts w:ascii="Courier New" w:hAnsi="Courier New" w:cs="Courier New"/>
            <w:color w:val="3366FF"/>
            <w:rPrChange w:id="948" w:author="Alex Galis" w:date="2017-05-15T16:13:00Z">
              <w:rPr>
                <w:rFonts w:ascii="Courier New" w:hAnsi="Courier New" w:cs="Courier New"/>
              </w:rPr>
            </w:rPrChange>
          </w:rPr>
          <w:t xml:space="preserve"> </w:t>
        </w:r>
      </w:ins>
      <w:ins w:id="949" w:author="Alex Galis" w:date="2017-05-15T15:50:00Z">
        <w:r w:rsidR="000447C5" w:rsidRPr="00A470A4">
          <w:rPr>
            <w:rFonts w:ascii="Courier New" w:hAnsi="Courier New" w:cs="Courier New"/>
            <w:color w:val="3366FF"/>
            <w:rPrChange w:id="950" w:author="Alex Galis" w:date="2017-05-15T16:13:00Z">
              <w:rPr>
                <w:rFonts w:ascii="Courier New" w:hAnsi="Courier New" w:cs="Courier New"/>
              </w:rPr>
            </w:rPrChange>
          </w:rPr>
          <w:t xml:space="preserve">+         </w:t>
        </w:r>
      </w:ins>
    </w:p>
    <w:p w14:paraId="303FCFA9" w14:textId="7C2D7DAD" w:rsidR="000447C5" w:rsidRPr="00A470A4" w:rsidRDefault="002248A4" w:rsidP="000447C5">
      <w:pPr>
        <w:pStyle w:val="PlainText"/>
        <w:rPr>
          <w:ins w:id="951" w:author="Alex Galis" w:date="2017-05-15T15:50:00Z"/>
          <w:rFonts w:ascii="Courier New" w:hAnsi="Courier New" w:cs="Courier New"/>
          <w:color w:val="3366FF"/>
          <w:rPrChange w:id="952" w:author="Alex Galis" w:date="2017-05-15T16:13:00Z">
            <w:rPr>
              <w:ins w:id="953" w:author="Alex Galis" w:date="2017-05-15T15:50:00Z"/>
              <w:rFonts w:ascii="Courier New" w:hAnsi="Courier New" w:cs="Courier New"/>
            </w:rPr>
          </w:rPrChange>
        </w:rPr>
      </w:pPr>
      <w:ins w:id="954" w:author="Alex Galis" w:date="2017-05-15T15:50:00Z">
        <w:r w:rsidRPr="00A470A4">
          <w:rPr>
            <w:rFonts w:ascii="Courier New" w:hAnsi="Courier New" w:cs="Courier New"/>
            <w:color w:val="3366FF"/>
            <w:rPrChange w:id="955" w:author="Alex Galis" w:date="2017-05-15T16:13:00Z">
              <w:rPr>
                <w:rFonts w:ascii="Courier New" w:hAnsi="Courier New" w:cs="Courier New"/>
              </w:rPr>
            </w:rPrChange>
          </w:rPr>
          <w:t xml:space="preserve">+ ------------+  +        </w:t>
        </w:r>
        <w:r w:rsidR="000447C5" w:rsidRPr="00A470A4">
          <w:rPr>
            <w:rFonts w:ascii="Courier New" w:hAnsi="Courier New" w:cs="Courier New"/>
            <w:color w:val="3366FF"/>
            <w:rPrChange w:id="956" w:author="Alex Galis" w:date="2017-05-15T16:13:00Z">
              <w:rPr>
                <w:rFonts w:ascii="Courier New" w:hAnsi="Courier New" w:cs="Courier New"/>
              </w:rPr>
            </w:rPrChange>
          </w:rPr>
          <w:t xml:space="preserve">+      </w:t>
        </w:r>
      </w:ins>
      <w:ins w:id="957" w:author="Alex Galis" w:date="2017-05-15T16:04:00Z">
        <w:r w:rsidRPr="00A470A4">
          <w:rPr>
            <w:rFonts w:ascii="Courier New" w:hAnsi="Courier New" w:cs="Courier New"/>
            <w:color w:val="3366FF"/>
            <w:rPrChange w:id="958" w:author="Alex Galis" w:date="2017-05-15T16:13:00Z">
              <w:rPr>
                <w:rFonts w:ascii="Courier New" w:hAnsi="Courier New" w:cs="Courier New"/>
              </w:rPr>
            </w:rPrChange>
          </w:rPr>
          <w:t xml:space="preserve">               </w:t>
        </w:r>
      </w:ins>
      <w:ins w:id="959" w:author="Alex Galis" w:date="2017-05-15T15:50:00Z">
        <w:r w:rsidR="000447C5" w:rsidRPr="00A470A4">
          <w:rPr>
            <w:rFonts w:ascii="Courier New" w:hAnsi="Courier New" w:cs="Courier New"/>
            <w:color w:val="3366FF"/>
            <w:rPrChange w:id="960" w:author="Alex Galis" w:date="2017-05-15T16:13:00Z">
              <w:rPr>
                <w:rFonts w:ascii="Courier New" w:hAnsi="Courier New" w:cs="Courier New"/>
              </w:rPr>
            </w:rPrChange>
          </w:rPr>
          <w:t xml:space="preserve"> + --------------</w:t>
        </w:r>
      </w:ins>
      <w:ins w:id="961" w:author="Alex Galis" w:date="2017-05-15T16:05:00Z">
        <w:r w:rsidRPr="00A470A4">
          <w:rPr>
            <w:rFonts w:ascii="Courier New" w:hAnsi="Courier New" w:cs="Courier New"/>
            <w:color w:val="3366FF"/>
            <w:rPrChange w:id="962" w:author="Alex Galis" w:date="2017-05-15T16:13:00Z">
              <w:rPr>
                <w:rFonts w:ascii="Courier New" w:hAnsi="Courier New" w:cs="Courier New"/>
              </w:rPr>
            </w:rPrChange>
          </w:rPr>
          <w:t>-</w:t>
        </w:r>
      </w:ins>
      <w:ins w:id="963" w:author="Alex Galis" w:date="2017-05-15T15:50:00Z">
        <w:r w:rsidR="000447C5" w:rsidRPr="00A470A4">
          <w:rPr>
            <w:rFonts w:ascii="Courier New" w:hAnsi="Courier New" w:cs="Courier New"/>
            <w:color w:val="3366FF"/>
            <w:rPrChange w:id="964" w:author="Alex Galis" w:date="2017-05-15T16:13:00Z">
              <w:rPr>
                <w:rFonts w:ascii="Courier New" w:hAnsi="Courier New" w:cs="Courier New"/>
              </w:rPr>
            </w:rPrChange>
          </w:rPr>
          <w:t xml:space="preserve">+ </w:t>
        </w:r>
      </w:ins>
      <w:ins w:id="965" w:author="Alex Galis" w:date="2017-05-15T16:11:00Z">
        <w:r w:rsidR="0035096E" w:rsidRPr="00A470A4">
          <w:rPr>
            <w:rFonts w:ascii="Courier New" w:hAnsi="Courier New" w:cs="Courier New"/>
            <w:color w:val="3366FF"/>
            <w:rPrChange w:id="966" w:author="Alex Galis" w:date="2017-05-15T16:13:00Z">
              <w:rPr>
                <w:rFonts w:ascii="Courier New" w:hAnsi="Courier New" w:cs="Courier New"/>
              </w:rPr>
            </w:rPrChange>
          </w:rPr>
          <w:t xml:space="preserve"> +</w:t>
        </w:r>
      </w:ins>
      <w:ins w:id="967" w:author="Alex Galis" w:date="2017-05-15T15:50:00Z">
        <w:r w:rsidR="000447C5" w:rsidRPr="00A470A4">
          <w:rPr>
            <w:rFonts w:ascii="Courier New" w:hAnsi="Courier New" w:cs="Courier New"/>
            <w:color w:val="3366FF"/>
            <w:rPrChange w:id="968" w:author="Alex Galis" w:date="2017-05-15T16:13:00Z">
              <w:rPr>
                <w:rFonts w:ascii="Courier New" w:hAnsi="Courier New" w:cs="Courier New"/>
              </w:rPr>
            </w:rPrChange>
          </w:rPr>
          <w:t xml:space="preserve">        </w:t>
        </w:r>
      </w:ins>
      <w:ins w:id="969" w:author="Alex Galis" w:date="2017-05-15T16:11:00Z">
        <w:r w:rsidR="0035096E" w:rsidRPr="00A470A4">
          <w:rPr>
            <w:rFonts w:ascii="Courier New" w:hAnsi="Courier New" w:cs="Courier New"/>
            <w:color w:val="3366FF"/>
            <w:rPrChange w:id="970" w:author="Alex Galis" w:date="2017-05-15T16:13:00Z">
              <w:rPr>
                <w:rFonts w:ascii="Courier New" w:hAnsi="Courier New" w:cs="Courier New"/>
              </w:rPr>
            </w:rPrChange>
          </w:rPr>
          <w:t xml:space="preserve"> </w:t>
        </w:r>
      </w:ins>
      <w:ins w:id="971" w:author="Alex Galis" w:date="2017-05-15T15:50:00Z">
        <w:r w:rsidR="000447C5" w:rsidRPr="00A470A4">
          <w:rPr>
            <w:rFonts w:ascii="Courier New" w:hAnsi="Courier New" w:cs="Courier New"/>
            <w:color w:val="3366FF"/>
            <w:rPrChange w:id="972" w:author="Alex Galis" w:date="2017-05-15T16:13:00Z">
              <w:rPr>
                <w:rFonts w:ascii="Courier New" w:hAnsi="Courier New" w:cs="Courier New"/>
              </w:rPr>
            </w:rPrChange>
          </w:rPr>
          <w:t xml:space="preserve">+     </w:t>
        </w:r>
      </w:ins>
    </w:p>
    <w:p w14:paraId="1B0E5CF0" w14:textId="3B8256C9" w:rsidR="000447C5" w:rsidRPr="00A470A4" w:rsidRDefault="002248A4" w:rsidP="000447C5">
      <w:pPr>
        <w:pStyle w:val="PlainText"/>
        <w:rPr>
          <w:ins w:id="973" w:author="Alex Galis" w:date="2017-05-15T15:50:00Z"/>
          <w:rFonts w:ascii="Courier New" w:hAnsi="Courier New" w:cs="Courier New"/>
          <w:color w:val="3366FF"/>
          <w:rPrChange w:id="974" w:author="Alex Galis" w:date="2017-05-15T16:13:00Z">
            <w:rPr>
              <w:ins w:id="975" w:author="Alex Galis" w:date="2017-05-15T15:50:00Z"/>
              <w:rFonts w:ascii="Courier New" w:hAnsi="Courier New" w:cs="Courier New"/>
            </w:rPr>
          </w:rPrChange>
        </w:rPr>
      </w:pPr>
      <w:ins w:id="976" w:author="Alex Galis" w:date="2017-05-15T15:50:00Z">
        <w:r w:rsidRPr="00A470A4">
          <w:rPr>
            <w:rFonts w:ascii="Courier New" w:hAnsi="Courier New" w:cs="Courier New"/>
            <w:color w:val="3366FF"/>
            <w:rPrChange w:id="977" w:author="Alex Galis" w:date="2017-05-15T16:13:00Z">
              <w:rPr>
                <w:rFonts w:ascii="Courier New" w:hAnsi="Courier New" w:cs="Courier New"/>
              </w:rPr>
            </w:rPrChange>
          </w:rPr>
          <w:t xml:space="preserve">+Control Plane+  +        </w:t>
        </w:r>
        <w:r w:rsidR="000447C5" w:rsidRPr="00A470A4">
          <w:rPr>
            <w:rFonts w:ascii="Courier New" w:hAnsi="Courier New" w:cs="Courier New"/>
            <w:color w:val="3366FF"/>
            <w:rPrChange w:id="978" w:author="Alex Galis" w:date="2017-05-15T16:13:00Z">
              <w:rPr>
                <w:rFonts w:ascii="Courier New" w:hAnsi="Courier New" w:cs="Courier New"/>
              </w:rPr>
            </w:rPrChange>
          </w:rPr>
          <w:t xml:space="preserve">+       </w:t>
        </w:r>
      </w:ins>
      <w:ins w:id="979" w:author="Alex Galis" w:date="2017-05-15T16:04:00Z">
        <w:r w:rsidRPr="00A470A4">
          <w:rPr>
            <w:rFonts w:ascii="Courier New" w:hAnsi="Courier New" w:cs="Courier New"/>
            <w:color w:val="3366FF"/>
            <w:rPrChange w:id="980" w:author="Alex Galis" w:date="2017-05-15T16:13:00Z">
              <w:rPr>
                <w:rFonts w:ascii="Courier New" w:hAnsi="Courier New" w:cs="Courier New"/>
              </w:rPr>
            </w:rPrChange>
          </w:rPr>
          <w:t xml:space="preserve">               </w:t>
        </w:r>
      </w:ins>
      <w:ins w:id="981" w:author="Alex Galis" w:date="2017-05-15T15:50:00Z">
        <w:r w:rsidR="0035096E" w:rsidRPr="00A470A4">
          <w:rPr>
            <w:rFonts w:ascii="Courier New" w:hAnsi="Courier New" w:cs="Courier New"/>
            <w:color w:val="3366FF"/>
            <w:rPrChange w:id="982" w:author="Alex Galis" w:date="2017-05-15T16:13:00Z">
              <w:rPr>
                <w:rFonts w:ascii="Courier New" w:hAnsi="Courier New" w:cs="Courier New"/>
              </w:rPr>
            </w:rPrChange>
          </w:rPr>
          <w:t xml:space="preserve">+ Control Plane  </w:t>
        </w:r>
        <w:r w:rsidR="000447C5" w:rsidRPr="00A470A4">
          <w:rPr>
            <w:rFonts w:ascii="Courier New" w:hAnsi="Courier New" w:cs="Courier New"/>
            <w:color w:val="3366FF"/>
            <w:rPrChange w:id="983" w:author="Alex Galis" w:date="2017-05-15T16:13:00Z">
              <w:rPr>
                <w:rFonts w:ascii="Courier New" w:hAnsi="Courier New" w:cs="Courier New"/>
              </w:rPr>
            </w:rPrChange>
          </w:rPr>
          <w:t xml:space="preserve">+  </w:t>
        </w:r>
      </w:ins>
      <w:ins w:id="984" w:author="Alex Galis" w:date="2017-05-15T16:05:00Z">
        <w:r w:rsidR="0035096E" w:rsidRPr="00A470A4">
          <w:rPr>
            <w:rFonts w:ascii="Courier New" w:hAnsi="Courier New" w:cs="Courier New"/>
            <w:color w:val="3366FF"/>
            <w:rPrChange w:id="985" w:author="Alex Galis" w:date="2017-05-15T16:13:00Z">
              <w:rPr>
                <w:rFonts w:ascii="Courier New" w:hAnsi="Courier New" w:cs="Courier New"/>
              </w:rPr>
            </w:rPrChange>
          </w:rPr>
          <w:t xml:space="preserve">+   </w:t>
        </w:r>
        <w:r w:rsidRPr="00A470A4">
          <w:rPr>
            <w:rFonts w:ascii="Courier New" w:hAnsi="Courier New" w:cs="Courier New"/>
            <w:color w:val="3366FF"/>
            <w:rPrChange w:id="986" w:author="Alex Galis" w:date="2017-05-15T16:13:00Z">
              <w:rPr>
                <w:rFonts w:ascii="Courier New" w:hAnsi="Courier New" w:cs="Courier New"/>
              </w:rPr>
            </w:rPrChange>
          </w:rPr>
          <w:t xml:space="preserve">      </w:t>
        </w:r>
      </w:ins>
      <w:ins w:id="987" w:author="Alex Galis" w:date="2017-05-15T15:50:00Z">
        <w:r w:rsidR="000447C5" w:rsidRPr="00A470A4">
          <w:rPr>
            <w:rFonts w:ascii="Courier New" w:hAnsi="Courier New" w:cs="Courier New"/>
            <w:color w:val="3366FF"/>
            <w:rPrChange w:id="988" w:author="Alex Galis" w:date="2017-05-15T16:13:00Z">
              <w:rPr>
                <w:rFonts w:ascii="Courier New" w:hAnsi="Courier New" w:cs="Courier New"/>
              </w:rPr>
            </w:rPrChange>
          </w:rPr>
          <w:t xml:space="preserve">+         </w:t>
        </w:r>
      </w:ins>
    </w:p>
    <w:p w14:paraId="1110352A" w14:textId="12483FDA" w:rsidR="000447C5" w:rsidRPr="00A470A4" w:rsidRDefault="002248A4" w:rsidP="000447C5">
      <w:pPr>
        <w:pStyle w:val="PlainText"/>
        <w:rPr>
          <w:ins w:id="989" w:author="Alex Galis" w:date="2017-05-15T15:50:00Z"/>
          <w:rFonts w:ascii="Courier New" w:hAnsi="Courier New" w:cs="Courier New"/>
          <w:color w:val="3366FF"/>
          <w:rPrChange w:id="990" w:author="Alex Galis" w:date="2017-05-15T16:13:00Z">
            <w:rPr>
              <w:ins w:id="991" w:author="Alex Galis" w:date="2017-05-15T15:50:00Z"/>
              <w:rFonts w:ascii="Courier New" w:hAnsi="Courier New" w:cs="Courier New"/>
            </w:rPr>
          </w:rPrChange>
        </w:rPr>
      </w:pPr>
      <w:ins w:id="992" w:author="Alex Galis" w:date="2017-05-15T15:50:00Z">
        <w:r w:rsidRPr="00A470A4">
          <w:rPr>
            <w:rFonts w:ascii="Courier New" w:hAnsi="Courier New" w:cs="Courier New"/>
            <w:color w:val="3366FF"/>
            <w:rPrChange w:id="993" w:author="Alex Galis" w:date="2017-05-15T16:13:00Z">
              <w:rPr>
                <w:rFonts w:ascii="Courier New" w:hAnsi="Courier New" w:cs="Courier New"/>
              </w:rPr>
            </w:rPrChange>
          </w:rPr>
          <w:lastRenderedPageBreak/>
          <w:t xml:space="preserve">+ ------------+  +        </w:t>
        </w:r>
        <w:r w:rsidR="000447C5" w:rsidRPr="00A470A4">
          <w:rPr>
            <w:rFonts w:ascii="Courier New" w:hAnsi="Courier New" w:cs="Courier New"/>
            <w:color w:val="3366FF"/>
            <w:rPrChange w:id="994" w:author="Alex Galis" w:date="2017-05-15T16:13:00Z">
              <w:rPr>
                <w:rFonts w:ascii="Courier New" w:hAnsi="Courier New" w:cs="Courier New"/>
              </w:rPr>
            </w:rPrChange>
          </w:rPr>
          <w:t xml:space="preserve">+       </w:t>
        </w:r>
      </w:ins>
      <w:ins w:id="995" w:author="Alex Galis" w:date="2017-05-15T16:07:00Z">
        <w:r w:rsidRPr="00A470A4">
          <w:rPr>
            <w:rFonts w:ascii="Courier New" w:hAnsi="Courier New" w:cs="Courier New"/>
            <w:color w:val="3366FF"/>
            <w:rPrChange w:id="996" w:author="Alex Galis" w:date="2017-05-15T16:13:00Z">
              <w:rPr>
                <w:rFonts w:ascii="Courier New" w:hAnsi="Courier New" w:cs="Courier New"/>
              </w:rPr>
            </w:rPrChange>
          </w:rPr>
          <w:t xml:space="preserve">               </w:t>
        </w:r>
      </w:ins>
      <w:ins w:id="997" w:author="Alex Galis" w:date="2017-05-15T15:50:00Z">
        <w:r w:rsidRPr="00A470A4">
          <w:rPr>
            <w:rFonts w:ascii="Courier New" w:hAnsi="Courier New" w:cs="Courier New"/>
            <w:color w:val="3366FF"/>
            <w:rPrChange w:id="998" w:author="Alex Galis" w:date="2017-05-15T16:13:00Z">
              <w:rPr>
                <w:rFonts w:ascii="Courier New" w:hAnsi="Courier New" w:cs="Courier New"/>
              </w:rPr>
            </w:rPrChange>
          </w:rPr>
          <w:t>+ -----------------</w:t>
        </w:r>
      </w:ins>
      <w:ins w:id="999" w:author="Alex Galis" w:date="2017-05-15T16:08:00Z">
        <w:r w:rsidR="0035096E" w:rsidRPr="00A470A4">
          <w:rPr>
            <w:rFonts w:ascii="Courier New" w:hAnsi="Courier New" w:cs="Courier New"/>
            <w:color w:val="3366FF"/>
            <w:rPrChange w:id="1000" w:author="Alex Galis" w:date="2017-05-15T16:13:00Z">
              <w:rPr>
                <w:rFonts w:ascii="Courier New" w:hAnsi="Courier New" w:cs="Courier New"/>
              </w:rPr>
            </w:rPrChange>
          </w:rPr>
          <w:t>-</w:t>
        </w:r>
      </w:ins>
      <w:ins w:id="1001" w:author="Alex Galis" w:date="2017-05-15T15:50:00Z">
        <w:r w:rsidR="000447C5" w:rsidRPr="00A470A4">
          <w:rPr>
            <w:rFonts w:ascii="Courier New" w:hAnsi="Courier New" w:cs="Courier New"/>
            <w:color w:val="3366FF"/>
            <w:rPrChange w:id="1002" w:author="Alex Galis" w:date="2017-05-15T16:13:00Z">
              <w:rPr>
                <w:rFonts w:ascii="Courier New" w:hAnsi="Courier New" w:cs="Courier New"/>
              </w:rPr>
            </w:rPrChange>
          </w:rPr>
          <w:t xml:space="preserve">+  </w:t>
        </w:r>
      </w:ins>
      <w:ins w:id="1003" w:author="Alex Galis" w:date="2017-05-15T16:08:00Z">
        <w:r w:rsidR="0035096E" w:rsidRPr="00A470A4">
          <w:rPr>
            <w:rFonts w:ascii="Courier New" w:hAnsi="Courier New" w:cs="Courier New"/>
            <w:color w:val="3366FF"/>
            <w:rPrChange w:id="1004" w:author="Alex Galis" w:date="2017-05-15T16:13:00Z">
              <w:rPr>
                <w:rFonts w:ascii="Courier New" w:hAnsi="Courier New" w:cs="Courier New"/>
              </w:rPr>
            </w:rPrChange>
          </w:rPr>
          <w:t xml:space="preserve">       </w:t>
        </w:r>
      </w:ins>
      <w:ins w:id="1005" w:author="Alex Galis" w:date="2017-05-15T15:50:00Z">
        <w:r w:rsidR="000447C5" w:rsidRPr="00A470A4">
          <w:rPr>
            <w:rFonts w:ascii="Courier New" w:hAnsi="Courier New" w:cs="Courier New"/>
            <w:color w:val="3366FF"/>
            <w:rPrChange w:id="1006" w:author="Alex Galis" w:date="2017-05-15T16:13:00Z">
              <w:rPr>
                <w:rFonts w:ascii="Courier New" w:hAnsi="Courier New" w:cs="Courier New"/>
              </w:rPr>
            </w:rPrChange>
          </w:rPr>
          <w:t xml:space="preserve">+         </w:t>
        </w:r>
      </w:ins>
    </w:p>
    <w:p w14:paraId="35D434CC" w14:textId="771E525B" w:rsidR="000447C5" w:rsidRPr="00A470A4" w:rsidRDefault="002248A4" w:rsidP="000447C5">
      <w:pPr>
        <w:pStyle w:val="PlainText"/>
        <w:rPr>
          <w:ins w:id="1007" w:author="Alex Galis" w:date="2017-05-15T15:50:00Z"/>
          <w:rFonts w:ascii="Courier New" w:hAnsi="Courier New" w:cs="Courier New"/>
          <w:color w:val="3366FF"/>
          <w:rPrChange w:id="1008" w:author="Alex Galis" w:date="2017-05-15T16:13:00Z">
            <w:rPr>
              <w:ins w:id="1009" w:author="Alex Galis" w:date="2017-05-15T15:50:00Z"/>
              <w:rFonts w:ascii="Courier New" w:hAnsi="Courier New" w:cs="Courier New"/>
            </w:rPr>
          </w:rPrChange>
        </w:rPr>
      </w:pPr>
      <w:ins w:id="1010" w:author="Alex Galis" w:date="2017-05-15T15:50:00Z">
        <w:r w:rsidRPr="00A470A4">
          <w:rPr>
            <w:rFonts w:ascii="Courier New" w:hAnsi="Courier New" w:cs="Courier New"/>
            <w:color w:val="3366FF"/>
            <w:rPrChange w:id="1011" w:author="Alex Galis" w:date="2017-05-15T16:13:00Z">
              <w:rPr>
                <w:rFonts w:ascii="Courier New" w:hAnsi="Courier New" w:cs="Courier New"/>
              </w:rPr>
            </w:rPrChange>
          </w:rPr>
          <w:t>+ ------------</w:t>
        </w:r>
        <w:r w:rsidR="0035096E" w:rsidRPr="00A470A4">
          <w:rPr>
            <w:rFonts w:ascii="Courier New" w:hAnsi="Courier New" w:cs="Courier New"/>
            <w:color w:val="3366FF"/>
            <w:rPrChange w:id="1012" w:author="Alex Galis" w:date="2017-05-15T16:13:00Z">
              <w:rPr>
                <w:rFonts w:ascii="Courier New" w:hAnsi="Courier New" w:cs="Courier New"/>
              </w:rPr>
            </w:rPrChange>
          </w:rPr>
          <w:t xml:space="preserve">+  +        </w:t>
        </w:r>
        <w:r w:rsidR="000447C5" w:rsidRPr="00A470A4">
          <w:rPr>
            <w:rFonts w:ascii="Courier New" w:hAnsi="Courier New" w:cs="Courier New"/>
            <w:color w:val="3366FF"/>
            <w:rPrChange w:id="1013" w:author="Alex Galis" w:date="2017-05-15T16:13:00Z">
              <w:rPr>
                <w:rFonts w:ascii="Courier New" w:hAnsi="Courier New" w:cs="Courier New"/>
              </w:rPr>
            </w:rPrChange>
          </w:rPr>
          <w:t xml:space="preserve">+       </w:t>
        </w:r>
      </w:ins>
      <w:ins w:id="1014" w:author="Alex Galis" w:date="2017-05-15T16:07:00Z">
        <w:r w:rsidRPr="00A470A4">
          <w:rPr>
            <w:rFonts w:ascii="Courier New" w:hAnsi="Courier New" w:cs="Courier New"/>
            <w:color w:val="3366FF"/>
            <w:rPrChange w:id="1015" w:author="Alex Galis" w:date="2017-05-15T16:13:00Z">
              <w:rPr>
                <w:rFonts w:ascii="Courier New" w:hAnsi="Courier New" w:cs="Courier New"/>
              </w:rPr>
            </w:rPrChange>
          </w:rPr>
          <w:t xml:space="preserve">              </w:t>
        </w:r>
      </w:ins>
      <w:ins w:id="1016" w:author="Alex Galis" w:date="2017-05-15T16:08:00Z">
        <w:r w:rsidR="0035096E" w:rsidRPr="00A470A4">
          <w:rPr>
            <w:rFonts w:ascii="Courier New" w:hAnsi="Courier New" w:cs="Courier New"/>
            <w:color w:val="3366FF"/>
            <w:rPrChange w:id="1017" w:author="Alex Galis" w:date="2017-05-15T16:13:00Z">
              <w:rPr>
                <w:rFonts w:ascii="Courier New" w:hAnsi="Courier New" w:cs="Courier New"/>
              </w:rPr>
            </w:rPrChange>
          </w:rPr>
          <w:t xml:space="preserve"> </w:t>
        </w:r>
      </w:ins>
      <w:ins w:id="1018" w:author="Alex Galis" w:date="2017-05-15T15:50:00Z">
        <w:r w:rsidRPr="00A470A4">
          <w:rPr>
            <w:rFonts w:ascii="Courier New" w:hAnsi="Courier New" w:cs="Courier New"/>
            <w:color w:val="3366FF"/>
            <w:rPrChange w:id="1019" w:author="Alex Galis" w:date="2017-05-15T16:13:00Z">
              <w:rPr>
                <w:rFonts w:ascii="Courier New" w:hAnsi="Courier New" w:cs="Courier New"/>
              </w:rPr>
            </w:rPrChange>
          </w:rPr>
          <w:t>+ ---------------</w:t>
        </w:r>
        <w:r w:rsidR="0035096E" w:rsidRPr="00A470A4">
          <w:rPr>
            <w:rFonts w:ascii="Courier New" w:hAnsi="Courier New" w:cs="Courier New"/>
            <w:color w:val="3366FF"/>
            <w:rPrChange w:id="1020" w:author="Alex Galis" w:date="2017-05-15T16:13:00Z">
              <w:rPr>
                <w:rFonts w:ascii="Courier New" w:hAnsi="Courier New" w:cs="Courier New"/>
              </w:rPr>
            </w:rPrChange>
          </w:rPr>
          <w:t>---</w:t>
        </w:r>
        <w:r w:rsidR="000447C5" w:rsidRPr="00A470A4">
          <w:rPr>
            <w:rFonts w:ascii="Courier New" w:hAnsi="Courier New" w:cs="Courier New"/>
            <w:color w:val="3366FF"/>
            <w:rPrChange w:id="1021" w:author="Alex Galis" w:date="2017-05-15T16:13:00Z">
              <w:rPr>
                <w:rFonts w:ascii="Courier New" w:hAnsi="Courier New" w:cs="Courier New"/>
              </w:rPr>
            </w:rPrChange>
          </w:rPr>
          <w:t xml:space="preserve">+  </w:t>
        </w:r>
      </w:ins>
      <w:ins w:id="1022" w:author="Alex Galis" w:date="2017-05-15T16:08:00Z">
        <w:r w:rsidR="0035096E" w:rsidRPr="00A470A4">
          <w:rPr>
            <w:rFonts w:ascii="Courier New" w:hAnsi="Courier New" w:cs="Courier New"/>
            <w:color w:val="3366FF"/>
            <w:rPrChange w:id="1023" w:author="Alex Galis" w:date="2017-05-15T16:13:00Z">
              <w:rPr>
                <w:rFonts w:ascii="Courier New" w:hAnsi="Courier New" w:cs="Courier New"/>
              </w:rPr>
            </w:rPrChange>
          </w:rPr>
          <w:t xml:space="preserve">      </w:t>
        </w:r>
      </w:ins>
      <w:ins w:id="1024" w:author="Alex Galis" w:date="2017-05-15T16:09:00Z">
        <w:r w:rsidR="0035096E" w:rsidRPr="00A470A4">
          <w:rPr>
            <w:rFonts w:ascii="Courier New" w:hAnsi="Courier New" w:cs="Courier New"/>
            <w:color w:val="3366FF"/>
            <w:rPrChange w:id="1025" w:author="Alex Galis" w:date="2017-05-15T16:13:00Z">
              <w:rPr>
                <w:rFonts w:ascii="Courier New" w:hAnsi="Courier New" w:cs="Courier New"/>
              </w:rPr>
            </w:rPrChange>
          </w:rPr>
          <w:t xml:space="preserve"> </w:t>
        </w:r>
      </w:ins>
      <w:ins w:id="1026" w:author="Alex Galis" w:date="2017-05-15T15:50:00Z">
        <w:r w:rsidR="000447C5" w:rsidRPr="00A470A4">
          <w:rPr>
            <w:rFonts w:ascii="Courier New" w:hAnsi="Courier New" w:cs="Courier New"/>
            <w:color w:val="3366FF"/>
            <w:rPrChange w:id="1027" w:author="Alex Galis" w:date="2017-05-15T16:13:00Z">
              <w:rPr>
                <w:rFonts w:ascii="Courier New" w:hAnsi="Courier New" w:cs="Courier New"/>
              </w:rPr>
            </w:rPrChange>
          </w:rPr>
          <w:t xml:space="preserve">+         </w:t>
        </w:r>
      </w:ins>
    </w:p>
    <w:p w14:paraId="28FA33DA" w14:textId="723B8622" w:rsidR="000447C5" w:rsidRPr="00A470A4" w:rsidRDefault="0035096E" w:rsidP="000447C5">
      <w:pPr>
        <w:pStyle w:val="PlainText"/>
        <w:rPr>
          <w:ins w:id="1028" w:author="Alex Galis" w:date="2017-05-15T15:50:00Z"/>
          <w:rFonts w:ascii="Courier New" w:hAnsi="Courier New" w:cs="Courier New"/>
          <w:color w:val="3366FF"/>
          <w:rPrChange w:id="1029" w:author="Alex Galis" w:date="2017-05-15T16:13:00Z">
            <w:rPr>
              <w:ins w:id="1030" w:author="Alex Galis" w:date="2017-05-15T15:50:00Z"/>
              <w:rFonts w:ascii="Courier New" w:hAnsi="Courier New" w:cs="Courier New"/>
            </w:rPr>
          </w:rPrChange>
        </w:rPr>
      </w:pPr>
      <w:ins w:id="1031" w:author="Alex Galis" w:date="2017-05-15T15:50:00Z">
        <w:r w:rsidRPr="00A470A4">
          <w:rPr>
            <w:rFonts w:ascii="Courier New" w:hAnsi="Courier New" w:cs="Courier New"/>
            <w:color w:val="3366FF"/>
            <w:rPrChange w:id="1032" w:author="Alex Galis" w:date="2017-05-15T16:13:00Z">
              <w:rPr>
                <w:rFonts w:ascii="Courier New" w:hAnsi="Courier New" w:cs="Courier New"/>
              </w:rPr>
            </w:rPrChange>
          </w:rPr>
          <w:t xml:space="preserve">+ Data Plane     </w:t>
        </w:r>
        <w:r w:rsidR="000447C5" w:rsidRPr="00A470A4">
          <w:rPr>
            <w:rFonts w:ascii="Courier New" w:hAnsi="Courier New" w:cs="Courier New"/>
            <w:color w:val="3366FF"/>
            <w:rPrChange w:id="1033" w:author="Alex Galis" w:date="2017-05-15T16:13:00Z">
              <w:rPr>
                <w:rFonts w:ascii="Courier New" w:hAnsi="Courier New" w:cs="Courier New"/>
              </w:rPr>
            </w:rPrChange>
          </w:rPr>
          <w:t xml:space="preserve">+  </w:t>
        </w:r>
      </w:ins>
      <w:ins w:id="1034" w:author="Alex Galis" w:date="2017-05-15T16:08:00Z">
        <w:r w:rsidRPr="00A470A4">
          <w:rPr>
            <w:rFonts w:ascii="Courier New" w:hAnsi="Courier New" w:cs="Courier New"/>
            <w:color w:val="3366FF"/>
            <w:rPrChange w:id="1035" w:author="Alex Galis" w:date="2017-05-15T16:13:00Z">
              <w:rPr>
                <w:rFonts w:ascii="Courier New" w:hAnsi="Courier New" w:cs="Courier New"/>
              </w:rPr>
            </w:rPrChange>
          </w:rPr>
          <w:t xml:space="preserve">      </w:t>
        </w:r>
      </w:ins>
      <w:ins w:id="1036" w:author="Alex Galis" w:date="2017-05-15T15:50:00Z">
        <w:r w:rsidR="000447C5" w:rsidRPr="00A470A4">
          <w:rPr>
            <w:rFonts w:ascii="Courier New" w:hAnsi="Courier New" w:cs="Courier New"/>
            <w:color w:val="3366FF"/>
            <w:rPrChange w:id="1037" w:author="Alex Galis" w:date="2017-05-15T16:13:00Z">
              <w:rPr>
                <w:rFonts w:ascii="Courier New" w:hAnsi="Courier New" w:cs="Courier New"/>
              </w:rPr>
            </w:rPrChange>
          </w:rPr>
          <w:t xml:space="preserve">+         </w:t>
        </w:r>
      </w:ins>
      <w:ins w:id="1038" w:author="Alex Galis" w:date="2017-05-15T16:08:00Z">
        <w:r w:rsidRPr="00A470A4">
          <w:rPr>
            <w:rFonts w:ascii="Courier New" w:hAnsi="Courier New" w:cs="Courier New"/>
            <w:color w:val="3366FF"/>
            <w:rPrChange w:id="1039" w:author="Alex Galis" w:date="2017-05-15T16:13:00Z">
              <w:rPr>
                <w:rFonts w:ascii="Courier New" w:hAnsi="Courier New" w:cs="Courier New"/>
              </w:rPr>
            </w:rPrChange>
          </w:rPr>
          <w:t xml:space="preserve">            </w:t>
        </w:r>
      </w:ins>
      <w:ins w:id="1040" w:author="Alex Galis" w:date="2017-05-15T16:09:00Z">
        <w:r w:rsidRPr="00A470A4">
          <w:rPr>
            <w:rFonts w:ascii="Courier New" w:hAnsi="Courier New" w:cs="Courier New"/>
            <w:color w:val="3366FF"/>
            <w:rPrChange w:id="1041" w:author="Alex Galis" w:date="2017-05-15T16:13:00Z">
              <w:rPr>
                <w:rFonts w:ascii="Courier New" w:hAnsi="Courier New" w:cs="Courier New"/>
              </w:rPr>
            </w:rPrChange>
          </w:rPr>
          <w:t xml:space="preserve"> </w:t>
        </w:r>
      </w:ins>
      <w:ins w:id="1042" w:author="Alex Galis" w:date="2017-05-15T15:50:00Z">
        <w:r w:rsidRPr="00A470A4">
          <w:rPr>
            <w:rFonts w:ascii="Courier New" w:hAnsi="Courier New" w:cs="Courier New"/>
            <w:color w:val="3366FF"/>
            <w:rPrChange w:id="1043" w:author="Alex Galis" w:date="2017-05-15T16:13:00Z">
              <w:rPr>
                <w:rFonts w:ascii="Courier New" w:hAnsi="Courier New" w:cs="Courier New"/>
              </w:rPr>
            </w:rPrChange>
          </w:rPr>
          <w:t xml:space="preserve">+ </w:t>
        </w:r>
        <w:r w:rsidR="000447C5" w:rsidRPr="00A470A4">
          <w:rPr>
            <w:rFonts w:ascii="Courier New" w:hAnsi="Courier New" w:cs="Courier New"/>
            <w:color w:val="3366FF"/>
            <w:rPrChange w:id="1044" w:author="Alex Galis" w:date="2017-05-15T16:13:00Z">
              <w:rPr>
                <w:rFonts w:ascii="Courier New" w:hAnsi="Courier New" w:cs="Courier New"/>
              </w:rPr>
            </w:rPrChange>
          </w:rPr>
          <w:t xml:space="preserve">Data Plane       </w:t>
        </w:r>
      </w:ins>
      <w:ins w:id="1045" w:author="Alex Galis" w:date="2017-05-15T16:08:00Z">
        <w:r w:rsidRPr="00A470A4">
          <w:rPr>
            <w:rFonts w:ascii="Courier New" w:hAnsi="Courier New" w:cs="Courier New"/>
            <w:color w:val="3366FF"/>
            <w:rPrChange w:id="1046" w:author="Alex Galis" w:date="2017-05-15T16:13:00Z">
              <w:rPr>
                <w:rFonts w:ascii="Courier New" w:hAnsi="Courier New" w:cs="Courier New"/>
              </w:rPr>
            </w:rPrChange>
          </w:rPr>
          <w:t xml:space="preserve"> </w:t>
        </w:r>
      </w:ins>
      <w:ins w:id="1047" w:author="Alex Galis" w:date="2017-05-15T15:50:00Z">
        <w:r w:rsidR="000447C5" w:rsidRPr="00A470A4">
          <w:rPr>
            <w:rFonts w:ascii="Courier New" w:hAnsi="Courier New" w:cs="Courier New"/>
            <w:color w:val="3366FF"/>
            <w:rPrChange w:id="1048" w:author="Alex Galis" w:date="2017-05-15T16:13:00Z">
              <w:rPr>
                <w:rFonts w:ascii="Courier New" w:hAnsi="Courier New" w:cs="Courier New"/>
              </w:rPr>
            </w:rPrChange>
          </w:rPr>
          <w:t xml:space="preserve">+  </w:t>
        </w:r>
      </w:ins>
      <w:ins w:id="1049" w:author="Alex Galis" w:date="2017-05-15T16:08:00Z">
        <w:r w:rsidRPr="00A470A4">
          <w:rPr>
            <w:rFonts w:ascii="Courier New" w:hAnsi="Courier New" w:cs="Courier New"/>
            <w:color w:val="3366FF"/>
            <w:rPrChange w:id="1050" w:author="Alex Galis" w:date="2017-05-15T16:13:00Z">
              <w:rPr>
                <w:rFonts w:ascii="Courier New" w:hAnsi="Courier New" w:cs="Courier New"/>
              </w:rPr>
            </w:rPrChange>
          </w:rPr>
          <w:t xml:space="preserve">       </w:t>
        </w:r>
      </w:ins>
      <w:ins w:id="1051" w:author="Alex Galis" w:date="2017-05-15T15:50:00Z">
        <w:r w:rsidR="000447C5" w:rsidRPr="00A470A4">
          <w:rPr>
            <w:rFonts w:ascii="Courier New" w:hAnsi="Courier New" w:cs="Courier New"/>
            <w:color w:val="3366FF"/>
            <w:rPrChange w:id="1052" w:author="Alex Galis" w:date="2017-05-15T16:13:00Z">
              <w:rPr>
                <w:rFonts w:ascii="Courier New" w:hAnsi="Courier New" w:cs="Courier New"/>
              </w:rPr>
            </w:rPrChange>
          </w:rPr>
          <w:t>+</w:t>
        </w:r>
      </w:ins>
    </w:p>
    <w:p w14:paraId="21A3FF73" w14:textId="4CCDB6CC" w:rsidR="000447C5" w:rsidRPr="00A470A4" w:rsidRDefault="0035096E" w:rsidP="000447C5">
      <w:pPr>
        <w:pStyle w:val="PlainText"/>
        <w:rPr>
          <w:ins w:id="1053" w:author="Alex Galis" w:date="2017-05-15T15:50:00Z"/>
          <w:rFonts w:ascii="Courier New" w:hAnsi="Courier New" w:cs="Courier New"/>
          <w:color w:val="3366FF"/>
          <w:rPrChange w:id="1054" w:author="Alex Galis" w:date="2017-05-15T16:13:00Z">
            <w:rPr>
              <w:ins w:id="1055" w:author="Alex Galis" w:date="2017-05-15T15:50:00Z"/>
              <w:rFonts w:ascii="Courier New" w:hAnsi="Courier New" w:cs="Courier New"/>
            </w:rPr>
          </w:rPrChange>
        </w:rPr>
      </w:pPr>
      <w:ins w:id="1056" w:author="Alex Galis" w:date="2017-05-15T15:50:00Z">
        <w:r w:rsidRPr="00A470A4">
          <w:rPr>
            <w:rFonts w:ascii="Courier New" w:hAnsi="Courier New" w:cs="Courier New"/>
            <w:color w:val="3366FF"/>
            <w:rPrChange w:id="1057" w:author="Alex Galis" w:date="2017-05-15T16:13:00Z">
              <w:rPr>
                <w:rFonts w:ascii="Courier New" w:hAnsi="Courier New" w:cs="Courier New"/>
              </w:rPr>
            </w:rPrChange>
          </w:rPr>
          <w:t>+ ------------+  +--------</w:t>
        </w:r>
        <w:r w:rsidR="000447C5" w:rsidRPr="00A470A4">
          <w:rPr>
            <w:rFonts w:ascii="Courier New" w:hAnsi="Courier New" w:cs="Courier New"/>
            <w:color w:val="3366FF"/>
            <w:rPrChange w:id="1058" w:author="Alex Galis" w:date="2017-05-15T16:13:00Z">
              <w:rPr>
                <w:rFonts w:ascii="Courier New" w:hAnsi="Courier New" w:cs="Courier New"/>
              </w:rPr>
            </w:rPrChange>
          </w:rPr>
          <w:t xml:space="preserve">+        </w:t>
        </w:r>
      </w:ins>
      <w:ins w:id="1059" w:author="Alex Galis" w:date="2017-05-15T16:09:00Z">
        <w:r w:rsidRPr="00A470A4">
          <w:rPr>
            <w:rFonts w:ascii="Courier New" w:hAnsi="Courier New" w:cs="Courier New"/>
            <w:color w:val="3366FF"/>
            <w:rPrChange w:id="1060" w:author="Alex Galis" w:date="2017-05-15T16:13:00Z">
              <w:rPr>
                <w:rFonts w:ascii="Courier New" w:hAnsi="Courier New" w:cs="Courier New"/>
              </w:rPr>
            </w:rPrChange>
          </w:rPr>
          <w:t xml:space="preserve">             </w:t>
        </w:r>
      </w:ins>
      <w:ins w:id="1061" w:author="Alex Galis" w:date="2017-05-15T16:11:00Z">
        <w:r w:rsidRPr="00A470A4">
          <w:rPr>
            <w:rFonts w:ascii="Courier New" w:hAnsi="Courier New" w:cs="Courier New"/>
            <w:color w:val="3366FF"/>
            <w:rPrChange w:id="1062" w:author="Alex Galis" w:date="2017-05-15T16:13:00Z">
              <w:rPr>
                <w:rFonts w:ascii="Courier New" w:hAnsi="Courier New" w:cs="Courier New"/>
              </w:rPr>
            </w:rPrChange>
          </w:rPr>
          <w:t xml:space="preserve"> </w:t>
        </w:r>
      </w:ins>
      <w:ins w:id="1063" w:author="Alex Galis" w:date="2017-05-15T15:50:00Z">
        <w:r w:rsidR="000447C5" w:rsidRPr="00A470A4">
          <w:rPr>
            <w:rFonts w:ascii="Courier New" w:hAnsi="Courier New" w:cs="Courier New"/>
            <w:color w:val="3366FF"/>
            <w:rPrChange w:id="1064" w:author="Alex Galis" w:date="2017-05-15T16:13:00Z">
              <w:rPr>
                <w:rFonts w:ascii="Courier New" w:hAnsi="Courier New" w:cs="Courier New"/>
              </w:rPr>
            </w:rPrChange>
          </w:rPr>
          <w:t>+ --------</w:t>
        </w:r>
        <w:r w:rsidRPr="00A470A4">
          <w:rPr>
            <w:rFonts w:ascii="Courier New" w:hAnsi="Courier New" w:cs="Courier New"/>
            <w:color w:val="3366FF"/>
            <w:rPrChange w:id="1065" w:author="Alex Galis" w:date="2017-05-15T16:13:00Z">
              <w:rPr>
                <w:rFonts w:ascii="Courier New" w:hAnsi="Courier New" w:cs="Courier New"/>
              </w:rPr>
            </w:rPrChange>
          </w:rPr>
          <w:t>-------</w:t>
        </w:r>
      </w:ins>
      <w:ins w:id="1066" w:author="Alex Galis" w:date="2017-05-15T16:11:00Z">
        <w:r w:rsidRPr="00A470A4">
          <w:rPr>
            <w:rFonts w:ascii="Courier New" w:hAnsi="Courier New" w:cs="Courier New"/>
            <w:color w:val="3366FF"/>
            <w:rPrChange w:id="1067" w:author="Alex Galis" w:date="2017-05-15T16:13:00Z">
              <w:rPr>
                <w:rFonts w:ascii="Courier New" w:hAnsi="Courier New" w:cs="Courier New"/>
              </w:rPr>
            </w:rPrChange>
          </w:rPr>
          <w:t>---</w:t>
        </w:r>
      </w:ins>
      <w:ins w:id="1068" w:author="Alex Galis" w:date="2017-05-15T15:50:00Z">
        <w:r w:rsidRPr="00A470A4">
          <w:rPr>
            <w:rFonts w:ascii="Courier New" w:hAnsi="Courier New" w:cs="Courier New"/>
            <w:color w:val="3366FF"/>
            <w:rPrChange w:id="1069" w:author="Alex Galis" w:date="2017-05-15T16:13:00Z">
              <w:rPr>
                <w:rFonts w:ascii="Courier New" w:hAnsi="Courier New" w:cs="Courier New"/>
              </w:rPr>
            </w:rPrChange>
          </w:rPr>
          <w:t>+ +-------</w:t>
        </w:r>
        <w:r w:rsidR="000447C5" w:rsidRPr="00A470A4">
          <w:rPr>
            <w:rFonts w:ascii="Courier New" w:hAnsi="Courier New" w:cs="Courier New"/>
            <w:color w:val="3366FF"/>
            <w:rPrChange w:id="1070" w:author="Alex Galis" w:date="2017-05-15T16:13:00Z">
              <w:rPr>
                <w:rFonts w:ascii="Courier New" w:hAnsi="Courier New" w:cs="Courier New"/>
              </w:rPr>
            </w:rPrChange>
          </w:rPr>
          <w:t>+</w:t>
        </w:r>
      </w:ins>
    </w:p>
    <w:p w14:paraId="57A0B645" w14:textId="77777777" w:rsidR="00434E2F" w:rsidRDefault="00434E2F" w:rsidP="00A24948">
      <w:pPr>
        <w:pStyle w:val="PlainText"/>
        <w:rPr>
          <w:ins w:id="1071" w:author="Alex Galis" w:date="2017-05-15T16:14:00Z"/>
          <w:rFonts w:ascii="Courier New" w:hAnsi="Courier New" w:cs="Courier New"/>
          <w:color w:val="3366FF"/>
        </w:rPr>
      </w:pPr>
    </w:p>
    <w:p w14:paraId="3DDC64BA" w14:textId="0738BA00" w:rsidR="00A470A4" w:rsidRPr="00A470A4" w:rsidRDefault="00A470A4">
      <w:pPr>
        <w:pStyle w:val="PlainText"/>
        <w:jc w:val="center"/>
        <w:rPr>
          <w:rFonts w:ascii="Courier New" w:hAnsi="Courier New" w:cs="Courier New"/>
          <w:color w:val="3366FF"/>
          <w:rPrChange w:id="1072" w:author="Alex Galis" w:date="2017-05-15T16:13:00Z">
            <w:rPr>
              <w:rFonts w:ascii="Courier New" w:hAnsi="Courier New" w:cs="Courier New"/>
            </w:rPr>
          </w:rPrChange>
        </w:rPr>
        <w:pPrChange w:id="1073" w:author="Alex Galis" w:date="2017-05-15T16:14:00Z">
          <w:pPr>
            <w:pStyle w:val="PlainText"/>
          </w:pPr>
        </w:pPrChange>
      </w:pPr>
      <w:ins w:id="1074" w:author="Alex Galis" w:date="2017-05-15T16:14:00Z">
        <w:r>
          <w:rPr>
            <w:rFonts w:ascii="Courier New" w:hAnsi="Courier New" w:cs="Courier New"/>
            <w:color w:val="3366FF"/>
          </w:rPr>
          <w:t xml:space="preserve">Figure: </w:t>
        </w:r>
        <w:r w:rsidRPr="00F331DB">
          <w:rPr>
            <w:rFonts w:ascii="Courier New" w:hAnsi="Courier New" w:cs="Courier New"/>
            <w:color w:val="3366FF"/>
          </w:rPr>
          <w:t xml:space="preserve">Network Slices Life-cycle </w:t>
        </w:r>
        <w:r>
          <w:rPr>
            <w:rFonts w:ascii="Courier New" w:hAnsi="Courier New" w:cs="Courier New"/>
            <w:color w:val="3366FF"/>
          </w:rPr>
          <w:t xml:space="preserve">Reference </w:t>
        </w:r>
        <w:r w:rsidRPr="00F331DB">
          <w:rPr>
            <w:rFonts w:ascii="Courier New" w:hAnsi="Courier New" w:cs="Courier New"/>
            <w:color w:val="3366FF"/>
          </w:rPr>
          <w:t>Framework</w:t>
        </w:r>
      </w:ins>
    </w:p>
    <w:p w14:paraId="264437D7" w14:textId="77777777" w:rsidR="00A470A4" w:rsidRDefault="00A470A4" w:rsidP="00A24948">
      <w:pPr>
        <w:pStyle w:val="PlainText"/>
        <w:outlineLvl w:val="0"/>
        <w:rPr>
          <w:ins w:id="1075" w:author="Alex Galis" w:date="2017-05-15T16:14:00Z"/>
          <w:rFonts w:ascii="Courier New" w:hAnsi="Courier New" w:cs="Courier New"/>
        </w:rPr>
      </w:pPr>
    </w:p>
    <w:p w14:paraId="31EF8232" w14:textId="5CD467E0"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3.2.</w:t>
      </w:r>
      <w:del w:id="1076" w:author="Alex Galis" w:date="2017-05-15T15:48:00Z">
        <w:r w:rsidRPr="00A96145" w:rsidDel="000447C5">
          <w:rPr>
            <w:rFonts w:ascii="Courier New" w:hAnsi="Courier New" w:cs="Courier New"/>
          </w:rPr>
          <w:delText>1</w:delText>
        </w:r>
      </w:del>
      <w:ins w:id="1077" w:author="Alex Galis" w:date="2017-05-15T15:48:00Z">
        <w:r w:rsidR="000447C5">
          <w:rPr>
            <w:rFonts w:ascii="Courier New" w:hAnsi="Courier New" w:cs="Courier New"/>
          </w:rPr>
          <w:t>2</w:t>
        </w:r>
      </w:ins>
      <w:r w:rsidRPr="00A96145">
        <w:rPr>
          <w:rFonts w:ascii="Courier New" w:hAnsi="Courier New" w:cs="Courier New"/>
        </w:rPr>
        <w:t xml:space="preserve">.  </w:t>
      </w:r>
      <w:bookmarkStart w:id="1078" w:name="_GoBack"/>
      <w:r w:rsidRPr="00A96145">
        <w:rPr>
          <w:rFonts w:ascii="Courier New" w:hAnsi="Courier New" w:cs="Courier New"/>
        </w:rPr>
        <w:t>Network Slicing for different domains(</w:t>
      </w:r>
      <w:r w:rsidRPr="00B6290D">
        <w:rPr>
          <w:rFonts w:ascii="Courier New" w:hAnsi="Courier New" w:cs="Courier New"/>
          <w:color w:val="C45911" w:themeColor="accent2" w:themeShade="BF"/>
        </w:rPr>
        <w:t>Luis</w:t>
      </w:r>
      <w:r w:rsidRPr="00A96145">
        <w:rPr>
          <w:rFonts w:ascii="Courier New" w:hAnsi="Courier New" w:cs="Courier New"/>
        </w:rPr>
        <w:t>)</w:t>
      </w:r>
    </w:p>
    <w:p w14:paraId="4C6284F7" w14:textId="77777777" w:rsidR="00A24948" w:rsidRPr="00A96145" w:rsidRDefault="00A24948" w:rsidP="00A24948">
      <w:pPr>
        <w:pStyle w:val="PlainText"/>
        <w:rPr>
          <w:rFonts w:ascii="Courier New" w:hAnsi="Courier New" w:cs="Courier New"/>
        </w:rPr>
      </w:pPr>
    </w:p>
    <w:p w14:paraId="7A93D889" w14:textId="0D52C233" w:rsidR="00A24948" w:rsidRPr="00A96145" w:rsidRDefault="00A24948" w:rsidP="00A24948">
      <w:pPr>
        <w:pStyle w:val="PlainText"/>
        <w:rPr>
          <w:rFonts w:ascii="Courier New" w:hAnsi="Courier New" w:cs="Courier New"/>
        </w:rPr>
      </w:pPr>
      <w:r w:rsidRPr="00A96145">
        <w:rPr>
          <w:rFonts w:ascii="Courier New" w:hAnsi="Courier New" w:cs="Courier New"/>
        </w:rPr>
        <w:t>3.2.1.</w:t>
      </w:r>
      <w:r w:rsidR="000447C5">
        <w:rPr>
          <w:rFonts w:ascii="Courier New" w:hAnsi="Courier New" w:cs="Courier New"/>
        </w:rPr>
        <w:t>3</w:t>
      </w:r>
      <w:r w:rsidRPr="00A96145">
        <w:rPr>
          <w:rFonts w:ascii="Courier New" w:hAnsi="Courier New" w:cs="Courier New"/>
        </w:rPr>
        <w:t>.  Network Slicing for Core Networks</w:t>
      </w:r>
      <w:r w:rsidR="00B6290D">
        <w:rPr>
          <w:rFonts w:ascii="Courier New" w:hAnsi="Courier New" w:cs="Courier New"/>
        </w:rPr>
        <w:t xml:space="preserve"> (</w:t>
      </w:r>
      <w:r w:rsidR="00B6290D" w:rsidRPr="00B6290D">
        <w:rPr>
          <w:rFonts w:ascii="Courier New" w:hAnsi="Courier New" w:cs="Courier New"/>
          <w:color w:val="C45911" w:themeColor="accent2" w:themeShade="BF"/>
        </w:rPr>
        <w:t>Jimmy</w:t>
      </w:r>
      <w:r w:rsidR="00B6290D">
        <w:rPr>
          <w:rFonts w:ascii="Courier New" w:hAnsi="Courier New" w:cs="Courier New"/>
        </w:rPr>
        <w:t>)</w:t>
      </w:r>
    </w:p>
    <w:p w14:paraId="14E6F3B0" w14:textId="77777777" w:rsidR="00A24948" w:rsidRPr="00A96145" w:rsidRDefault="00A24948" w:rsidP="00A24948">
      <w:pPr>
        <w:pStyle w:val="PlainText"/>
        <w:rPr>
          <w:rFonts w:ascii="Courier New" w:hAnsi="Courier New" w:cs="Courier New"/>
        </w:rPr>
      </w:pPr>
    </w:p>
    <w:p w14:paraId="7B1F5A69" w14:textId="3AF0D0E1" w:rsidR="00A24948" w:rsidRPr="00A96145" w:rsidRDefault="00A24948" w:rsidP="00A24948">
      <w:pPr>
        <w:pStyle w:val="PlainText"/>
        <w:rPr>
          <w:rFonts w:ascii="Courier New" w:hAnsi="Courier New" w:cs="Courier New"/>
        </w:rPr>
      </w:pPr>
      <w:r w:rsidRPr="00A96145">
        <w:rPr>
          <w:rFonts w:ascii="Courier New" w:hAnsi="Courier New" w:cs="Courier New"/>
        </w:rPr>
        <w:t>3.2.1.</w:t>
      </w:r>
      <w:r w:rsidR="000447C5">
        <w:rPr>
          <w:rFonts w:ascii="Courier New" w:hAnsi="Courier New" w:cs="Courier New"/>
        </w:rPr>
        <w:t>4</w:t>
      </w:r>
      <w:r w:rsidRPr="00A96145">
        <w:rPr>
          <w:rFonts w:ascii="Courier New" w:hAnsi="Courier New" w:cs="Courier New"/>
        </w:rPr>
        <w:t>.  Network Slicing for Transport Networks</w:t>
      </w:r>
      <w:r w:rsidR="00B6290D">
        <w:rPr>
          <w:rFonts w:ascii="Courier New" w:hAnsi="Courier New" w:cs="Courier New"/>
        </w:rPr>
        <w:t xml:space="preserve"> (</w:t>
      </w:r>
      <w:r w:rsidR="00B6290D" w:rsidRPr="00B6290D">
        <w:rPr>
          <w:rFonts w:ascii="Courier New" w:hAnsi="Courier New" w:cs="Courier New"/>
          <w:color w:val="C45911" w:themeColor="accent2" w:themeShade="BF"/>
        </w:rPr>
        <w:t>Christina</w:t>
      </w:r>
      <w:r w:rsidR="00B6290D">
        <w:rPr>
          <w:rFonts w:ascii="Courier New" w:hAnsi="Courier New" w:cs="Courier New"/>
        </w:rPr>
        <w:t>)</w:t>
      </w:r>
    </w:p>
    <w:p w14:paraId="7CDC662D" w14:textId="77777777" w:rsidR="00A24948" w:rsidRPr="00A96145" w:rsidRDefault="00A24948" w:rsidP="00A24948">
      <w:pPr>
        <w:pStyle w:val="PlainText"/>
        <w:rPr>
          <w:rFonts w:ascii="Courier New" w:hAnsi="Courier New" w:cs="Courier New"/>
        </w:rPr>
      </w:pPr>
    </w:p>
    <w:p w14:paraId="2E48CC40" w14:textId="438A23FA" w:rsidR="00A24948" w:rsidRPr="00A96145" w:rsidRDefault="00A24948" w:rsidP="00A24948">
      <w:pPr>
        <w:pStyle w:val="PlainText"/>
        <w:rPr>
          <w:rFonts w:ascii="Courier New" w:hAnsi="Courier New" w:cs="Courier New"/>
        </w:rPr>
      </w:pPr>
      <w:r w:rsidRPr="00A96145">
        <w:rPr>
          <w:rFonts w:ascii="Courier New" w:hAnsi="Courier New" w:cs="Courier New"/>
        </w:rPr>
        <w:t>3.2.1.</w:t>
      </w:r>
      <w:r w:rsidR="000447C5">
        <w:rPr>
          <w:rFonts w:ascii="Courier New" w:hAnsi="Courier New" w:cs="Courier New"/>
        </w:rPr>
        <w:t>5</w:t>
      </w:r>
      <w:r w:rsidRPr="00A96145">
        <w:rPr>
          <w:rFonts w:ascii="Courier New" w:hAnsi="Courier New" w:cs="Courier New"/>
        </w:rPr>
        <w:t>.  Network Slicing for Access Networks</w:t>
      </w:r>
      <w:r w:rsidR="00B6290D">
        <w:rPr>
          <w:rFonts w:ascii="Courier New" w:hAnsi="Courier New" w:cs="Courier New"/>
        </w:rPr>
        <w:t xml:space="preserve"> (</w:t>
      </w:r>
      <w:r w:rsidR="00B6290D" w:rsidRPr="00B6290D">
        <w:rPr>
          <w:rFonts w:ascii="Courier New" w:hAnsi="Courier New" w:cs="Courier New"/>
          <w:color w:val="C45911" w:themeColor="accent2" w:themeShade="BF"/>
        </w:rPr>
        <w:t>Hannu</w:t>
      </w:r>
      <w:r w:rsidR="00B6290D">
        <w:rPr>
          <w:rFonts w:ascii="Courier New" w:hAnsi="Courier New" w:cs="Courier New"/>
        </w:rPr>
        <w:t xml:space="preserve">) </w:t>
      </w:r>
    </w:p>
    <w:p w14:paraId="39D08F7D" w14:textId="77777777" w:rsidR="00A24948" w:rsidRPr="00A96145" w:rsidRDefault="00A24948" w:rsidP="00A24948">
      <w:pPr>
        <w:pStyle w:val="PlainText"/>
        <w:rPr>
          <w:rFonts w:ascii="Courier New" w:hAnsi="Courier New" w:cs="Courier New"/>
        </w:rPr>
      </w:pPr>
    </w:p>
    <w:p w14:paraId="111D78E4" w14:textId="2592F84D" w:rsidR="00A24948" w:rsidRPr="00A96145" w:rsidRDefault="00A24948" w:rsidP="00A24948">
      <w:pPr>
        <w:pStyle w:val="PlainText"/>
        <w:rPr>
          <w:rFonts w:ascii="Courier New" w:hAnsi="Courier New" w:cs="Courier New"/>
        </w:rPr>
      </w:pPr>
      <w:r w:rsidRPr="00A96145">
        <w:rPr>
          <w:rFonts w:ascii="Courier New" w:hAnsi="Courier New" w:cs="Courier New"/>
        </w:rPr>
        <w:t>3.2.1.</w:t>
      </w:r>
      <w:r w:rsidR="000447C5">
        <w:rPr>
          <w:rFonts w:ascii="Courier New" w:hAnsi="Courier New" w:cs="Courier New"/>
        </w:rPr>
        <w:t>6</w:t>
      </w:r>
      <w:r w:rsidRPr="00A96145">
        <w:rPr>
          <w:rFonts w:ascii="Courier New" w:hAnsi="Courier New" w:cs="Courier New"/>
        </w:rPr>
        <w:t>.  Network Slicing for Terminal Devices</w:t>
      </w:r>
      <w:r w:rsidR="00B6290D">
        <w:rPr>
          <w:rFonts w:ascii="Courier New" w:hAnsi="Courier New" w:cs="Courier New"/>
        </w:rPr>
        <w:t xml:space="preserve"> (</w:t>
      </w:r>
      <w:r w:rsidR="00B6290D" w:rsidRPr="00B6290D">
        <w:rPr>
          <w:rFonts w:ascii="Courier New" w:hAnsi="Courier New" w:cs="Courier New"/>
          <w:color w:val="C45911" w:themeColor="accent2" w:themeShade="BF"/>
        </w:rPr>
        <w:t>Kiran</w:t>
      </w:r>
      <w:r w:rsidR="00B6290D">
        <w:rPr>
          <w:rFonts w:ascii="Courier New" w:hAnsi="Courier New" w:cs="Courier New"/>
        </w:rPr>
        <w:t>)</w:t>
      </w:r>
    </w:p>
    <w:p w14:paraId="32B38B6F" w14:textId="77777777" w:rsidR="00A24948" w:rsidRPr="00A96145" w:rsidRDefault="00A24948" w:rsidP="00A24948">
      <w:pPr>
        <w:pStyle w:val="PlainText"/>
        <w:rPr>
          <w:rFonts w:ascii="Courier New" w:hAnsi="Courier New" w:cs="Courier New"/>
        </w:rPr>
      </w:pPr>
    </w:p>
    <w:p w14:paraId="2CF8FB8A" w14:textId="124C6A95"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3.2.</w:t>
      </w:r>
      <w:r w:rsidR="000447C5">
        <w:rPr>
          <w:rFonts w:ascii="Courier New" w:hAnsi="Courier New" w:cs="Courier New"/>
        </w:rPr>
        <w:t>7</w:t>
      </w:r>
      <w:r w:rsidRPr="00A96145">
        <w:rPr>
          <w:rFonts w:ascii="Courier New" w:hAnsi="Courier New" w:cs="Courier New"/>
        </w:rPr>
        <w:t>.  Multi-domain and E2E Slices (</w:t>
      </w:r>
      <w:r w:rsidRPr="00B6290D">
        <w:rPr>
          <w:rFonts w:ascii="Courier New" w:hAnsi="Courier New" w:cs="Courier New"/>
          <w:color w:val="F4B083" w:themeColor="accent2" w:themeTint="99"/>
        </w:rPr>
        <w:t>Slawomir</w:t>
      </w:r>
      <w:r w:rsidRPr="00A96145">
        <w:rPr>
          <w:rFonts w:ascii="Courier New" w:hAnsi="Courier New" w:cs="Courier New"/>
        </w:rPr>
        <w:t>)</w:t>
      </w:r>
    </w:p>
    <w:p w14:paraId="66D6AB48" w14:textId="77777777" w:rsidR="00A24948" w:rsidRPr="00A96145" w:rsidRDefault="00A24948" w:rsidP="00A24948">
      <w:pPr>
        <w:pStyle w:val="PlainText"/>
        <w:rPr>
          <w:rFonts w:ascii="Courier New" w:hAnsi="Courier New" w:cs="Courier New"/>
        </w:rPr>
      </w:pPr>
    </w:p>
    <w:bookmarkEnd w:id="1078"/>
    <w:p w14:paraId="5475D44E" w14:textId="5DF8F222"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3.2.</w:t>
      </w:r>
      <w:del w:id="1079" w:author="Alex Galis" w:date="2017-05-15T15:48:00Z">
        <w:r w:rsidRPr="00A96145" w:rsidDel="000447C5">
          <w:rPr>
            <w:rFonts w:ascii="Courier New" w:hAnsi="Courier New" w:cs="Courier New"/>
          </w:rPr>
          <w:delText>3</w:delText>
        </w:r>
      </w:del>
      <w:ins w:id="1080" w:author="Alex Galis" w:date="2017-05-15T15:48:00Z">
        <w:r w:rsidR="000447C5">
          <w:rPr>
            <w:rFonts w:ascii="Courier New" w:hAnsi="Courier New" w:cs="Courier New"/>
          </w:rPr>
          <w:t>8</w:t>
        </w:r>
      </w:ins>
      <w:r w:rsidRPr="00A96145">
        <w:rPr>
          <w:rFonts w:ascii="Courier New" w:hAnsi="Courier New" w:cs="Courier New"/>
        </w:rPr>
        <w:t>.  Network Slicing Capabilities (Alex)</w:t>
      </w:r>
    </w:p>
    <w:p w14:paraId="475E846F" w14:textId="77777777" w:rsidR="00A24948" w:rsidRDefault="00A24948" w:rsidP="00A24948">
      <w:pPr>
        <w:pStyle w:val="PlainText"/>
        <w:rPr>
          <w:ins w:id="1081" w:author="Alex Galis" w:date="2017-05-15T23:56:00Z"/>
          <w:rFonts w:ascii="Courier New" w:hAnsi="Courier New" w:cs="Courier New"/>
        </w:rPr>
      </w:pPr>
    </w:p>
    <w:p w14:paraId="1633D263" w14:textId="1089C577" w:rsidR="00B709C1" w:rsidRDefault="00B709C1" w:rsidP="00B709C1">
      <w:pPr>
        <w:pStyle w:val="PlainText"/>
        <w:rPr>
          <w:ins w:id="1082" w:author="Alex Galis" w:date="2017-05-15T23:57:00Z"/>
          <w:rFonts w:ascii="Courier New" w:hAnsi="Courier New" w:cs="Courier New"/>
        </w:rPr>
      </w:pPr>
      <w:ins w:id="1083" w:author="Alex Galis" w:date="2017-05-15T23:57:00Z">
        <w:r>
          <w:rPr>
            <w:rFonts w:ascii="Courier New" w:hAnsi="Courier New" w:cs="Courier New"/>
          </w:rPr>
          <w:t>3</w:t>
        </w:r>
        <w:r w:rsidRPr="00B709C1">
          <w:rPr>
            <w:rFonts w:ascii="Courier New" w:hAnsi="Courier New" w:cs="Courier New"/>
          </w:rPr>
          <w:t>.2.</w:t>
        </w:r>
        <w:r>
          <w:rPr>
            <w:rFonts w:ascii="Courier New" w:hAnsi="Courier New" w:cs="Courier New"/>
          </w:rPr>
          <w:t>8</w:t>
        </w:r>
        <w:r w:rsidRPr="00B709C1">
          <w:rPr>
            <w:rFonts w:ascii="Courier New" w:hAnsi="Courier New" w:cs="Courier New"/>
          </w:rPr>
          <w:t>.1 Reclusiveness</w:t>
        </w:r>
      </w:ins>
    </w:p>
    <w:p w14:paraId="10691EBB" w14:textId="77777777" w:rsidR="00B709C1" w:rsidRPr="00B709C1" w:rsidRDefault="00B709C1" w:rsidP="00B709C1">
      <w:pPr>
        <w:pStyle w:val="PlainText"/>
        <w:rPr>
          <w:ins w:id="1084" w:author="Alex Galis" w:date="2017-05-15T23:57:00Z"/>
          <w:rFonts w:ascii="Courier New" w:hAnsi="Courier New" w:cs="Courier New"/>
        </w:rPr>
      </w:pPr>
    </w:p>
    <w:p w14:paraId="5D1AE9D8" w14:textId="77777777" w:rsidR="00B709C1" w:rsidRPr="00B709C1" w:rsidRDefault="00B709C1" w:rsidP="00B709C1">
      <w:pPr>
        <w:pStyle w:val="PlainText"/>
        <w:rPr>
          <w:ins w:id="1085" w:author="Alex Galis" w:date="2017-05-15T23:57:00Z"/>
          <w:rFonts w:ascii="Courier New" w:hAnsi="Courier New" w:cs="Courier New"/>
        </w:rPr>
      </w:pPr>
      <w:ins w:id="1086" w:author="Alex Galis" w:date="2017-05-15T23:57:00Z">
        <w:r w:rsidRPr="00B709C1">
          <w:rPr>
            <w:rFonts w:ascii="Courier New" w:hAnsi="Courier New" w:cs="Courier New"/>
          </w:rPr>
          <w:t>Recursion is a property of some functional blocks: a larger functional block can be created by aggregating a number of a smaller functional block and interconnecting them with a specific topology. As such one could summarize the concept of recursive network slice definition as the ability to build a new network slice out of existing network slice (s). A certain resource or network function /virtual network function could scale recursively, meaning that a certain pattern could replace part of itself. This leads to a more elastic network slice definition, where a network slice template, describing the functionality, can be filled by a specific pattern or implementation, depending on the required performance, required QoS or available infrastructure. If a certain part of a network slice can be replaced by different patterns, this can offer some advantages:</w:t>
        </w:r>
      </w:ins>
    </w:p>
    <w:p w14:paraId="6C89E10D" w14:textId="77777777" w:rsidR="00B709C1" w:rsidRPr="00B709C1" w:rsidRDefault="00B709C1" w:rsidP="00B709C1">
      <w:pPr>
        <w:pStyle w:val="PlainText"/>
        <w:rPr>
          <w:ins w:id="1087" w:author="Alex Galis" w:date="2017-05-15T23:57:00Z"/>
          <w:rFonts w:ascii="Courier New" w:hAnsi="Courier New" w:cs="Courier New"/>
        </w:rPr>
      </w:pPr>
      <w:ins w:id="1088" w:author="Alex Galis" w:date="2017-05-15T23:57:00Z">
        <w:r w:rsidRPr="00B709C1">
          <w:rPr>
            <w:rFonts w:ascii="Courier New" w:hAnsi="Courier New" w:cs="Courier New"/>
          </w:rPr>
          <w:t>•</w:t>
        </w:r>
        <w:r w:rsidRPr="00B709C1">
          <w:rPr>
            <w:rFonts w:ascii="Courier New" w:hAnsi="Courier New" w:cs="Courier New"/>
          </w:rPr>
          <w:tab/>
          <w:t>Each pattern might have its own capabilities in terms of performance. Depending on the required workload, a network function /virtual network function might be replaced by a pattern able to process at higher performance. Similarly, a service or network function /virtual network function can be decomposed so it can be deployed on the available infrastructure.</w:t>
        </w:r>
      </w:ins>
    </w:p>
    <w:p w14:paraId="008BAAE9" w14:textId="77777777" w:rsidR="00B709C1" w:rsidRPr="00B709C1" w:rsidRDefault="00B709C1" w:rsidP="00B709C1">
      <w:pPr>
        <w:pStyle w:val="PlainText"/>
        <w:rPr>
          <w:ins w:id="1089" w:author="Alex Galis" w:date="2017-05-15T23:57:00Z"/>
          <w:rFonts w:ascii="Courier New" w:hAnsi="Courier New" w:cs="Courier New"/>
        </w:rPr>
      </w:pPr>
      <w:ins w:id="1090" w:author="Alex Galis" w:date="2017-05-15T23:57:00Z">
        <w:r w:rsidRPr="00B709C1">
          <w:rPr>
            <w:rFonts w:ascii="Courier New" w:hAnsi="Courier New" w:cs="Courier New"/>
          </w:rPr>
          <w:t>•</w:t>
        </w:r>
        <w:r w:rsidRPr="00B709C1">
          <w:rPr>
            <w:rFonts w:ascii="Courier New" w:hAnsi="Courier New" w:cs="Courier New"/>
          </w:rPr>
          <w:tab/>
          <w:t>From an orchestrating point of view, above way of using recursive network slice templates, can be beneficial for the placement algorithm used by the orchestrator. The success rate, solution quality and/or runtime of such an embedding algorithm benefits from information on both possible scaling or decomposition topologies and available infrastructure.</w:t>
        </w:r>
      </w:ins>
    </w:p>
    <w:p w14:paraId="09285170" w14:textId="77777777" w:rsidR="00B709C1" w:rsidRPr="00B709C1" w:rsidRDefault="00B709C1" w:rsidP="00B709C1">
      <w:pPr>
        <w:pStyle w:val="PlainText"/>
        <w:rPr>
          <w:ins w:id="1091" w:author="Alex Galis" w:date="2017-05-15T23:57:00Z"/>
          <w:rFonts w:ascii="Courier New" w:hAnsi="Courier New" w:cs="Courier New"/>
        </w:rPr>
      </w:pPr>
      <w:ins w:id="1092" w:author="Alex Galis" w:date="2017-05-15T23:57:00Z">
        <w:r w:rsidRPr="00B709C1">
          <w:rPr>
            <w:rFonts w:ascii="Courier New" w:hAnsi="Courier New" w:cs="Courier New"/>
          </w:rPr>
          <w:t>•</w:t>
        </w:r>
        <w:r w:rsidRPr="00B709C1">
          <w:rPr>
            <w:rFonts w:ascii="Courier New" w:hAnsi="Courier New" w:cs="Courier New"/>
          </w:rPr>
          <w:tab/>
          <w:t>Enabling methods for network slice template segmentation allowing a slicing hierarchy with parent - child relationships.</w:t>
        </w:r>
      </w:ins>
    </w:p>
    <w:p w14:paraId="6AC8F048" w14:textId="77777777" w:rsidR="00B709C1" w:rsidRPr="00B709C1" w:rsidRDefault="00B709C1" w:rsidP="00B709C1">
      <w:pPr>
        <w:pStyle w:val="PlainText"/>
        <w:rPr>
          <w:ins w:id="1093" w:author="Alex Galis" w:date="2017-05-15T23:57:00Z"/>
          <w:rFonts w:ascii="Courier New" w:hAnsi="Courier New" w:cs="Courier New"/>
        </w:rPr>
      </w:pPr>
    </w:p>
    <w:p w14:paraId="39B6E125" w14:textId="14B27C31" w:rsidR="00B709C1" w:rsidRPr="00B709C1" w:rsidRDefault="00B709C1" w:rsidP="00B709C1">
      <w:pPr>
        <w:pStyle w:val="PlainText"/>
        <w:rPr>
          <w:ins w:id="1094" w:author="Alex Galis" w:date="2017-05-15T23:57:00Z"/>
          <w:rFonts w:ascii="Courier New" w:hAnsi="Courier New" w:cs="Courier New"/>
        </w:rPr>
      </w:pPr>
      <w:ins w:id="1095" w:author="Alex Galis" w:date="2017-05-15T23:57:00Z">
        <w:r>
          <w:rPr>
            <w:rFonts w:ascii="Courier New" w:hAnsi="Courier New" w:cs="Courier New"/>
          </w:rPr>
          <w:t>3</w:t>
        </w:r>
        <w:r w:rsidRPr="00B709C1">
          <w:rPr>
            <w:rFonts w:ascii="Courier New" w:hAnsi="Courier New" w:cs="Courier New"/>
          </w:rPr>
          <w:t>.2.</w:t>
        </w:r>
        <w:r>
          <w:rPr>
            <w:rFonts w:ascii="Courier New" w:hAnsi="Courier New" w:cs="Courier New"/>
          </w:rPr>
          <w:t>8</w:t>
        </w:r>
        <w:r w:rsidRPr="00B709C1">
          <w:rPr>
            <w:rFonts w:ascii="Courier New" w:hAnsi="Courier New" w:cs="Courier New"/>
          </w:rPr>
          <w:t>.2 Protection</w:t>
        </w:r>
      </w:ins>
    </w:p>
    <w:p w14:paraId="37E828BA" w14:textId="77777777" w:rsidR="00B709C1" w:rsidRPr="00B709C1" w:rsidRDefault="00B709C1" w:rsidP="00B709C1">
      <w:pPr>
        <w:pStyle w:val="PlainText"/>
        <w:rPr>
          <w:ins w:id="1096" w:author="Alex Galis" w:date="2017-05-15T23:57:00Z"/>
          <w:rFonts w:ascii="Courier New" w:hAnsi="Courier New" w:cs="Courier New"/>
        </w:rPr>
      </w:pPr>
      <w:ins w:id="1097" w:author="Alex Galis" w:date="2017-05-15T23:57:00Z">
        <w:r w:rsidRPr="00B709C1">
          <w:rPr>
            <w:rFonts w:ascii="Courier New" w:hAnsi="Courier New" w:cs="Courier New"/>
          </w:rPr>
          <w:t>Protection refers to the related capability and mechanisms so that events within one network slice, such as congestion, do not have a negative impact on another slice.</w:t>
        </w:r>
      </w:ins>
    </w:p>
    <w:p w14:paraId="1E53304E" w14:textId="77777777" w:rsidR="00B709C1" w:rsidRDefault="00B709C1" w:rsidP="00B709C1">
      <w:pPr>
        <w:pStyle w:val="PlainText"/>
        <w:rPr>
          <w:ins w:id="1098" w:author="Alex Galis" w:date="2017-05-15T23:57:00Z"/>
          <w:rFonts w:ascii="Courier New" w:hAnsi="Courier New" w:cs="Courier New"/>
        </w:rPr>
      </w:pPr>
    </w:p>
    <w:p w14:paraId="606F2AB4" w14:textId="1E18661B" w:rsidR="00B709C1" w:rsidRPr="00B709C1" w:rsidRDefault="00B709C1" w:rsidP="00B709C1">
      <w:pPr>
        <w:pStyle w:val="PlainText"/>
        <w:rPr>
          <w:ins w:id="1099" w:author="Alex Galis" w:date="2017-05-15T23:57:00Z"/>
          <w:rFonts w:ascii="Courier New" w:hAnsi="Courier New" w:cs="Courier New"/>
        </w:rPr>
      </w:pPr>
      <w:ins w:id="1100" w:author="Alex Galis" w:date="2017-05-15T23:57:00Z">
        <w:r>
          <w:rPr>
            <w:rFonts w:ascii="Courier New" w:hAnsi="Courier New" w:cs="Courier New"/>
          </w:rPr>
          <w:t>3</w:t>
        </w:r>
        <w:r w:rsidRPr="00B709C1">
          <w:rPr>
            <w:rFonts w:ascii="Courier New" w:hAnsi="Courier New" w:cs="Courier New"/>
          </w:rPr>
          <w:t>.2.</w:t>
        </w:r>
        <w:r>
          <w:rPr>
            <w:rFonts w:ascii="Courier New" w:hAnsi="Courier New" w:cs="Courier New"/>
          </w:rPr>
          <w:t>8</w:t>
        </w:r>
        <w:r w:rsidRPr="00B709C1">
          <w:rPr>
            <w:rFonts w:ascii="Courier New" w:hAnsi="Courier New" w:cs="Courier New"/>
          </w:rPr>
          <w:t>.3 Elasticity</w:t>
        </w:r>
      </w:ins>
    </w:p>
    <w:p w14:paraId="23C63201" w14:textId="77777777" w:rsidR="00B709C1" w:rsidRPr="00B709C1" w:rsidRDefault="00B709C1" w:rsidP="00B709C1">
      <w:pPr>
        <w:pStyle w:val="PlainText"/>
        <w:rPr>
          <w:ins w:id="1101" w:author="Alex Galis" w:date="2017-05-15T23:57:00Z"/>
          <w:rFonts w:ascii="Courier New" w:hAnsi="Courier New" w:cs="Courier New"/>
        </w:rPr>
      </w:pPr>
      <w:ins w:id="1102" w:author="Alex Galis" w:date="2017-05-15T23:57:00Z">
        <w:r w:rsidRPr="00B709C1">
          <w:rPr>
            <w:rFonts w:ascii="Courier New" w:hAnsi="Courier New" w:cs="Courier New"/>
          </w:rPr>
          <w:lastRenderedPageBreak/>
          <w:t>Elasticity refers to the capability, mechanisms and triggers for the growth /shrinkage of network resources, and/or network and service functions in an Network Slice as function of service needs.</w:t>
        </w:r>
      </w:ins>
    </w:p>
    <w:p w14:paraId="2911CBCA" w14:textId="77777777" w:rsidR="00B709C1" w:rsidRDefault="00B709C1" w:rsidP="00B709C1">
      <w:pPr>
        <w:pStyle w:val="PlainText"/>
        <w:rPr>
          <w:ins w:id="1103" w:author="Alex Galis" w:date="2017-05-15T23:57:00Z"/>
          <w:rFonts w:ascii="Courier New" w:hAnsi="Courier New" w:cs="Courier New"/>
        </w:rPr>
      </w:pPr>
    </w:p>
    <w:p w14:paraId="05791873" w14:textId="32545A61" w:rsidR="00B709C1" w:rsidRPr="00B709C1" w:rsidRDefault="00B709C1" w:rsidP="00B709C1">
      <w:pPr>
        <w:pStyle w:val="PlainText"/>
        <w:rPr>
          <w:ins w:id="1104" w:author="Alex Galis" w:date="2017-05-15T23:57:00Z"/>
          <w:rFonts w:ascii="Courier New" w:hAnsi="Courier New" w:cs="Courier New"/>
        </w:rPr>
      </w:pPr>
      <w:ins w:id="1105" w:author="Alex Galis" w:date="2017-05-15T23:57:00Z">
        <w:r>
          <w:rPr>
            <w:rFonts w:ascii="Courier New" w:hAnsi="Courier New" w:cs="Courier New"/>
          </w:rPr>
          <w:t>3</w:t>
        </w:r>
        <w:r w:rsidRPr="00B709C1">
          <w:rPr>
            <w:rFonts w:ascii="Courier New" w:hAnsi="Courier New" w:cs="Courier New"/>
          </w:rPr>
          <w:t>.2.</w:t>
        </w:r>
        <w:r>
          <w:rPr>
            <w:rFonts w:ascii="Courier New" w:hAnsi="Courier New" w:cs="Courier New"/>
          </w:rPr>
          <w:t>8</w:t>
        </w:r>
        <w:r w:rsidRPr="00B709C1">
          <w:rPr>
            <w:rFonts w:ascii="Courier New" w:hAnsi="Courier New" w:cs="Courier New"/>
          </w:rPr>
          <w:t>.4  Extensibility</w:t>
        </w:r>
      </w:ins>
    </w:p>
    <w:p w14:paraId="11AB9D37" w14:textId="77777777" w:rsidR="00B709C1" w:rsidRPr="00B709C1" w:rsidRDefault="00B709C1" w:rsidP="00B709C1">
      <w:pPr>
        <w:pStyle w:val="PlainText"/>
        <w:rPr>
          <w:ins w:id="1106" w:author="Alex Galis" w:date="2017-05-15T23:57:00Z"/>
          <w:rFonts w:ascii="Courier New" w:hAnsi="Courier New" w:cs="Courier New"/>
        </w:rPr>
      </w:pPr>
      <w:ins w:id="1107" w:author="Alex Galis" w:date="2017-05-15T23:57:00Z">
        <w:r w:rsidRPr="00B709C1">
          <w:rPr>
            <w:rFonts w:ascii="Courier New" w:hAnsi="Courier New" w:cs="Courier New"/>
          </w:rPr>
          <w:t>Extensibility refers to the capability and ability to expand a network slice with additional functionality and/or characteristics, or through the modification of existing network function / virtual network function while minimizing impact to existing functions.</w:t>
        </w:r>
      </w:ins>
    </w:p>
    <w:p w14:paraId="691C01F8" w14:textId="77777777" w:rsidR="00B709C1" w:rsidRDefault="00B709C1" w:rsidP="00B709C1">
      <w:pPr>
        <w:pStyle w:val="PlainText"/>
        <w:rPr>
          <w:ins w:id="1108" w:author="Alex Galis" w:date="2017-05-15T23:57:00Z"/>
          <w:rFonts w:ascii="Courier New" w:hAnsi="Courier New" w:cs="Courier New"/>
        </w:rPr>
      </w:pPr>
    </w:p>
    <w:p w14:paraId="7FBB0B9C" w14:textId="5E396375" w:rsidR="00B709C1" w:rsidRPr="00B709C1" w:rsidRDefault="00B709C1" w:rsidP="00B709C1">
      <w:pPr>
        <w:pStyle w:val="PlainText"/>
        <w:rPr>
          <w:ins w:id="1109" w:author="Alex Galis" w:date="2017-05-15T23:57:00Z"/>
          <w:rFonts w:ascii="Courier New" w:hAnsi="Courier New" w:cs="Courier New"/>
        </w:rPr>
      </w:pPr>
      <w:ins w:id="1110" w:author="Alex Galis" w:date="2017-05-15T23:58:00Z">
        <w:r>
          <w:rPr>
            <w:rFonts w:ascii="Courier New" w:hAnsi="Courier New" w:cs="Courier New"/>
          </w:rPr>
          <w:t>3</w:t>
        </w:r>
        <w:r w:rsidRPr="00B709C1">
          <w:rPr>
            <w:rFonts w:ascii="Courier New" w:hAnsi="Courier New" w:cs="Courier New"/>
          </w:rPr>
          <w:t>.2.</w:t>
        </w:r>
        <w:r>
          <w:rPr>
            <w:rFonts w:ascii="Courier New" w:hAnsi="Courier New" w:cs="Courier New"/>
          </w:rPr>
          <w:t>8</w:t>
        </w:r>
      </w:ins>
      <w:ins w:id="1111" w:author="Alex Galis" w:date="2017-05-15T23:57:00Z">
        <w:r w:rsidRPr="00B709C1">
          <w:rPr>
            <w:rFonts w:ascii="Courier New" w:hAnsi="Courier New" w:cs="Courier New"/>
          </w:rPr>
          <w:t>.5 Safety</w:t>
        </w:r>
      </w:ins>
    </w:p>
    <w:p w14:paraId="45B96E8F" w14:textId="77777777" w:rsidR="00B709C1" w:rsidRPr="00B709C1" w:rsidRDefault="00B709C1" w:rsidP="00B709C1">
      <w:pPr>
        <w:pStyle w:val="PlainText"/>
        <w:rPr>
          <w:ins w:id="1112" w:author="Alex Galis" w:date="2017-05-15T23:57:00Z"/>
          <w:rFonts w:ascii="Courier New" w:hAnsi="Courier New" w:cs="Courier New"/>
        </w:rPr>
      </w:pPr>
      <w:ins w:id="1113" w:author="Alex Galis" w:date="2017-05-15T23:57:00Z">
        <w:r w:rsidRPr="00B709C1">
          <w:rPr>
            <w:rFonts w:ascii="Courier New" w:hAnsi="Courier New" w:cs="Courier New"/>
          </w:rPr>
          <w:t>Safety refers to the conditions in within one network slice of being protected against different types and the consequences of failure, error harm or any other event, which could be considered non-desirable in an other network slice.</w:t>
        </w:r>
      </w:ins>
    </w:p>
    <w:p w14:paraId="5AA9616F" w14:textId="77777777" w:rsidR="00B709C1" w:rsidRDefault="00B709C1" w:rsidP="00B709C1">
      <w:pPr>
        <w:pStyle w:val="PlainText"/>
        <w:rPr>
          <w:ins w:id="1114" w:author="Alex Galis" w:date="2017-05-15T23:58:00Z"/>
          <w:rFonts w:ascii="Courier New" w:hAnsi="Courier New" w:cs="Courier New"/>
        </w:rPr>
      </w:pPr>
    </w:p>
    <w:p w14:paraId="75D34CC5" w14:textId="11029039" w:rsidR="00B709C1" w:rsidRPr="00B709C1" w:rsidRDefault="00B709C1" w:rsidP="00B709C1">
      <w:pPr>
        <w:pStyle w:val="PlainText"/>
        <w:rPr>
          <w:ins w:id="1115" w:author="Alex Galis" w:date="2017-05-15T23:57:00Z"/>
          <w:rFonts w:ascii="Courier New" w:hAnsi="Courier New" w:cs="Courier New"/>
        </w:rPr>
      </w:pPr>
      <w:ins w:id="1116" w:author="Alex Galis" w:date="2017-05-15T23:58:00Z">
        <w:r>
          <w:rPr>
            <w:rFonts w:ascii="Courier New" w:hAnsi="Courier New" w:cs="Courier New"/>
          </w:rPr>
          <w:t>3</w:t>
        </w:r>
        <w:r w:rsidRPr="00B709C1">
          <w:rPr>
            <w:rFonts w:ascii="Courier New" w:hAnsi="Courier New" w:cs="Courier New"/>
          </w:rPr>
          <w:t>.2.</w:t>
        </w:r>
        <w:r>
          <w:rPr>
            <w:rFonts w:ascii="Courier New" w:hAnsi="Courier New" w:cs="Courier New"/>
          </w:rPr>
          <w:t>8</w:t>
        </w:r>
      </w:ins>
      <w:ins w:id="1117" w:author="Alex Galis" w:date="2017-05-15T23:57:00Z">
        <w:r w:rsidRPr="00B709C1">
          <w:rPr>
            <w:rFonts w:ascii="Courier New" w:hAnsi="Courier New" w:cs="Courier New"/>
          </w:rPr>
          <w:t>.6 Isolation</w:t>
        </w:r>
      </w:ins>
    </w:p>
    <w:p w14:paraId="46352630" w14:textId="77777777" w:rsidR="00B709C1" w:rsidRPr="00B709C1" w:rsidRDefault="00B709C1" w:rsidP="00B709C1">
      <w:pPr>
        <w:pStyle w:val="PlainText"/>
        <w:rPr>
          <w:ins w:id="1118" w:author="Alex Galis" w:date="2017-05-15T23:57:00Z"/>
          <w:rFonts w:ascii="Courier New" w:hAnsi="Courier New" w:cs="Courier New"/>
        </w:rPr>
      </w:pPr>
      <w:ins w:id="1119" w:author="Alex Galis" w:date="2017-05-15T23:57:00Z">
        <w:r w:rsidRPr="00B709C1">
          <w:rPr>
            <w:rFonts w:ascii="Courier New" w:hAnsi="Courier New" w:cs="Courier New"/>
          </w:rPr>
          <w:t>Efficient slice creation is expected to guarantee the isolation and non interference between network slices in the Data /Control /Management planes as well as safety and security for multi-tenancy in slices.</w:t>
        </w:r>
      </w:ins>
    </w:p>
    <w:p w14:paraId="0006ECC3" w14:textId="77777777" w:rsidR="00B709C1" w:rsidRPr="00B709C1" w:rsidRDefault="00B709C1" w:rsidP="00B709C1">
      <w:pPr>
        <w:pStyle w:val="PlainText"/>
        <w:rPr>
          <w:ins w:id="1120" w:author="Alex Galis" w:date="2017-05-15T23:57:00Z"/>
          <w:rFonts w:ascii="Courier New" w:hAnsi="Courier New" w:cs="Courier New"/>
        </w:rPr>
      </w:pPr>
    </w:p>
    <w:p w14:paraId="0C41FD1E" w14:textId="77777777" w:rsidR="00B709C1" w:rsidRPr="00B709C1" w:rsidRDefault="00B709C1" w:rsidP="00B709C1">
      <w:pPr>
        <w:pStyle w:val="PlainText"/>
        <w:rPr>
          <w:ins w:id="1121" w:author="Alex Galis" w:date="2017-05-15T23:57:00Z"/>
          <w:rFonts w:ascii="Courier New" w:hAnsi="Courier New" w:cs="Courier New"/>
        </w:rPr>
      </w:pPr>
    </w:p>
    <w:p w14:paraId="5A981049" w14:textId="77777777" w:rsidR="00B709C1" w:rsidRPr="00B709C1" w:rsidRDefault="00B709C1" w:rsidP="00B709C1">
      <w:pPr>
        <w:pStyle w:val="PlainText"/>
        <w:rPr>
          <w:ins w:id="1122" w:author="Alex Galis" w:date="2017-05-15T23:57:00Z"/>
          <w:rFonts w:ascii="Courier New" w:hAnsi="Courier New" w:cs="Courier New"/>
        </w:rPr>
      </w:pPr>
      <w:ins w:id="1123" w:author="Alex Galis" w:date="2017-05-15T23:57:00Z">
        <w:r w:rsidRPr="00B709C1">
          <w:rPr>
            <w:rFonts w:ascii="Courier New" w:hAnsi="Courier New" w:cs="Courier New"/>
          </w:rPr>
          <w:t>4.2.4.</w:t>
        </w:r>
        <w:r w:rsidRPr="00B709C1">
          <w:rPr>
            <w:rFonts w:ascii="Courier New" w:hAnsi="Courier New" w:cs="Courier New"/>
          </w:rPr>
          <w:tab/>
          <w:t xml:space="preserve">Network Slicing </w:t>
        </w:r>
      </w:ins>
    </w:p>
    <w:p w14:paraId="2276B826" w14:textId="77777777" w:rsidR="00B709C1" w:rsidRDefault="00B709C1" w:rsidP="00A24948">
      <w:pPr>
        <w:pStyle w:val="PlainText"/>
        <w:rPr>
          <w:ins w:id="1124" w:author="Alex Galis" w:date="2017-05-15T23:56:00Z"/>
          <w:rFonts w:ascii="Courier New" w:hAnsi="Courier New" w:cs="Courier New"/>
        </w:rPr>
      </w:pPr>
    </w:p>
    <w:p w14:paraId="3F8351D0" w14:textId="77777777" w:rsidR="00B709C1" w:rsidRPr="00A96145" w:rsidRDefault="00B709C1" w:rsidP="00A24948">
      <w:pPr>
        <w:pStyle w:val="PlainText"/>
        <w:rPr>
          <w:rFonts w:ascii="Courier New" w:hAnsi="Courier New" w:cs="Courier New"/>
        </w:rPr>
      </w:pPr>
    </w:p>
    <w:p w14:paraId="100B76D6" w14:textId="6F69678D"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3.2.</w:t>
      </w:r>
      <w:ins w:id="1125" w:author="Alex Galis" w:date="2017-05-15T15:48:00Z">
        <w:r w:rsidR="000447C5">
          <w:rPr>
            <w:rFonts w:ascii="Courier New" w:hAnsi="Courier New" w:cs="Courier New"/>
          </w:rPr>
          <w:t>9</w:t>
        </w:r>
      </w:ins>
      <w:r w:rsidRPr="00A96145">
        <w:rPr>
          <w:rFonts w:ascii="Courier New" w:hAnsi="Courier New" w:cs="Courier New"/>
        </w:rPr>
        <w:t>.  Network Slicing Capability Exposure and APIs (</w:t>
      </w:r>
      <w:r w:rsidRPr="00886BAA">
        <w:rPr>
          <w:rFonts w:ascii="Courier New" w:hAnsi="Courier New" w:cs="Courier New"/>
          <w:color w:val="C45911" w:themeColor="accent2" w:themeShade="BF"/>
        </w:rPr>
        <w:t>Kiran</w:t>
      </w:r>
      <w:r w:rsidRPr="00A96145">
        <w:rPr>
          <w:rFonts w:ascii="Courier New" w:hAnsi="Courier New" w:cs="Courier New"/>
        </w:rPr>
        <w:t>)</w:t>
      </w:r>
    </w:p>
    <w:p w14:paraId="22DAA16C" w14:textId="77777777" w:rsidR="00A24948" w:rsidRPr="00A96145" w:rsidRDefault="00A24948" w:rsidP="00A24948">
      <w:pPr>
        <w:pStyle w:val="PlainText"/>
        <w:rPr>
          <w:rFonts w:ascii="Courier New" w:hAnsi="Courier New" w:cs="Courier New"/>
        </w:rPr>
      </w:pPr>
    </w:p>
    <w:p w14:paraId="386F701F" w14:textId="29D8C4B1"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3.2.</w:t>
      </w:r>
      <w:r w:rsidR="000447C5">
        <w:rPr>
          <w:rFonts w:ascii="Courier New" w:hAnsi="Courier New" w:cs="Courier New"/>
        </w:rPr>
        <w:t>10</w:t>
      </w:r>
      <w:r w:rsidRPr="00A96145">
        <w:rPr>
          <w:rFonts w:ascii="Courier New" w:hAnsi="Courier New" w:cs="Courier New"/>
        </w:rPr>
        <w:t>.  Life-cycle Management of a Slice (</w:t>
      </w:r>
      <w:r w:rsidRPr="00886BAA">
        <w:rPr>
          <w:rFonts w:ascii="Courier New" w:hAnsi="Courier New" w:cs="Courier New"/>
          <w:color w:val="C45911" w:themeColor="accent2" w:themeShade="BF"/>
        </w:rPr>
        <w:t>Carlos</w:t>
      </w:r>
      <w:r w:rsidRPr="00A96145">
        <w:rPr>
          <w:rFonts w:ascii="Courier New" w:hAnsi="Courier New" w:cs="Courier New"/>
        </w:rPr>
        <w:t>)</w:t>
      </w:r>
    </w:p>
    <w:p w14:paraId="262D1E78" w14:textId="77777777" w:rsidR="00A24948" w:rsidRPr="00A96145" w:rsidRDefault="00A24948" w:rsidP="00A24948">
      <w:pPr>
        <w:pStyle w:val="PlainText"/>
        <w:rPr>
          <w:rFonts w:ascii="Courier New" w:hAnsi="Courier New" w:cs="Courier New"/>
        </w:rPr>
      </w:pPr>
    </w:p>
    <w:p w14:paraId="2BF6A6D4" w14:textId="7BFE8CB8"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3.2.</w:t>
      </w:r>
      <w:r w:rsidR="000447C5">
        <w:rPr>
          <w:rFonts w:ascii="Courier New" w:hAnsi="Courier New" w:cs="Courier New"/>
        </w:rPr>
        <w:t>11</w:t>
      </w:r>
      <w:r w:rsidRPr="00A96145">
        <w:rPr>
          <w:rFonts w:ascii="Courier New" w:hAnsi="Courier New" w:cs="Courier New"/>
        </w:rPr>
        <w:t>.  Different viewpoints on Slices (</w:t>
      </w:r>
      <w:r w:rsidRPr="00886BAA">
        <w:rPr>
          <w:rFonts w:ascii="Courier New" w:hAnsi="Courier New" w:cs="Courier New"/>
          <w:color w:val="C45911" w:themeColor="accent2" w:themeShade="BF"/>
        </w:rPr>
        <w:t>Liang</w:t>
      </w:r>
      <w:r w:rsidRPr="00A96145">
        <w:rPr>
          <w:rFonts w:ascii="Courier New" w:hAnsi="Courier New" w:cs="Courier New"/>
        </w:rPr>
        <w:t>)</w:t>
      </w:r>
    </w:p>
    <w:p w14:paraId="306AE690" w14:textId="77777777" w:rsidR="00A24948" w:rsidRPr="00A96145" w:rsidRDefault="00A24948" w:rsidP="00A24948">
      <w:pPr>
        <w:pStyle w:val="PlainText"/>
        <w:rPr>
          <w:rFonts w:ascii="Courier New" w:hAnsi="Courier New" w:cs="Courier New"/>
        </w:rPr>
      </w:pPr>
    </w:p>
    <w:p w14:paraId="101BEA19"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4.  Data Plane of Network Slicing</w:t>
      </w:r>
    </w:p>
    <w:p w14:paraId="19F07503" w14:textId="77777777" w:rsidR="00A24948" w:rsidRPr="00A96145" w:rsidRDefault="00A24948" w:rsidP="00A24948">
      <w:pPr>
        <w:pStyle w:val="PlainText"/>
        <w:rPr>
          <w:rFonts w:ascii="Courier New" w:hAnsi="Courier New" w:cs="Courier New"/>
        </w:rPr>
      </w:pPr>
    </w:p>
    <w:p w14:paraId="38C5A2D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In the network slicing architecture, the data plane in the edge and</w:t>
      </w:r>
    </w:p>
    <w:p w14:paraId="11051F8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core of the network will likely be one or more of the standard IETF</w:t>
      </w:r>
    </w:p>
    <w:p w14:paraId="0C961B9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data planes: IPv4/IPv6, MPLS or Pseudowires (PW).  This section</w:t>
      </w:r>
    </w:p>
    <w:p w14:paraId="75AE0CA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assumes that the IETF protocol stack exists as-is, and describes the</w:t>
      </w:r>
    </w:p>
    <w:p w14:paraId="312872D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performance consideration in different layers of the data plane.</w:t>
      </w:r>
    </w:p>
    <w:p w14:paraId="77CA1B22" w14:textId="77777777" w:rsidR="00A24948" w:rsidRPr="00A96145" w:rsidRDefault="00A24948" w:rsidP="00A24948">
      <w:pPr>
        <w:pStyle w:val="PlainText"/>
        <w:rPr>
          <w:rFonts w:ascii="Courier New" w:hAnsi="Courier New" w:cs="Courier New"/>
        </w:rPr>
      </w:pPr>
    </w:p>
    <w:p w14:paraId="1F7FEBA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4.1.  Propagation of Guarantees</w:t>
      </w:r>
    </w:p>
    <w:p w14:paraId="09811D4C" w14:textId="77777777" w:rsidR="00A24948" w:rsidRPr="00A96145" w:rsidRDefault="00A24948" w:rsidP="00A24948">
      <w:pPr>
        <w:pStyle w:val="PlainText"/>
        <w:rPr>
          <w:rFonts w:ascii="Courier New" w:hAnsi="Courier New" w:cs="Courier New"/>
        </w:rPr>
      </w:pPr>
    </w:p>
    <w:p w14:paraId="394DB11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Guarantees of delay start at the physical layer and propagate up the</w:t>
      </w:r>
    </w:p>
    <w:p w14:paraId="748FC04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stack layer by layer.  Any layer can add delay, and can take various</w:t>
      </w:r>
    </w:p>
    <w:p w14:paraId="49D16154"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steps to minimize the impact of delay on its layer, but no layer can</w:t>
      </w:r>
    </w:p>
    <w:p w14:paraId="008FAA1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reduce the delay introduced by a lower layer.</w:t>
      </w:r>
    </w:p>
    <w:p w14:paraId="227BD36C" w14:textId="77777777" w:rsidR="00A24948" w:rsidRPr="00A96145" w:rsidRDefault="00A24948" w:rsidP="00A24948">
      <w:pPr>
        <w:pStyle w:val="PlainText"/>
        <w:rPr>
          <w:rFonts w:ascii="Courier New" w:hAnsi="Courier New" w:cs="Courier New"/>
        </w:rPr>
      </w:pPr>
    </w:p>
    <w:p w14:paraId="036AA524"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Guarantees of loss and jitter can, by contrast be upheld or improved</w:t>
      </w:r>
    </w:p>
    <w:p w14:paraId="2D4DF8F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at any layer of the protocol stack, but usually at a cost of</w:t>
      </w:r>
    </w:p>
    <w:p w14:paraId="2354AAE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increased delay.  Where delay is a constrain as it is in some 5G</w:t>
      </w:r>
    </w:p>
    <w:p w14:paraId="022D449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applications the option of trading delay for better loss or jitter</w:t>
      </w:r>
    </w:p>
    <w:p w14:paraId="1DACF67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characteristics is not an option.  In these circumstances it is</w:t>
      </w:r>
    </w:p>
    <w:p w14:paraId="0F77E56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critical that the quality characteristics start at the physical layer</w:t>
      </w:r>
    </w:p>
    <w:p w14:paraId="05A848B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and be maintained at each layer of the protocol stack.</w:t>
      </w:r>
    </w:p>
    <w:p w14:paraId="23F98D33" w14:textId="77777777" w:rsidR="00A24948" w:rsidRPr="00A96145" w:rsidRDefault="00A24948" w:rsidP="00A24948">
      <w:pPr>
        <w:pStyle w:val="PlainText"/>
        <w:rPr>
          <w:rFonts w:ascii="Courier New" w:hAnsi="Courier New" w:cs="Courier New"/>
        </w:rPr>
      </w:pPr>
    </w:p>
    <w:p w14:paraId="37AAA60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4.2.  The Underlying Physical Layer</w:t>
      </w:r>
    </w:p>
    <w:p w14:paraId="28AFF0C3" w14:textId="77777777" w:rsidR="00A24948" w:rsidRPr="00A96145" w:rsidRDefault="00A24948" w:rsidP="00A24948">
      <w:pPr>
        <w:pStyle w:val="PlainText"/>
        <w:rPr>
          <w:rFonts w:ascii="Courier New" w:hAnsi="Courier New" w:cs="Courier New"/>
        </w:rPr>
      </w:pPr>
    </w:p>
    <w:p w14:paraId="00B42A0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 point to point dedicated physical channel provides the delay,</w:t>
      </w:r>
    </w:p>
    <w:p w14:paraId="1ABD296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jitter and loss characteristics limited only by the media itself.</w:t>
      </w:r>
    </w:p>
    <w:p w14:paraId="65EB477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This does not fulfil the need for rapid reconfiguration of the</w:t>
      </w:r>
    </w:p>
    <w:p w14:paraId="0E2171CB"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network to provision new services.</w:t>
      </w:r>
    </w:p>
    <w:p w14:paraId="3417348A" w14:textId="77777777" w:rsidR="00A24948" w:rsidRPr="00A96145" w:rsidRDefault="00A24948" w:rsidP="00A24948">
      <w:pPr>
        <w:pStyle w:val="PlainText"/>
        <w:rPr>
          <w:rFonts w:ascii="Courier New" w:hAnsi="Courier New" w:cs="Courier New"/>
        </w:rPr>
      </w:pPr>
    </w:p>
    <w:p w14:paraId="79476A0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To address the need to provision a slice of the data-plane one</w:t>
      </w:r>
    </w:p>
    <w:p w14:paraId="43BB447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approach that can be deployed is to time-slice access to the physical</w:t>
      </w:r>
    </w:p>
    <w:p w14:paraId="023F673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service.  Ignoring many of the classic TDM offering as being too</w:t>
      </w:r>
    </w:p>
    <w:p w14:paraId="5567BA3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slow, a number of technologies are available that might be applied</w:t>
      </w:r>
    </w:p>
    <w:p w14:paraId="075EC46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including OTN and FlexE.  Whilst the provisioning of the channel</w:t>
      </w:r>
    </w:p>
    <w:p w14:paraId="59A111F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provided by underlays such as FlexE and the interconnection of FlexE</w:t>
      </w:r>
    </w:p>
    <w:p w14:paraId="133AD7D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channels is within the scope of this architecture the operation of</w:t>
      </w:r>
    </w:p>
    <w:p w14:paraId="53774C4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the underlay is outside its scope.</w:t>
      </w:r>
    </w:p>
    <w:p w14:paraId="22B59B88" w14:textId="77777777" w:rsidR="00A24948" w:rsidRPr="00A96145" w:rsidRDefault="00A24948" w:rsidP="00A24948">
      <w:pPr>
        <w:pStyle w:val="PlainText"/>
        <w:rPr>
          <w:rFonts w:ascii="Courier New" w:hAnsi="Courier New" w:cs="Courier New"/>
        </w:rPr>
      </w:pPr>
    </w:p>
    <w:p w14:paraId="2C1C672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The logical sub-division of a physical channel be that a single</w:t>
      </w:r>
    </w:p>
    <w:p w14:paraId="58AF211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channel with the full bandwidth available or a channel multiplexed at</w:t>
      </w:r>
    </w:p>
    <w:p w14:paraId="5195068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the physical layer such as is provided by FlexE we will consider in</w:t>
      </w:r>
    </w:p>
    <w:p w14:paraId="5D2787E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the following section.</w:t>
      </w:r>
    </w:p>
    <w:p w14:paraId="5096CC71" w14:textId="77777777" w:rsidR="00A24948" w:rsidRPr="00A96145" w:rsidRDefault="00A24948" w:rsidP="00A24948">
      <w:pPr>
        <w:pStyle w:val="PlainText"/>
        <w:rPr>
          <w:rFonts w:ascii="Courier New" w:hAnsi="Courier New" w:cs="Courier New"/>
        </w:rPr>
      </w:pPr>
    </w:p>
    <w:p w14:paraId="442DE51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4.3.  Hard vs Soft Slicing in the Data-plane</w:t>
      </w:r>
    </w:p>
    <w:p w14:paraId="2FBB701D" w14:textId="77777777" w:rsidR="00A24948" w:rsidRPr="00A96145" w:rsidRDefault="00A24948" w:rsidP="00A24948">
      <w:pPr>
        <w:pStyle w:val="PlainText"/>
        <w:rPr>
          <w:rFonts w:ascii="Courier New" w:hAnsi="Courier New" w:cs="Courier New"/>
        </w:rPr>
      </w:pPr>
    </w:p>
    <w:p w14:paraId="44C8D59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Hard slicing refers to the provision of resources in such a way that</w:t>
      </w:r>
    </w:p>
    <w:p w14:paraId="67B5C4A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they are dedicated to a specific NSI.  Data-plane resources are</w:t>
      </w:r>
    </w:p>
    <w:p w14:paraId="43466EF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provided in the data-plane through the allocation of a lambda,</w:t>
      </w:r>
    </w:p>
    <w:p w14:paraId="001B14C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through the allocation of a time domain multiplexed resource such as</w:t>
      </w:r>
    </w:p>
    <w:p w14:paraId="29F9E2F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 FlexE channel or through a service such as an MPLS hard-pipe.  Note</w:t>
      </w:r>
    </w:p>
    <w:p w14:paraId="728556E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that although hard-pipes can be used to allocate dedicated, non-</w:t>
      </w:r>
    </w:p>
    <w:p w14:paraId="0062D79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shared resources to an NSI, the using of allocation is bandwidth,</w:t>
      </w:r>
    </w:p>
    <w:p w14:paraId="6AF5C4B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which can result in more "lumpiness" in the physical channel that</w:t>
      </w:r>
    </w:p>
    <w:p w14:paraId="7189CE1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would not be present with a true physical layer multiplexing scheme.</w:t>
      </w:r>
    </w:p>
    <w:p w14:paraId="4EB5515B" w14:textId="77777777" w:rsidR="00A24948" w:rsidRPr="00A96145" w:rsidRDefault="00A24948" w:rsidP="00A24948">
      <w:pPr>
        <w:pStyle w:val="PlainText"/>
        <w:rPr>
          <w:rFonts w:ascii="Courier New" w:hAnsi="Courier New" w:cs="Courier New"/>
        </w:rPr>
      </w:pPr>
    </w:p>
    <w:p w14:paraId="1CFEDEA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Soft slicing refers to the provision of resources in such a way that</w:t>
      </w:r>
    </w:p>
    <w:p w14:paraId="78B0C19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whilst the slices are separated such that they cannot statically</w:t>
      </w:r>
    </w:p>
    <w:p w14:paraId="3000F4D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interfere with each other (one cannot receive the others packets or</w:t>
      </w:r>
    </w:p>
    <w:p w14:paraId="2FBE7EC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observe or interfere with the other's storage), they can interact</w:t>
      </w:r>
    </w:p>
    <w:p w14:paraId="3A117BF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dynamically (one may find the other is sending a packet just when it</w:t>
      </w:r>
    </w:p>
    <w:p w14:paraId="4BCE9CD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wants to, or the other may be using CPU cycles just when the other</w:t>
      </w:r>
    </w:p>
    <w:p w14:paraId="506478B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needs to process some information), which means they may compete for</w:t>
      </w:r>
    </w:p>
    <w:p w14:paraId="3978DC2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some particular resource at some specific time.  Soft slicing is</w:t>
      </w:r>
    </w:p>
    <w:p w14:paraId="6CA38B4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achieved through logically multiplexing the data-plane over a</w:t>
      </w:r>
    </w:p>
    <w:p w14:paraId="59240AD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physical channel include various types of tunnel (IP or MPLS) or</w:t>
      </w:r>
    </w:p>
    <w:p w14:paraId="56C0124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various types of pseudowire (again IP or MPLS).  Although the design</w:t>
      </w:r>
    </w:p>
    <w:p w14:paraId="2188F3A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of deterministic networking techniques helps, it is not possible to</w:t>
      </w:r>
    </w:p>
    <w:p w14:paraId="1DF8DFD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achieve the same degree of isolation with these techniques as it is</w:t>
      </w:r>
    </w:p>
    <w:p w14:paraId="6FAFB9C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possible to achieve with pure physical layer multiplexing techniques.</w:t>
      </w:r>
    </w:p>
    <w:p w14:paraId="437616F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However where such techniques provide sufficient isolation their use</w:t>
      </w:r>
    </w:p>
    <w:p w14:paraId="245C440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leads to a network design that may be deployed on existing equipment</w:t>
      </w:r>
    </w:p>
    <w:p w14:paraId="02AA4D6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designs and which can make unused bandwidth available to best effort</w:t>
      </w:r>
    </w:p>
    <w:p w14:paraId="5A69581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traffic.</w:t>
      </w:r>
    </w:p>
    <w:p w14:paraId="1665501D" w14:textId="77777777" w:rsidR="00A24948" w:rsidRPr="00A96145" w:rsidRDefault="00A24948" w:rsidP="00A24948">
      <w:pPr>
        <w:pStyle w:val="PlainText"/>
        <w:rPr>
          <w:rFonts w:ascii="Courier New" w:hAnsi="Courier New" w:cs="Courier New"/>
        </w:rPr>
      </w:pPr>
    </w:p>
    <w:p w14:paraId="47BF264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4.4.  The Role of Deterministic Networking</w:t>
      </w:r>
    </w:p>
    <w:p w14:paraId="0B2C3F0C" w14:textId="77777777" w:rsidR="00A24948" w:rsidRPr="00A96145" w:rsidRDefault="00A24948" w:rsidP="00A24948">
      <w:pPr>
        <w:pStyle w:val="PlainText"/>
        <w:rPr>
          <w:rFonts w:ascii="Courier New" w:hAnsi="Courier New" w:cs="Courier New"/>
        </w:rPr>
      </w:pPr>
    </w:p>
    <w:p w14:paraId="3B7B6D4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Deterministic networking is a technology under development in the</w:t>
      </w:r>
    </w:p>
    <w:p w14:paraId="091B0B7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lastRenderedPageBreak/>
        <w:t xml:space="preserve">   IETF that aims to both minimize congestion loss and set an upper</w:t>
      </w:r>
    </w:p>
    <w:p w14:paraId="6D92A3B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bound on per hop latency.  It allows a packet layer to emulate the</w:t>
      </w:r>
    </w:p>
    <w:p w14:paraId="2D9EE5F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behaviour of a fully partitioned underlay such might be provided</w:t>
      </w:r>
    </w:p>
    <w:p w14:paraId="43E909C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through some physical layer multiplexing system such as FlexE.</w:t>
      </w:r>
    </w:p>
    <w:p w14:paraId="5E28D0FC" w14:textId="77777777" w:rsidR="00A24948" w:rsidRPr="00A96145" w:rsidRDefault="00A24948" w:rsidP="00A24948">
      <w:pPr>
        <w:pStyle w:val="PlainText"/>
        <w:rPr>
          <w:rFonts w:ascii="Courier New" w:hAnsi="Courier New" w:cs="Courier New"/>
        </w:rPr>
      </w:pPr>
    </w:p>
    <w:p w14:paraId="5EE64E8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Deterministic networking works by policing the ingress rate of a flow</w:t>
      </w:r>
    </w:p>
    <w:p w14:paraId="445E877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to an agreed maximum and then scheduling the transmission time of</w:t>
      </w:r>
    </w:p>
    <w:p w14:paraId="79801A4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each flow to reduce the "lumpiness" and hence the possible buildup of</w:t>
      </w:r>
    </w:p>
    <w:p w14:paraId="427CF02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queues and hence congestion loss.</w:t>
      </w:r>
    </w:p>
    <w:p w14:paraId="4E160AC4" w14:textId="77777777" w:rsidR="00A24948" w:rsidRPr="00A96145" w:rsidRDefault="00A24948" w:rsidP="00A24948">
      <w:pPr>
        <w:pStyle w:val="PlainText"/>
        <w:rPr>
          <w:rFonts w:ascii="Courier New" w:hAnsi="Courier New" w:cs="Courier New"/>
        </w:rPr>
      </w:pPr>
    </w:p>
    <w:p w14:paraId="3EA7F20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Whilst deterministic networking is not as perfect as physical layer</w:t>
      </w:r>
    </w:p>
    <w:p w14:paraId="4BFD7EF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multiplexing in terms of latency minimization, because the scheduling</w:t>
      </w:r>
    </w:p>
    <w:p w14:paraId="56FCA3F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is hop by hop and not end to end meaning that at each hop a packet</w:t>
      </w:r>
    </w:p>
    <w:p w14:paraId="352A491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has to wait for the transmission slot allocated to its flow, it has</w:t>
      </w:r>
    </w:p>
    <w:p w14:paraId="3241D5F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the advantage that it is able to allocate slots not needed by the</w:t>
      </w:r>
    </w:p>
    <w:p w14:paraId="22BA0E7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allocated traffic to best effort traffic.  This reallocation of the</w:t>
      </w:r>
    </w:p>
    <w:p w14:paraId="56C9CBB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unused transmission slots to background traffic significantly</w:t>
      </w:r>
    </w:p>
    <w:p w14:paraId="1699E9B4"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improves the efficiency of the network by amortizing the cost between</w:t>
      </w:r>
    </w:p>
    <w:p w14:paraId="29A7624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the scheduled high priority users and the best effort users.</w:t>
      </w:r>
    </w:p>
    <w:p w14:paraId="15720700" w14:textId="77777777" w:rsidR="00A24948" w:rsidRPr="00A96145" w:rsidRDefault="00A24948" w:rsidP="00A24948">
      <w:pPr>
        <w:pStyle w:val="PlainText"/>
        <w:rPr>
          <w:rFonts w:ascii="Courier New" w:hAnsi="Courier New" w:cs="Courier New"/>
        </w:rPr>
      </w:pPr>
    </w:p>
    <w:p w14:paraId="5283503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4.5.  The Role of VPNs</w:t>
      </w:r>
    </w:p>
    <w:p w14:paraId="12A9E158" w14:textId="77777777" w:rsidR="00A24948" w:rsidRPr="00A96145" w:rsidRDefault="00A24948" w:rsidP="00A24948">
      <w:pPr>
        <w:pStyle w:val="PlainText"/>
        <w:rPr>
          <w:rFonts w:ascii="Courier New" w:hAnsi="Courier New" w:cs="Courier New"/>
        </w:rPr>
      </w:pPr>
    </w:p>
    <w:p w14:paraId="1A36B4C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VPNs are considered candidate technologies for network slicing.  The</w:t>
      </w:r>
    </w:p>
    <w:p w14:paraId="3FC1040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existing VPN technologies mainly focus on the isolation of forwarding</w:t>
      </w:r>
    </w:p>
    <w:p w14:paraId="6AC4C8C0"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tables between different tenants and provide a virtual topology for</w:t>
      </w:r>
    </w:p>
    <w:p w14:paraId="1A5654C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the connectivity between different sites of a tenant.  The VPN layer</w:t>
      </w:r>
    </w:p>
    <w:p w14:paraId="7CFF26D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and the underlying network resources are usually loosely coupled, and</w:t>
      </w:r>
    </w:p>
    <w:p w14:paraId="6381EA0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statistical multiplexing is adopted to improve network utilization.</w:t>
      </w:r>
    </w:p>
    <w:p w14:paraId="09FD2748" w14:textId="77777777" w:rsidR="00A24948" w:rsidRPr="00A96145" w:rsidRDefault="00A24948" w:rsidP="00A24948">
      <w:pPr>
        <w:pStyle w:val="PlainText"/>
        <w:rPr>
          <w:rFonts w:ascii="Courier New" w:hAnsi="Courier New" w:cs="Courier New"/>
        </w:rPr>
      </w:pPr>
    </w:p>
    <w:p w14:paraId="4FD8A2D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Although VPNs have been widely used to provide enterprise services in</w:t>
      </w:r>
    </w:p>
    <w:p w14:paraId="44ECCA7B"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service provide networks, it is unclear that whether VPNs along with</w:t>
      </w:r>
    </w:p>
    <w:p w14:paraId="4B20B47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existing underlying tunnel technologies can meet the performance and</w:t>
      </w:r>
    </w:p>
    <w:p w14:paraId="40B8F72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isolation requirements of critical services in the vertical</w:t>
      </w:r>
    </w:p>
    <w:p w14:paraId="12EE618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industries.</w:t>
      </w:r>
    </w:p>
    <w:p w14:paraId="5E20EB2F" w14:textId="77777777" w:rsidR="00A24948" w:rsidRPr="00A96145" w:rsidRDefault="00A24948" w:rsidP="00A24948">
      <w:pPr>
        <w:pStyle w:val="PlainText"/>
        <w:rPr>
          <w:rFonts w:ascii="Courier New" w:hAnsi="Courier New" w:cs="Courier New"/>
        </w:rPr>
      </w:pPr>
    </w:p>
    <w:p w14:paraId="2FEB542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4.6.  Dynamic Reprovisioning</w:t>
      </w:r>
    </w:p>
    <w:p w14:paraId="7208FD9D" w14:textId="77777777" w:rsidR="00A24948" w:rsidRPr="00A96145" w:rsidRDefault="00A24948" w:rsidP="00A24948">
      <w:pPr>
        <w:pStyle w:val="PlainText"/>
        <w:rPr>
          <w:rFonts w:ascii="Courier New" w:hAnsi="Courier New" w:cs="Courier New"/>
        </w:rPr>
      </w:pPr>
    </w:p>
    <w:p w14:paraId="5DF663D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 requirement of the network slicing system is that it can be</w:t>
      </w:r>
    </w:p>
    <w:p w14:paraId="50625B5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dynamically and non-disruptively reprovisioned.  That is not an</w:t>
      </w:r>
    </w:p>
    <w:p w14:paraId="6856358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unusual requirement of a modern network.  However the frequency of</w:t>
      </w:r>
    </w:p>
    <w:p w14:paraId="4E51371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reprovisioning with network slicing will be relatively high, such</w:t>
      </w:r>
    </w:p>
    <w:p w14:paraId="1CBC4C0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that it in many cases it is not possible to hide any disruption</w:t>
      </w:r>
    </w:p>
    <w:p w14:paraId="7EBD38A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during a "quiet" time.</w:t>
      </w:r>
    </w:p>
    <w:p w14:paraId="3C333A88" w14:textId="77777777" w:rsidR="00A24948" w:rsidRPr="00A96145" w:rsidRDefault="00A24948" w:rsidP="00A24948">
      <w:pPr>
        <w:pStyle w:val="PlainText"/>
        <w:rPr>
          <w:rFonts w:ascii="Courier New" w:hAnsi="Courier New" w:cs="Courier New"/>
        </w:rPr>
      </w:pPr>
    </w:p>
    <w:p w14:paraId="1459418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Physical multiplexing methods such as FlexE have the ability to</w:t>
      </w:r>
    </w:p>
    <w:p w14:paraId="3F34CFB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seamlessly reprovision multiplex slots.  At the network layer</w:t>
      </w:r>
    </w:p>
    <w:p w14:paraId="68122F6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techniques such as make-before-break, segment routing, and loop-free-</w:t>
      </w:r>
    </w:p>
    <w:p w14:paraId="1CB11634"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convergence can be used to provide uninterrupted operation during a</w:t>
      </w:r>
    </w:p>
    <w:p w14:paraId="50AD7A9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topology change.</w:t>
      </w:r>
    </w:p>
    <w:p w14:paraId="2A43F6ED" w14:textId="77777777" w:rsidR="00A24948" w:rsidRPr="00A96145" w:rsidRDefault="00A24948" w:rsidP="00A24948">
      <w:pPr>
        <w:pStyle w:val="PlainText"/>
        <w:rPr>
          <w:rFonts w:ascii="Courier New" w:hAnsi="Courier New" w:cs="Courier New"/>
        </w:rPr>
      </w:pPr>
    </w:p>
    <w:p w14:paraId="0C64AB4E"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4.7.  Non-IP Data Plane</w:t>
      </w:r>
    </w:p>
    <w:p w14:paraId="0D0C9493" w14:textId="77777777" w:rsidR="00A24948" w:rsidRPr="00A96145" w:rsidRDefault="00A24948" w:rsidP="00A24948">
      <w:pPr>
        <w:pStyle w:val="PlainText"/>
        <w:rPr>
          <w:rFonts w:ascii="Courier New" w:hAnsi="Courier New" w:cs="Courier New"/>
        </w:rPr>
      </w:pPr>
    </w:p>
    <w:p w14:paraId="36AC789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Non-IP data plane in support of Information Centric Networking (ICN),</w:t>
      </w:r>
    </w:p>
    <w:p w14:paraId="119ADA4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some of the IoT services and other similar requirements will be added</w:t>
      </w:r>
    </w:p>
    <w:p w14:paraId="7CB489B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lastRenderedPageBreak/>
        <w:t xml:space="preserve">   in a future version.</w:t>
      </w:r>
    </w:p>
    <w:p w14:paraId="35142CF7" w14:textId="77777777" w:rsidR="00A24948" w:rsidRPr="00A96145" w:rsidRDefault="00A24948" w:rsidP="00A24948">
      <w:pPr>
        <w:pStyle w:val="PlainText"/>
        <w:rPr>
          <w:rFonts w:ascii="Courier New" w:hAnsi="Courier New" w:cs="Courier New"/>
        </w:rPr>
      </w:pPr>
    </w:p>
    <w:p w14:paraId="620DC064"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5.  Control Plane of Network Slicing</w:t>
      </w:r>
    </w:p>
    <w:p w14:paraId="449AB32A" w14:textId="77777777" w:rsidR="00A24948" w:rsidRPr="00A96145" w:rsidRDefault="00A24948" w:rsidP="00A24948">
      <w:pPr>
        <w:pStyle w:val="PlainText"/>
        <w:rPr>
          <w:rFonts w:ascii="Courier New" w:hAnsi="Courier New" w:cs="Courier New"/>
        </w:rPr>
      </w:pPr>
    </w:p>
    <w:p w14:paraId="7DD82F3E" w14:textId="41F8E2F4"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There are two control plane systems that need to be considered.  The</w:t>
      </w:r>
    </w:p>
    <w:p w14:paraId="69994752"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first is the control plane of the slicing infrastructure itself, the</w:t>
      </w:r>
    </w:p>
    <w:p w14:paraId="385200E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second is the control plane of an individual slice.</w:t>
      </w:r>
    </w:p>
    <w:p w14:paraId="3CF9C89B" w14:textId="77777777" w:rsidR="00A24948" w:rsidRPr="00A96145" w:rsidRDefault="00A24948" w:rsidP="00A24948">
      <w:pPr>
        <w:pStyle w:val="PlainText"/>
        <w:rPr>
          <w:rFonts w:ascii="Courier New" w:hAnsi="Courier New" w:cs="Courier New"/>
        </w:rPr>
      </w:pPr>
    </w:p>
    <w:p w14:paraId="5591B39B" w14:textId="367A7BCD" w:rsidR="00A24948" w:rsidRPr="00A96145" w:rsidDel="00D06712" w:rsidRDefault="00A24948">
      <w:pPr>
        <w:pStyle w:val="PlainText"/>
        <w:ind w:left="375"/>
        <w:rPr>
          <w:del w:id="1126" w:author="Dongjie (Jimmy)" w:date="2017-05-15T14:54:00Z"/>
          <w:rFonts w:ascii="Courier New" w:hAnsi="Courier New" w:cs="Courier New"/>
        </w:rPr>
        <w:pPrChange w:id="1127" w:author="Dongjie (Jimmy)" w:date="2017-05-15T14:51:00Z">
          <w:pPr>
            <w:pStyle w:val="PlainText"/>
          </w:pPr>
        </w:pPrChange>
      </w:pPr>
      <w:del w:id="1128" w:author="Dongjie (Jimmy)" w:date="2017-05-15T14:51:00Z">
        <w:r w:rsidRPr="00A96145" w:rsidDel="00465972">
          <w:rPr>
            <w:rFonts w:ascii="Courier New" w:hAnsi="Courier New" w:cs="Courier New"/>
          </w:rPr>
          <w:delText xml:space="preserve">   </w:delText>
        </w:r>
      </w:del>
      <w:r w:rsidRPr="00A96145">
        <w:rPr>
          <w:rFonts w:ascii="Courier New" w:hAnsi="Courier New" w:cs="Courier New"/>
        </w:rPr>
        <w:t xml:space="preserve">The </w:t>
      </w:r>
      <w:del w:id="1129" w:author="Dongjie (Jimmy)" w:date="2017-05-15T15:09:00Z">
        <w:r w:rsidRPr="00A96145" w:rsidDel="005E09F2">
          <w:rPr>
            <w:rFonts w:ascii="Courier New" w:hAnsi="Courier New" w:cs="Courier New"/>
          </w:rPr>
          <w:delText xml:space="preserve">network slicing </w:delText>
        </w:r>
      </w:del>
      <w:r w:rsidRPr="00A96145">
        <w:rPr>
          <w:rFonts w:ascii="Courier New" w:hAnsi="Courier New" w:cs="Courier New"/>
        </w:rPr>
        <w:t xml:space="preserve">control plane </w:t>
      </w:r>
      <w:ins w:id="1130" w:author="Dongjie (Jimmy)" w:date="2017-05-15T15:09:00Z">
        <w:r w:rsidR="005E09F2">
          <w:rPr>
            <w:rFonts w:ascii="Courier New" w:hAnsi="Courier New" w:cs="Courier New"/>
          </w:rPr>
          <w:t xml:space="preserve">of </w:t>
        </w:r>
      </w:ins>
      <w:ins w:id="1131" w:author="Dongjie (Jimmy)" w:date="2017-05-15T15:27:00Z">
        <w:r w:rsidR="006E08B4">
          <w:rPr>
            <w:rFonts w:ascii="Courier New" w:hAnsi="Courier New" w:cs="Courier New"/>
          </w:rPr>
          <w:t xml:space="preserve">the </w:t>
        </w:r>
      </w:ins>
      <w:ins w:id="1132" w:author="Dongjie (Jimmy)" w:date="2017-05-15T15:09:00Z">
        <w:r w:rsidR="005E09F2">
          <w:rPr>
            <w:rFonts w:ascii="Courier New" w:hAnsi="Courier New" w:cs="Courier New"/>
          </w:rPr>
          <w:t xml:space="preserve">network slicing system </w:t>
        </w:r>
      </w:ins>
      <w:r w:rsidRPr="00A96145">
        <w:rPr>
          <w:rFonts w:ascii="Courier New" w:hAnsi="Courier New" w:cs="Courier New"/>
        </w:rPr>
        <w:t>receives</w:t>
      </w:r>
      <w:ins w:id="1133" w:author="Dongjie (Jimmy)" w:date="2017-05-15T15:03:00Z">
        <w:r w:rsidR="005E09F2">
          <w:rPr>
            <w:rFonts w:ascii="Courier New" w:hAnsi="Courier New" w:cs="Courier New"/>
          </w:rPr>
          <w:t xml:space="preserve"> the</w:t>
        </w:r>
      </w:ins>
      <w:r w:rsidRPr="00A96145">
        <w:rPr>
          <w:rFonts w:ascii="Courier New" w:hAnsi="Courier New" w:cs="Courier New"/>
        </w:rPr>
        <w:t xml:space="preserve"> instruction</w:t>
      </w:r>
      <w:del w:id="1134" w:author="Dongjie (Jimmy)" w:date="2017-05-15T15:03:00Z">
        <w:r w:rsidRPr="00A96145" w:rsidDel="005E09F2">
          <w:rPr>
            <w:rFonts w:ascii="Courier New" w:hAnsi="Courier New" w:cs="Courier New"/>
          </w:rPr>
          <w:delText>s</w:delText>
        </w:r>
      </w:del>
      <w:r w:rsidRPr="00A96145">
        <w:rPr>
          <w:rFonts w:ascii="Courier New" w:hAnsi="Courier New" w:cs="Courier New"/>
        </w:rPr>
        <w:t xml:space="preserve"> </w:t>
      </w:r>
      <w:ins w:id="1135" w:author="Dongjie (Jimmy)" w:date="2017-05-15T14:43:00Z">
        <w:r w:rsidR="00465972">
          <w:rPr>
            <w:rFonts w:ascii="Courier New" w:hAnsi="Courier New" w:cs="Courier New"/>
          </w:rPr>
          <w:t xml:space="preserve">of creating </w:t>
        </w:r>
      </w:ins>
      <w:ins w:id="1136" w:author="Dongjie (Jimmy)" w:date="2017-05-15T15:10:00Z">
        <w:r w:rsidR="005E09F2">
          <w:rPr>
            <w:rFonts w:ascii="Courier New" w:hAnsi="Courier New" w:cs="Courier New"/>
          </w:rPr>
          <w:t xml:space="preserve">a </w:t>
        </w:r>
      </w:ins>
      <w:ins w:id="1137" w:author="Dongjie (Jimmy)" w:date="2017-05-15T14:43:00Z">
        <w:r w:rsidR="00465972">
          <w:rPr>
            <w:rFonts w:ascii="Courier New" w:hAnsi="Courier New" w:cs="Courier New"/>
          </w:rPr>
          <w:t xml:space="preserve">network slice with </w:t>
        </w:r>
      </w:ins>
      <w:ins w:id="1138" w:author="Dongjie (Jimmy)" w:date="2017-05-15T14:54:00Z">
        <w:r w:rsidR="00D06712">
          <w:rPr>
            <w:rFonts w:ascii="Courier New" w:hAnsi="Courier New" w:cs="Courier New"/>
          </w:rPr>
          <w:t xml:space="preserve">particular requirements </w:t>
        </w:r>
      </w:ins>
      <w:r w:rsidRPr="00A96145">
        <w:rPr>
          <w:rFonts w:ascii="Courier New" w:hAnsi="Courier New" w:cs="Courier New"/>
        </w:rPr>
        <w:t>from the</w:t>
      </w:r>
      <w:ins w:id="1139" w:author="Dongjie (Jimmy)" w:date="2017-05-15T14:54:00Z">
        <w:r w:rsidR="00D06712">
          <w:rPr>
            <w:rFonts w:ascii="Courier New" w:hAnsi="Courier New" w:cs="Courier New"/>
          </w:rPr>
          <w:t xml:space="preserve"> </w:t>
        </w:r>
      </w:ins>
    </w:p>
    <w:p w14:paraId="51A41E38" w14:textId="22CA879C" w:rsidR="00A24948" w:rsidRDefault="00A24948">
      <w:pPr>
        <w:pStyle w:val="PlainText"/>
        <w:ind w:left="375"/>
        <w:rPr>
          <w:ins w:id="1140" w:author="Dongjie (Jimmy)" w:date="2017-05-15T15:23:00Z"/>
          <w:rFonts w:ascii="Courier New" w:hAnsi="Courier New" w:cs="Courier New"/>
        </w:rPr>
        <w:pPrChange w:id="1141" w:author="Dongjie (Jimmy)" w:date="2017-05-15T14:54:00Z">
          <w:pPr>
            <w:pStyle w:val="PlainText"/>
          </w:pPr>
        </w:pPrChange>
      </w:pPr>
      <w:del w:id="1142" w:author="Dongjie (Jimmy)" w:date="2017-05-15T14:54:00Z">
        <w:r w:rsidRPr="00A96145" w:rsidDel="00D06712">
          <w:rPr>
            <w:rFonts w:ascii="Courier New" w:hAnsi="Courier New" w:cs="Courier New"/>
          </w:rPr>
          <w:delText xml:space="preserve">   </w:delText>
        </w:r>
      </w:del>
      <w:r w:rsidRPr="00A96145">
        <w:rPr>
          <w:rFonts w:ascii="Courier New" w:hAnsi="Courier New" w:cs="Courier New"/>
        </w:rPr>
        <w:t>orchestration layer</w:t>
      </w:r>
      <w:ins w:id="1143" w:author="Dongjie (Jimmy)" w:date="2017-05-15T14:54:00Z">
        <w:r w:rsidR="00D06712">
          <w:rPr>
            <w:rFonts w:ascii="Courier New" w:hAnsi="Courier New" w:cs="Courier New"/>
          </w:rPr>
          <w:t xml:space="preserve">, </w:t>
        </w:r>
      </w:ins>
      <w:del w:id="1144" w:author="Dongjie (Jimmy)" w:date="2017-05-15T14:54:00Z">
        <w:r w:rsidRPr="00A96145" w:rsidDel="00D06712">
          <w:rPr>
            <w:rFonts w:ascii="Courier New" w:hAnsi="Courier New" w:cs="Courier New"/>
          </w:rPr>
          <w:delText xml:space="preserve"> and</w:delText>
        </w:r>
      </w:del>
      <w:ins w:id="1145" w:author="Dongjie (Jimmy)" w:date="2017-05-15T14:54:00Z">
        <w:r w:rsidR="00D06712">
          <w:rPr>
            <w:rFonts w:ascii="Courier New" w:hAnsi="Courier New" w:cs="Courier New"/>
          </w:rPr>
          <w:t>then</w:t>
        </w:r>
      </w:ins>
      <w:ins w:id="1146" w:author="Dongjie (Jimmy)" w:date="2017-05-15T16:55:00Z">
        <w:r w:rsidR="00BE4900">
          <w:rPr>
            <w:rFonts w:ascii="Courier New" w:hAnsi="Courier New" w:cs="Courier New"/>
          </w:rPr>
          <w:t xml:space="preserve"> t</w:t>
        </w:r>
      </w:ins>
      <w:del w:id="1147" w:author="Dongjie (Jimmy)" w:date="2017-05-15T16:55:00Z">
        <w:r w:rsidRPr="00A96145" w:rsidDel="00BE4900">
          <w:rPr>
            <w:rFonts w:ascii="Courier New" w:hAnsi="Courier New" w:cs="Courier New"/>
          </w:rPr>
          <w:delText xml:space="preserve"> </w:delText>
        </w:r>
      </w:del>
      <w:ins w:id="1148" w:author="Dongjie (Jimmy)" w:date="2017-05-15T15:16:00Z">
        <w:r w:rsidR="00984F3E">
          <w:rPr>
            <w:rFonts w:ascii="Courier New" w:hAnsi="Courier New" w:cs="Courier New"/>
          </w:rPr>
          <w:t>he control plane</w:t>
        </w:r>
      </w:ins>
      <w:ins w:id="1149" w:author="Dongjie (Jimmy)" w:date="2017-05-15T15:02:00Z">
        <w:r w:rsidR="00D06712">
          <w:rPr>
            <w:rFonts w:ascii="Courier New" w:hAnsi="Courier New" w:cs="Courier New"/>
          </w:rPr>
          <w:t xml:space="preserve"> </w:t>
        </w:r>
      </w:ins>
      <w:ins w:id="1150" w:author="Dongjie (Jimmy)" w:date="2017-05-15T15:08:00Z">
        <w:r w:rsidR="005E09F2">
          <w:rPr>
            <w:rFonts w:ascii="Courier New" w:hAnsi="Courier New" w:cs="Courier New"/>
          </w:rPr>
          <w:t xml:space="preserve">would </w:t>
        </w:r>
      </w:ins>
      <w:r w:rsidRPr="00A96145">
        <w:rPr>
          <w:rFonts w:ascii="Courier New" w:hAnsi="Courier New" w:cs="Courier New"/>
        </w:rPr>
        <w:t>create</w:t>
      </w:r>
      <w:del w:id="1151" w:author="Dongjie (Jimmy)" w:date="2017-05-15T15:08:00Z">
        <w:r w:rsidRPr="00A96145" w:rsidDel="005E09F2">
          <w:rPr>
            <w:rFonts w:ascii="Courier New" w:hAnsi="Courier New" w:cs="Courier New"/>
          </w:rPr>
          <w:delText>s</w:delText>
        </w:r>
      </w:del>
      <w:r w:rsidRPr="00A96145">
        <w:rPr>
          <w:rFonts w:ascii="Courier New" w:hAnsi="Courier New" w:cs="Courier New"/>
        </w:rPr>
        <w:t xml:space="preserve"> the </w:t>
      </w:r>
      <w:del w:id="1152" w:author="Dongjie (Jimmy)" w:date="2017-05-15T15:05:00Z">
        <w:r w:rsidRPr="00A96145" w:rsidDel="005E09F2">
          <w:rPr>
            <w:rFonts w:ascii="Courier New" w:hAnsi="Courier New" w:cs="Courier New"/>
          </w:rPr>
          <w:delText xml:space="preserve">required </w:delText>
        </w:r>
      </w:del>
      <w:r w:rsidRPr="00A96145">
        <w:rPr>
          <w:rFonts w:ascii="Courier New" w:hAnsi="Courier New" w:cs="Courier New"/>
        </w:rPr>
        <w:t>network slice</w:t>
      </w:r>
      <w:del w:id="1153" w:author="Dongjie (Jimmy)" w:date="2017-05-15T15:05:00Z">
        <w:r w:rsidRPr="00A96145" w:rsidDel="005E09F2">
          <w:rPr>
            <w:rFonts w:ascii="Courier New" w:hAnsi="Courier New" w:cs="Courier New"/>
          </w:rPr>
          <w:delText>s</w:delText>
        </w:r>
      </w:del>
      <w:r w:rsidRPr="00A96145">
        <w:rPr>
          <w:rFonts w:ascii="Courier New" w:hAnsi="Courier New" w:cs="Courier New"/>
        </w:rPr>
        <w:t xml:space="preserve"> </w:t>
      </w:r>
      <w:ins w:id="1154" w:author="Dongjie (Jimmy)" w:date="2017-05-15T14:54:00Z">
        <w:r w:rsidR="00D06712">
          <w:rPr>
            <w:rFonts w:ascii="Courier New" w:hAnsi="Courier New" w:cs="Courier New"/>
          </w:rPr>
          <w:t>by</w:t>
        </w:r>
      </w:ins>
      <w:ins w:id="1155" w:author="Dongjie (Jimmy)" w:date="2017-05-15T11:50:00Z">
        <w:r w:rsidR="009D3C9F">
          <w:rPr>
            <w:rFonts w:ascii="Courier New" w:hAnsi="Courier New" w:cs="Courier New"/>
          </w:rPr>
          <w:t xml:space="preserve"> </w:t>
        </w:r>
      </w:ins>
      <w:ins w:id="1156" w:author="Dongjie (Jimmy)" w:date="2017-05-15T15:15:00Z">
        <w:r w:rsidR="00984F3E">
          <w:rPr>
            <w:rFonts w:ascii="Courier New" w:hAnsi="Courier New" w:cs="Courier New"/>
          </w:rPr>
          <w:t xml:space="preserve">establishing </w:t>
        </w:r>
      </w:ins>
      <w:ins w:id="1157" w:author="Dongjie (Jimmy)" w:date="2017-05-15T15:16:00Z">
        <w:r w:rsidR="00984F3E">
          <w:rPr>
            <w:rFonts w:ascii="Courier New" w:hAnsi="Courier New" w:cs="Courier New"/>
          </w:rPr>
          <w:t>a</w:t>
        </w:r>
      </w:ins>
      <w:ins w:id="1158" w:author="Dongjie (Jimmy)" w:date="2017-05-15T15:15:00Z">
        <w:r w:rsidR="00984F3E">
          <w:rPr>
            <w:rFonts w:ascii="Courier New" w:hAnsi="Courier New" w:cs="Courier New"/>
          </w:rPr>
          <w:t xml:space="preserve"> logical network</w:t>
        </w:r>
      </w:ins>
      <w:ins w:id="1159" w:author="Dongjie (Jimmy)" w:date="2017-05-15T15:16:00Z">
        <w:r w:rsidR="00984F3E">
          <w:rPr>
            <w:rFonts w:ascii="Courier New" w:hAnsi="Courier New" w:cs="Courier New"/>
          </w:rPr>
          <w:t>,</w:t>
        </w:r>
      </w:ins>
      <w:ins w:id="1160" w:author="Dongjie (Jimmy)" w:date="2017-05-15T15:15:00Z">
        <w:r w:rsidR="00984F3E">
          <w:rPr>
            <w:rFonts w:ascii="Courier New" w:hAnsi="Courier New" w:cs="Courier New"/>
          </w:rPr>
          <w:t xml:space="preserve"> and </w:t>
        </w:r>
      </w:ins>
      <w:ins w:id="1161" w:author="Dongjie (Jimmy)" w:date="2017-05-15T11:50:00Z">
        <w:r w:rsidR="009D3C9F">
          <w:rPr>
            <w:rFonts w:ascii="Courier New" w:hAnsi="Courier New" w:cs="Courier New"/>
          </w:rPr>
          <w:t>allocat</w:t>
        </w:r>
      </w:ins>
      <w:ins w:id="1162" w:author="Dongjie (Jimmy)" w:date="2017-05-15T14:54:00Z">
        <w:r w:rsidR="00D06712">
          <w:rPr>
            <w:rFonts w:ascii="Courier New" w:hAnsi="Courier New" w:cs="Courier New"/>
          </w:rPr>
          <w:t>ing</w:t>
        </w:r>
      </w:ins>
      <w:ins w:id="1163" w:author="Dongjie (Jimmy)" w:date="2017-05-15T11:50:00Z">
        <w:r w:rsidR="009D3C9F">
          <w:rPr>
            <w:rFonts w:ascii="Courier New" w:hAnsi="Courier New" w:cs="Courier New"/>
          </w:rPr>
          <w:t xml:space="preserve"> </w:t>
        </w:r>
      </w:ins>
      <w:ins w:id="1164" w:author="Dongjie (Jimmy)" w:date="2017-05-15T15:02:00Z">
        <w:r w:rsidR="00D06712">
          <w:rPr>
            <w:rFonts w:ascii="Courier New" w:hAnsi="Courier New" w:cs="Courier New"/>
          </w:rPr>
          <w:t>a set of</w:t>
        </w:r>
      </w:ins>
      <w:ins w:id="1165" w:author="Dongjie (Jimmy)" w:date="2017-05-15T11:56:00Z">
        <w:r w:rsidR="00411185">
          <w:rPr>
            <w:rFonts w:ascii="Courier New" w:hAnsi="Courier New" w:cs="Courier New"/>
          </w:rPr>
          <w:t xml:space="preserve"> </w:t>
        </w:r>
      </w:ins>
      <w:ins w:id="1166" w:author="Dongjie (Jimmy)" w:date="2017-05-15T15:04:00Z">
        <w:r w:rsidR="005E09F2">
          <w:rPr>
            <w:rFonts w:ascii="Courier New" w:hAnsi="Courier New" w:cs="Courier New"/>
          </w:rPr>
          <w:t xml:space="preserve">network </w:t>
        </w:r>
      </w:ins>
      <w:ins w:id="1167" w:author="Dongjie (Jimmy)" w:date="2017-05-15T11:56:00Z">
        <w:r w:rsidR="00411185">
          <w:rPr>
            <w:rFonts w:ascii="Courier New" w:hAnsi="Courier New" w:cs="Courier New"/>
          </w:rPr>
          <w:t xml:space="preserve">resources </w:t>
        </w:r>
      </w:ins>
      <w:ins w:id="1168" w:author="Dongjie (Jimmy)" w:date="2017-05-15T15:17:00Z">
        <w:r w:rsidR="00984F3E">
          <w:rPr>
            <w:rFonts w:ascii="Courier New" w:hAnsi="Courier New" w:cs="Courier New"/>
          </w:rPr>
          <w:t>associated with</w:t>
        </w:r>
      </w:ins>
      <w:ins w:id="1169" w:author="Dongjie (Jimmy)" w:date="2017-05-15T15:16:00Z">
        <w:r w:rsidR="00984F3E">
          <w:rPr>
            <w:rFonts w:ascii="Courier New" w:hAnsi="Courier New" w:cs="Courier New"/>
          </w:rPr>
          <w:t xml:space="preserve"> the network slice </w:t>
        </w:r>
      </w:ins>
      <w:ins w:id="1170" w:author="Dongjie (Jimmy)" w:date="2017-05-15T11:56:00Z">
        <w:r w:rsidR="00411185">
          <w:rPr>
            <w:rFonts w:ascii="Courier New" w:hAnsi="Courier New" w:cs="Courier New"/>
          </w:rPr>
          <w:t>in the</w:t>
        </w:r>
        <w:r w:rsidR="00E11135">
          <w:rPr>
            <w:rFonts w:ascii="Courier New" w:hAnsi="Courier New" w:cs="Courier New"/>
          </w:rPr>
          <w:t xml:space="preserve"> </w:t>
        </w:r>
      </w:ins>
      <w:ins w:id="1171" w:author="Dongjie (Jimmy)" w:date="2017-05-15T15:03:00Z">
        <w:r w:rsidR="00D06712">
          <w:rPr>
            <w:rFonts w:ascii="Courier New" w:hAnsi="Courier New" w:cs="Courier New"/>
          </w:rPr>
          <w:t xml:space="preserve">corresponding </w:t>
        </w:r>
      </w:ins>
      <w:ins w:id="1172" w:author="Dongjie (Jimmy)" w:date="2017-05-15T15:05:00Z">
        <w:r w:rsidR="005E09F2">
          <w:rPr>
            <w:rFonts w:ascii="Courier New" w:hAnsi="Courier New" w:cs="Courier New"/>
          </w:rPr>
          <w:t>network infrastructure</w:t>
        </w:r>
      </w:ins>
      <w:ins w:id="1173" w:author="Dongjie (Jimmy)" w:date="2017-05-15T15:03:00Z">
        <w:r w:rsidR="00984F3E">
          <w:rPr>
            <w:rFonts w:ascii="Courier New" w:hAnsi="Courier New" w:cs="Courier New"/>
          </w:rPr>
          <w:t xml:space="preserve">. </w:t>
        </w:r>
      </w:ins>
      <w:ins w:id="1174" w:author="Dongjie (Jimmy)" w:date="2017-05-15T15:17:00Z">
        <w:r w:rsidR="00984F3E">
          <w:rPr>
            <w:rFonts w:ascii="Courier New" w:hAnsi="Courier New" w:cs="Courier New"/>
          </w:rPr>
          <w:t xml:space="preserve">The control plane is also </w:t>
        </w:r>
      </w:ins>
      <w:del w:id="1175" w:author="Dongjie (Jimmy)" w:date="2017-05-15T15:17:00Z">
        <w:r w:rsidRPr="00A96145" w:rsidDel="00984F3E">
          <w:rPr>
            <w:rFonts w:ascii="Courier New" w:hAnsi="Courier New" w:cs="Courier New"/>
          </w:rPr>
          <w:delText>and</w:delText>
        </w:r>
      </w:del>
      <w:ins w:id="1176" w:author="Dongjie (Jimmy)" w:date="2017-05-15T15:08:00Z">
        <w:r w:rsidR="005E09F2">
          <w:rPr>
            <w:rFonts w:ascii="Courier New" w:hAnsi="Courier New" w:cs="Courier New"/>
          </w:rPr>
          <w:t xml:space="preserve">responsible for </w:t>
        </w:r>
      </w:ins>
      <w:ins w:id="1177" w:author="Dongjie (Jimmy)" w:date="2017-05-15T15:23:00Z">
        <w:r w:rsidR="00984F3E">
          <w:rPr>
            <w:rFonts w:ascii="Courier New" w:hAnsi="Courier New" w:cs="Courier New"/>
          </w:rPr>
          <w:t>the dynamic</w:t>
        </w:r>
      </w:ins>
      <w:ins w:id="1178" w:author="Dongjie (Jimmy)" w:date="2017-05-15T15:21:00Z">
        <w:r w:rsidR="00984F3E">
          <w:rPr>
            <w:rFonts w:ascii="Courier New" w:hAnsi="Courier New" w:cs="Courier New"/>
          </w:rPr>
          <w:t xml:space="preserve"> </w:t>
        </w:r>
      </w:ins>
      <w:ins w:id="1179" w:author="Dongjie (Jimmy)" w:date="2017-05-15T15:20:00Z">
        <w:r w:rsidR="00984F3E">
          <w:rPr>
            <w:rFonts w:ascii="Courier New" w:hAnsi="Courier New" w:cs="Courier New"/>
          </w:rPr>
          <w:t xml:space="preserve">adjustment </w:t>
        </w:r>
      </w:ins>
      <w:ins w:id="1180" w:author="Dongjie (Jimmy)" w:date="2017-05-15T15:30:00Z">
        <w:r w:rsidR="006E08B4">
          <w:rPr>
            <w:rFonts w:ascii="Courier New" w:hAnsi="Courier New" w:cs="Courier New"/>
          </w:rPr>
          <w:t>to</w:t>
        </w:r>
      </w:ins>
      <w:ins w:id="1181" w:author="Dongjie (Jimmy)" w:date="2017-05-15T15:11:00Z">
        <w:r w:rsidR="00984F3E">
          <w:rPr>
            <w:rFonts w:ascii="Courier New" w:hAnsi="Courier New" w:cs="Courier New"/>
          </w:rPr>
          <w:t xml:space="preserve"> the logical network and </w:t>
        </w:r>
      </w:ins>
      <w:ins w:id="1182" w:author="Dongjie (Jimmy)" w:date="2017-05-15T15:20:00Z">
        <w:r w:rsidR="00984F3E">
          <w:rPr>
            <w:rFonts w:ascii="Courier New" w:hAnsi="Courier New" w:cs="Courier New"/>
          </w:rPr>
          <w:t xml:space="preserve">the allocated </w:t>
        </w:r>
      </w:ins>
      <w:ins w:id="1183" w:author="Dongjie (Jimmy)" w:date="2017-05-15T15:30:00Z">
        <w:r w:rsidR="006E08B4">
          <w:rPr>
            <w:rFonts w:ascii="Courier New" w:hAnsi="Courier New" w:cs="Courier New"/>
          </w:rPr>
          <w:t xml:space="preserve">network </w:t>
        </w:r>
      </w:ins>
      <w:ins w:id="1184" w:author="Dongjie (Jimmy)" w:date="2017-05-15T15:11:00Z">
        <w:r w:rsidR="00984F3E">
          <w:rPr>
            <w:rFonts w:ascii="Courier New" w:hAnsi="Courier New" w:cs="Courier New"/>
          </w:rPr>
          <w:t>resource</w:t>
        </w:r>
      </w:ins>
      <w:ins w:id="1185" w:author="Dongjie (Jimmy)" w:date="2017-05-15T15:30:00Z">
        <w:r w:rsidR="006E08B4">
          <w:rPr>
            <w:rFonts w:ascii="Courier New" w:hAnsi="Courier New" w:cs="Courier New"/>
          </w:rPr>
          <w:t>s</w:t>
        </w:r>
      </w:ins>
      <w:ins w:id="1186" w:author="Dongjie (Jimmy)" w:date="2017-05-15T15:11:00Z">
        <w:r w:rsidR="00984F3E">
          <w:rPr>
            <w:rFonts w:ascii="Courier New" w:hAnsi="Courier New" w:cs="Courier New"/>
          </w:rPr>
          <w:t xml:space="preserve"> </w:t>
        </w:r>
      </w:ins>
      <w:ins w:id="1187" w:author="Dongjie (Jimmy)" w:date="2017-05-15T15:20:00Z">
        <w:r w:rsidR="00984F3E">
          <w:rPr>
            <w:rFonts w:ascii="Courier New" w:hAnsi="Courier New" w:cs="Courier New"/>
          </w:rPr>
          <w:t xml:space="preserve">according to the </w:t>
        </w:r>
      </w:ins>
      <w:ins w:id="1188" w:author="Dongjie (Jimmy)" w:date="2017-05-15T15:11:00Z">
        <w:r w:rsidR="00984F3E">
          <w:rPr>
            <w:rFonts w:ascii="Courier New" w:hAnsi="Courier New" w:cs="Courier New"/>
          </w:rPr>
          <w:t xml:space="preserve">network slice </w:t>
        </w:r>
      </w:ins>
      <w:ins w:id="1189" w:author="Dongjie (Jimmy)" w:date="2017-05-15T15:22:00Z">
        <w:r w:rsidR="00984F3E">
          <w:rPr>
            <w:rFonts w:ascii="Courier New" w:hAnsi="Courier New" w:cs="Courier New"/>
          </w:rPr>
          <w:t>change</w:t>
        </w:r>
      </w:ins>
      <w:ins w:id="1190" w:author="Dongjie (Jimmy)" w:date="2017-05-15T15:25:00Z">
        <w:r w:rsidR="006E08B4">
          <w:rPr>
            <w:rFonts w:ascii="Courier New" w:hAnsi="Courier New" w:cs="Courier New"/>
          </w:rPr>
          <w:t xml:space="preserve"> request </w:t>
        </w:r>
        <w:r w:rsidR="00073FEE">
          <w:rPr>
            <w:rFonts w:ascii="Courier New" w:hAnsi="Courier New" w:cs="Courier New"/>
          </w:rPr>
          <w:t>from the slice tenant</w:t>
        </w:r>
      </w:ins>
      <w:ins w:id="1191" w:author="Dongjie (Jimmy)" w:date="2017-05-15T15:31:00Z">
        <w:r w:rsidR="006E08B4">
          <w:rPr>
            <w:rFonts w:ascii="Courier New" w:hAnsi="Courier New" w:cs="Courier New"/>
          </w:rPr>
          <w:t>,</w:t>
        </w:r>
      </w:ins>
      <w:ins w:id="1192" w:author="Dongjie (Jimmy)" w:date="2017-05-15T15:22:00Z">
        <w:r w:rsidR="00984F3E">
          <w:rPr>
            <w:rFonts w:ascii="Courier New" w:hAnsi="Courier New" w:cs="Courier New"/>
          </w:rPr>
          <w:t xml:space="preserve"> and </w:t>
        </w:r>
      </w:ins>
      <w:ins w:id="1193" w:author="Dongjie (Jimmy)" w:date="2017-05-15T15:23:00Z">
        <w:r w:rsidR="00984F3E">
          <w:rPr>
            <w:rFonts w:ascii="Courier New" w:hAnsi="Courier New" w:cs="Courier New"/>
          </w:rPr>
          <w:t xml:space="preserve">the </w:t>
        </w:r>
      </w:ins>
      <w:ins w:id="1194" w:author="Dongjie (Jimmy)" w:date="2017-05-15T15:25:00Z">
        <w:r w:rsidR="00073FEE">
          <w:rPr>
            <w:rFonts w:ascii="Courier New" w:hAnsi="Courier New" w:cs="Courier New"/>
          </w:rPr>
          <w:t>changes</w:t>
        </w:r>
      </w:ins>
      <w:ins w:id="1195" w:author="Dongjie (Jimmy)" w:date="2017-05-15T15:22:00Z">
        <w:r w:rsidR="00984F3E">
          <w:rPr>
            <w:rFonts w:ascii="Courier New" w:hAnsi="Courier New" w:cs="Courier New"/>
          </w:rPr>
          <w:t xml:space="preserve"> </w:t>
        </w:r>
      </w:ins>
      <w:ins w:id="1196" w:author="Dongjie (Jimmy)" w:date="2017-05-15T15:31:00Z">
        <w:r w:rsidR="006E08B4">
          <w:rPr>
            <w:rFonts w:ascii="Courier New" w:hAnsi="Courier New" w:cs="Courier New"/>
          </w:rPr>
          <w:t>occur</w:t>
        </w:r>
      </w:ins>
      <w:ins w:id="1197" w:author="Dongjie (Jimmy)" w:date="2017-05-15T16:56:00Z">
        <w:r w:rsidR="00BE4900">
          <w:rPr>
            <w:rFonts w:ascii="Courier New" w:hAnsi="Courier New" w:cs="Courier New"/>
          </w:rPr>
          <w:t>ed</w:t>
        </w:r>
      </w:ins>
      <w:ins w:id="1198" w:author="Dongjie (Jimmy)" w:date="2017-05-15T15:22:00Z">
        <w:r w:rsidR="00984F3E">
          <w:rPr>
            <w:rFonts w:ascii="Courier New" w:hAnsi="Courier New" w:cs="Courier New"/>
          </w:rPr>
          <w:t xml:space="preserve"> in the network</w:t>
        </w:r>
      </w:ins>
      <w:ins w:id="1199" w:author="Dongjie (Jimmy)" w:date="2017-05-15T15:23:00Z">
        <w:r w:rsidR="00984F3E">
          <w:rPr>
            <w:rFonts w:ascii="Courier New" w:hAnsi="Courier New" w:cs="Courier New"/>
          </w:rPr>
          <w:t xml:space="preserve"> infrastructure</w:t>
        </w:r>
      </w:ins>
      <w:ins w:id="1200" w:author="Dongjie (Jimmy)" w:date="2017-05-15T15:22:00Z">
        <w:r w:rsidR="00984F3E">
          <w:rPr>
            <w:rFonts w:ascii="Courier New" w:hAnsi="Courier New" w:cs="Courier New"/>
          </w:rPr>
          <w:t>.</w:t>
        </w:r>
      </w:ins>
      <w:ins w:id="1201" w:author="Dongjie (Jimmy)" w:date="2017-05-15T15:11:00Z">
        <w:r w:rsidR="00984F3E">
          <w:rPr>
            <w:rFonts w:ascii="Courier New" w:hAnsi="Courier New" w:cs="Courier New"/>
          </w:rPr>
          <w:t xml:space="preserve"> </w:t>
        </w:r>
      </w:ins>
      <w:ins w:id="1202" w:author="Dongjie (Jimmy)" w:date="2017-05-15T15:31:00Z">
        <w:r w:rsidR="006E08B4">
          <w:rPr>
            <w:rFonts w:ascii="Courier New" w:hAnsi="Courier New" w:cs="Courier New"/>
          </w:rPr>
          <w:t>As i</w:t>
        </w:r>
        <w:r w:rsidR="006E08B4">
          <w:rPr>
            <w:rFonts w:ascii="Courier New" w:hAnsi="Courier New" w:cs="Courier New" w:hint="eastAsia"/>
            <w:lang w:eastAsia="zh-CN"/>
          </w:rPr>
          <w:t xml:space="preserve">t is critical </w:t>
        </w:r>
      </w:ins>
      <w:ins w:id="1203" w:author="Dongjie (Jimmy)" w:date="2017-05-15T16:56:00Z">
        <w:r w:rsidR="00BE4900">
          <w:rPr>
            <w:rFonts w:ascii="Courier New" w:hAnsi="Courier New" w:cs="Courier New"/>
            <w:lang w:eastAsia="zh-CN"/>
          </w:rPr>
          <w:t>to</w:t>
        </w:r>
      </w:ins>
      <w:ins w:id="1204" w:author="Dongjie (Jimmy)" w:date="2017-05-15T15:31:00Z">
        <w:r w:rsidR="006E08B4">
          <w:rPr>
            <w:rFonts w:ascii="Courier New" w:hAnsi="Courier New" w:cs="Courier New"/>
            <w:lang w:eastAsia="zh-CN"/>
          </w:rPr>
          <w:t xml:space="preserve"> always meet the service requirement </w:t>
        </w:r>
      </w:ins>
      <w:ins w:id="1205" w:author="Dongjie (Jimmy)" w:date="2017-05-15T15:37:00Z">
        <w:r w:rsidR="00C82638">
          <w:rPr>
            <w:rFonts w:ascii="Courier New" w:hAnsi="Courier New" w:cs="Courier New"/>
            <w:lang w:eastAsia="zh-CN"/>
          </w:rPr>
          <w:t xml:space="preserve">of a network slice </w:t>
        </w:r>
      </w:ins>
      <w:ins w:id="1206" w:author="Dongjie (Jimmy)" w:date="2017-05-15T15:31:00Z">
        <w:r w:rsidR="006E08B4">
          <w:rPr>
            <w:rFonts w:ascii="Courier New" w:hAnsi="Courier New" w:cs="Courier New"/>
            <w:lang w:eastAsia="zh-CN"/>
          </w:rPr>
          <w:t xml:space="preserve">no matter what happened </w:t>
        </w:r>
      </w:ins>
      <w:ins w:id="1207" w:author="Dongjie (Jimmy)" w:date="2017-05-15T15:38:00Z">
        <w:r w:rsidR="00C82638">
          <w:rPr>
            <w:rFonts w:ascii="Courier New" w:hAnsi="Courier New" w:cs="Courier New"/>
            <w:lang w:eastAsia="zh-CN"/>
          </w:rPr>
          <w:t xml:space="preserve">in other network slices or </w:t>
        </w:r>
      </w:ins>
      <w:ins w:id="1208" w:author="Dongjie (Jimmy)" w:date="2017-05-15T15:31:00Z">
        <w:r w:rsidR="006E08B4">
          <w:rPr>
            <w:rFonts w:ascii="Courier New" w:hAnsi="Courier New" w:cs="Courier New"/>
            <w:lang w:eastAsia="zh-CN"/>
          </w:rPr>
          <w:t xml:space="preserve">in the network infrastructure, </w:t>
        </w:r>
      </w:ins>
      <w:ins w:id="1209" w:author="Dongjie (Jimmy)" w:date="2017-05-15T15:34:00Z">
        <w:r w:rsidR="006E08B4">
          <w:rPr>
            <w:rFonts w:ascii="Courier New" w:hAnsi="Courier New" w:cs="Courier New"/>
            <w:lang w:eastAsia="zh-CN"/>
          </w:rPr>
          <w:t>appr</w:t>
        </w:r>
      </w:ins>
      <w:ins w:id="1210" w:author="Dongjie (Jimmy)" w:date="2017-05-15T15:36:00Z">
        <w:r w:rsidR="006E08B4">
          <w:rPr>
            <w:rFonts w:ascii="Courier New" w:hAnsi="Courier New" w:cs="Courier New"/>
            <w:lang w:eastAsia="zh-CN"/>
          </w:rPr>
          <w:t>o</w:t>
        </w:r>
      </w:ins>
      <w:ins w:id="1211" w:author="Dongjie (Jimmy)" w:date="2017-05-15T15:34:00Z">
        <w:r w:rsidR="006E08B4">
          <w:rPr>
            <w:rFonts w:ascii="Courier New" w:hAnsi="Courier New" w:cs="Courier New"/>
            <w:lang w:eastAsia="zh-CN"/>
          </w:rPr>
          <w:t>priate</w:t>
        </w:r>
      </w:ins>
      <w:ins w:id="1212" w:author="Dongjie (Jimmy)" w:date="2017-05-15T15:36:00Z">
        <w:r w:rsidR="006E08B4">
          <w:rPr>
            <w:rFonts w:ascii="Courier New" w:hAnsi="Courier New" w:cs="Courier New"/>
            <w:lang w:eastAsia="zh-CN"/>
          </w:rPr>
          <w:t xml:space="preserve"> service </w:t>
        </w:r>
        <w:r w:rsidR="005A2578">
          <w:rPr>
            <w:rFonts w:ascii="Courier New" w:hAnsi="Courier New" w:cs="Courier New"/>
            <w:lang w:eastAsia="zh-CN"/>
          </w:rPr>
          <w:t>assurance</w:t>
        </w:r>
      </w:ins>
      <w:ins w:id="1213" w:author="Dongjie (Jimmy)" w:date="2017-05-15T15:34:00Z">
        <w:r w:rsidR="006E08B4">
          <w:rPr>
            <w:rFonts w:ascii="Courier New" w:hAnsi="Courier New" w:cs="Courier New"/>
            <w:lang w:eastAsia="zh-CN"/>
          </w:rPr>
          <w:t xml:space="preserve"> mechanism</w:t>
        </w:r>
      </w:ins>
      <w:ins w:id="1214" w:author="Dongjie (Jimmy)" w:date="2017-05-15T15:35:00Z">
        <w:r w:rsidR="006E08B4">
          <w:rPr>
            <w:rFonts w:ascii="Courier New" w:hAnsi="Courier New" w:cs="Courier New"/>
            <w:lang w:eastAsia="zh-CN"/>
          </w:rPr>
          <w:t>s</w:t>
        </w:r>
      </w:ins>
      <w:ins w:id="1215" w:author="Dongjie (Jimmy)" w:date="2017-05-15T15:34:00Z">
        <w:r w:rsidR="006E08B4">
          <w:rPr>
            <w:rFonts w:ascii="Courier New" w:hAnsi="Courier New" w:cs="Courier New"/>
            <w:lang w:eastAsia="zh-CN"/>
          </w:rPr>
          <w:t xml:space="preserve"> </w:t>
        </w:r>
      </w:ins>
      <w:ins w:id="1216" w:author="Dongjie (Jimmy)" w:date="2017-05-15T15:38:00Z">
        <w:r w:rsidR="00C82638">
          <w:rPr>
            <w:rFonts w:ascii="Courier New" w:hAnsi="Courier New" w:cs="Courier New"/>
            <w:lang w:eastAsia="zh-CN"/>
          </w:rPr>
          <w:t xml:space="preserve">should be deployed </w:t>
        </w:r>
      </w:ins>
      <w:ins w:id="1217" w:author="Dongjie (Jimmy)" w:date="2017-05-15T15:36:00Z">
        <w:r w:rsidR="00C82638">
          <w:rPr>
            <w:rFonts w:ascii="Courier New" w:hAnsi="Courier New" w:cs="Courier New"/>
            <w:lang w:eastAsia="zh-CN"/>
          </w:rPr>
          <w:t>in the network, and the control plane</w:t>
        </w:r>
      </w:ins>
      <w:ins w:id="1218" w:author="Dongjie (Jimmy)" w:date="2017-05-15T15:34:00Z">
        <w:r w:rsidR="006E08B4">
          <w:rPr>
            <w:rFonts w:ascii="Courier New" w:hAnsi="Courier New" w:cs="Courier New"/>
            <w:lang w:eastAsia="zh-CN"/>
          </w:rPr>
          <w:t xml:space="preserve"> </w:t>
        </w:r>
      </w:ins>
      <w:ins w:id="1219" w:author="Dongjie (Jimmy)" w:date="2017-05-15T15:38:00Z">
        <w:r w:rsidR="00C82638">
          <w:rPr>
            <w:rFonts w:ascii="Courier New" w:hAnsi="Courier New" w:cs="Courier New"/>
            <w:lang w:eastAsia="zh-CN"/>
          </w:rPr>
          <w:t xml:space="preserve">MUST </w:t>
        </w:r>
      </w:ins>
      <w:ins w:id="1220" w:author="Dongjie (Jimmy)" w:date="2017-05-15T15:33:00Z">
        <w:r w:rsidR="006E08B4">
          <w:rPr>
            <w:rFonts w:ascii="Courier New" w:hAnsi="Courier New" w:cs="Courier New"/>
            <w:lang w:eastAsia="zh-CN"/>
          </w:rPr>
          <w:t>be able to react fast</w:t>
        </w:r>
      </w:ins>
      <w:ins w:id="1221" w:author="Dongjie (Jimmy)" w:date="2017-05-15T15:34:00Z">
        <w:r w:rsidR="006E08B4">
          <w:rPr>
            <w:rFonts w:ascii="Courier New" w:hAnsi="Courier New" w:cs="Courier New"/>
            <w:lang w:eastAsia="zh-CN"/>
          </w:rPr>
          <w:t xml:space="preserve"> </w:t>
        </w:r>
      </w:ins>
      <w:ins w:id="1222" w:author="Dongjie (Jimmy)" w:date="2017-05-15T15:35:00Z">
        <w:r w:rsidR="006E08B4">
          <w:rPr>
            <w:rFonts w:ascii="Courier New" w:hAnsi="Courier New" w:cs="Courier New"/>
            <w:lang w:eastAsia="zh-CN"/>
          </w:rPr>
          <w:t xml:space="preserve">to </w:t>
        </w:r>
      </w:ins>
      <w:ins w:id="1223" w:author="Dongjie (Jimmy)" w:date="2017-05-15T16:56:00Z">
        <w:r w:rsidR="00BE4900">
          <w:rPr>
            <w:rFonts w:ascii="Courier New" w:hAnsi="Courier New" w:cs="Courier New"/>
            <w:lang w:eastAsia="zh-CN"/>
          </w:rPr>
          <w:t xml:space="preserve">any </w:t>
        </w:r>
      </w:ins>
      <w:ins w:id="1224" w:author="Dongjie (Jimmy)" w:date="2017-05-15T15:37:00Z">
        <w:r w:rsidR="005A2578">
          <w:rPr>
            <w:rFonts w:ascii="Courier New" w:hAnsi="Courier New" w:cs="Courier New"/>
            <w:lang w:eastAsia="zh-CN"/>
          </w:rPr>
          <w:t xml:space="preserve">network </w:t>
        </w:r>
      </w:ins>
      <w:ins w:id="1225" w:author="Dongjie (Jimmy)" w:date="2017-05-15T15:36:00Z">
        <w:r w:rsidR="00090081">
          <w:rPr>
            <w:rFonts w:ascii="Courier New" w:hAnsi="Courier New" w:cs="Courier New"/>
            <w:lang w:eastAsia="zh-CN"/>
          </w:rPr>
          <w:t>events</w:t>
        </w:r>
      </w:ins>
      <w:ins w:id="1226" w:author="Dongjie (Jimmy)" w:date="2017-05-15T16:59:00Z">
        <w:r w:rsidR="005D0F75">
          <w:rPr>
            <w:rFonts w:ascii="Courier New" w:hAnsi="Courier New" w:cs="Courier New"/>
            <w:lang w:eastAsia="zh-CN"/>
          </w:rPr>
          <w:t xml:space="preserve">, such as resource add, resource fail, creation of new network slice and the </w:t>
        </w:r>
      </w:ins>
      <w:ins w:id="1227" w:author="Dongjie (Jimmy)" w:date="2017-05-15T17:01:00Z">
        <w:r w:rsidR="005D0F75" w:rsidRPr="005D0F75">
          <w:rPr>
            <w:rFonts w:ascii="Courier New" w:hAnsi="Courier New" w:cs="Courier New"/>
            <w:lang w:eastAsia="zh-CN"/>
          </w:rPr>
          <w:t>deletion</w:t>
        </w:r>
        <w:r w:rsidR="005D0F75">
          <w:rPr>
            <w:rFonts w:ascii="Courier New" w:hAnsi="Courier New" w:cs="Courier New"/>
            <w:lang w:eastAsia="zh-CN"/>
          </w:rPr>
          <w:t xml:space="preserve"> of an existing network slice</w:t>
        </w:r>
      </w:ins>
      <w:ins w:id="1228" w:author="Dongjie (Jimmy)" w:date="2017-05-15T15:36:00Z">
        <w:r w:rsidR="00090081">
          <w:rPr>
            <w:rFonts w:ascii="Courier New" w:hAnsi="Courier New" w:cs="Courier New"/>
            <w:lang w:eastAsia="zh-CN"/>
          </w:rPr>
          <w:t>.</w:t>
        </w:r>
      </w:ins>
    </w:p>
    <w:p w14:paraId="3FDF08BD" w14:textId="77777777" w:rsidR="00073FEE" w:rsidRPr="005D0F75" w:rsidRDefault="00073FEE">
      <w:pPr>
        <w:pStyle w:val="PlainText"/>
        <w:ind w:left="375"/>
        <w:rPr>
          <w:ins w:id="1229" w:author="Dongjie (Jimmy)" w:date="2017-05-15T15:28:00Z"/>
          <w:rFonts w:ascii="Courier New" w:hAnsi="Courier New" w:cs="Courier New"/>
        </w:rPr>
        <w:pPrChange w:id="1230" w:author="Dongjie (Jimmy)" w:date="2017-05-15T14:54:00Z">
          <w:pPr>
            <w:pStyle w:val="PlainText"/>
          </w:pPr>
        </w:pPrChange>
      </w:pPr>
    </w:p>
    <w:p w14:paraId="13EC3FD1" w14:textId="23E765F9" w:rsidR="006E08B4" w:rsidRPr="00073FEE" w:rsidDel="006E08B4" w:rsidRDefault="006E08B4">
      <w:pPr>
        <w:pStyle w:val="PlainText"/>
        <w:ind w:left="375"/>
        <w:rPr>
          <w:del w:id="1231" w:author="Dongjie (Jimmy)" w:date="2017-05-15T15:28:00Z"/>
          <w:rFonts w:ascii="Courier New" w:hAnsi="Courier New" w:cs="Courier New"/>
          <w:lang w:eastAsia="zh-CN"/>
        </w:rPr>
        <w:pPrChange w:id="1232" w:author="Dongjie (Jimmy)" w:date="2017-05-15T14:54:00Z">
          <w:pPr>
            <w:pStyle w:val="PlainText"/>
          </w:pPr>
        </w:pPrChange>
      </w:pPr>
    </w:p>
    <w:p w14:paraId="20282D2D" w14:textId="076A1458" w:rsidR="00A24948" w:rsidRPr="00A96145" w:rsidDel="005D0F75" w:rsidRDefault="00A24948" w:rsidP="00A24948">
      <w:pPr>
        <w:pStyle w:val="PlainText"/>
        <w:rPr>
          <w:del w:id="1233" w:author="Dongjie (Jimmy)" w:date="2017-05-15T17:01:00Z"/>
          <w:rFonts w:ascii="Courier New" w:hAnsi="Courier New" w:cs="Courier New"/>
        </w:rPr>
      </w:pPr>
      <w:del w:id="1234" w:author="Dongjie (Jimmy)" w:date="2017-05-15T17:01:00Z">
        <w:r w:rsidRPr="00A96145" w:rsidDel="005D0F75">
          <w:rPr>
            <w:rFonts w:ascii="Courier New" w:hAnsi="Courier New" w:cs="Courier New"/>
          </w:rPr>
          <w:delText xml:space="preserve"> </w:delText>
        </w:r>
      </w:del>
      <w:del w:id="1235" w:author="Dongjie (Jimmy)" w:date="2017-05-15T15:33:00Z">
        <w:r w:rsidRPr="00A96145" w:rsidDel="006E08B4">
          <w:rPr>
            <w:rFonts w:ascii="Courier New" w:hAnsi="Courier New" w:cs="Courier New"/>
          </w:rPr>
          <w:delText xml:space="preserve">  manages them throughout their life cycle.  </w:delText>
        </w:r>
      </w:del>
      <w:del w:id="1236" w:author="Dongjie (Jimmy)" w:date="2017-05-15T17:01:00Z">
        <w:r w:rsidRPr="00A96145" w:rsidDel="005D0F75">
          <w:rPr>
            <w:rFonts w:ascii="Courier New" w:hAnsi="Courier New" w:cs="Courier New"/>
          </w:rPr>
          <w:delText>The slices need to satisfy</w:delText>
        </w:r>
      </w:del>
    </w:p>
    <w:p w14:paraId="4059E13A" w14:textId="0B9B1C6F" w:rsidR="00A24948" w:rsidRPr="00A96145" w:rsidDel="005D0F75" w:rsidRDefault="00A24948" w:rsidP="00A24948">
      <w:pPr>
        <w:pStyle w:val="PlainText"/>
        <w:rPr>
          <w:del w:id="1237" w:author="Dongjie (Jimmy)" w:date="2017-05-15T17:01:00Z"/>
          <w:rFonts w:ascii="Courier New" w:hAnsi="Courier New" w:cs="Courier New"/>
        </w:rPr>
      </w:pPr>
      <w:del w:id="1238" w:author="Dongjie (Jimmy)" w:date="2017-05-15T17:01:00Z">
        <w:r w:rsidRPr="00A96145" w:rsidDel="005D0F75">
          <w:rPr>
            <w:rFonts w:ascii="Courier New" w:hAnsi="Courier New" w:cs="Courier New"/>
          </w:rPr>
          <w:delText xml:space="preserve">   a diverse set requirements and need to be dynamically managed as the</w:delText>
        </w:r>
      </w:del>
    </w:p>
    <w:p w14:paraId="53224BA8" w14:textId="5464E174" w:rsidR="00A24948" w:rsidRPr="00A96145" w:rsidDel="005D0F75" w:rsidRDefault="00A24948" w:rsidP="00A24948">
      <w:pPr>
        <w:pStyle w:val="PlainText"/>
        <w:rPr>
          <w:del w:id="1239" w:author="Dongjie (Jimmy)" w:date="2017-05-15T17:01:00Z"/>
          <w:rFonts w:ascii="Courier New" w:hAnsi="Courier New" w:cs="Courier New"/>
        </w:rPr>
      </w:pPr>
      <w:del w:id="1240" w:author="Dongjie (Jimmy)" w:date="2017-05-15T17:01:00Z">
        <w:r w:rsidRPr="00A96145" w:rsidDel="005D0F75">
          <w:rPr>
            <w:rFonts w:ascii="Courier New" w:hAnsi="Courier New" w:cs="Courier New"/>
          </w:rPr>
          <w:delText xml:space="preserve">   collective requirements of the set of network slices changes, and as</w:delText>
        </w:r>
      </w:del>
    </w:p>
    <w:p w14:paraId="65BD40D9" w14:textId="3D2A0305" w:rsidR="00A24948" w:rsidRPr="00A96145" w:rsidDel="005D0F75" w:rsidRDefault="00A24948" w:rsidP="00A24948">
      <w:pPr>
        <w:pStyle w:val="PlainText"/>
        <w:rPr>
          <w:del w:id="1241" w:author="Dongjie (Jimmy)" w:date="2017-05-15T17:01:00Z"/>
          <w:rFonts w:ascii="Courier New" w:hAnsi="Courier New" w:cs="Courier New"/>
        </w:rPr>
      </w:pPr>
      <w:del w:id="1242" w:author="Dongjie (Jimmy)" w:date="2017-05-15T17:01:00Z">
        <w:r w:rsidRPr="00A96145" w:rsidDel="005D0F75">
          <w:rPr>
            <w:rFonts w:ascii="Courier New" w:hAnsi="Courier New" w:cs="Courier New"/>
          </w:rPr>
          <w:delText xml:space="preserve">   the resource and capabilities of the physical network change with</w:delText>
        </w:r>
      </w:del>
    </w:p>
    <w:p w14:paraId="286DB65A" w14:textId="0FC2B587" w:rsidR="00A24948" w:rsidRPr="00A96145" w:rsidDel="005D0F75" w:rsidRDefault="00A24948" w:rsidP="00A24948">
      <w:pPr>
        <w:pStyle w:val="PlainText"/>
        <w:rPr>
          <w:del w:id="1243" w:author="Dongjie (Jimmy)" w:date="2017-05-15T17:01:00Z"/>
          <w:rFonts w:ascii="Courier New" w:hAnsi="Courier New" w:cs="Courier New"/>
        </w:rPr>
      </w:pPr>
      <w:del w:id="1244" w:author="Dongjie (Jimmy)" w:date="2017-05-15T17:01:00Z">
        <w:r w:rsidRPr="00A96145" w:rsidDel="005D0F75">
          <w:rPr>
            <w:rFonts w:ascii="Courier New" w:hAnsi="Courier New" w:cs="Courier New"/>
          </w:rPr>
          <w:delText xml:space="preserve">   time.  Changes occur as resources fail, and resources are added.</w:delText>
        </w:r>
      </w:del>
    </w:p>
    <w:p w14:paraId="13F9554B" w14:textId="3BBAC64C" w:rsidR="00A24948" w:rsidRPr="00A96145" w:rsidDel="005D0F75" w:rsidRDefault="00A24948" w:rsidP="00A24948">
      <w:pPr>
        <w:pStyle w:val="PlainText"/>
        <w:rPr>
          <w:del w:id="1245" w:author="Dongjie (Jimmy)" w:date="2017-05-15T17:01:00Z"/>
          <w:rFonts w:ascii="Courier New" w:hAnsi="Courier New" w:cs="Courier New"/>
        </w:rPr>
      </w:pPr>
      <w:del w:id="1246" w:author="Dongjie (Jimmy)" w:date="2017-05-15T17:01:00Z">
        <w:r w:rsidRPr="00A96145" w:rsidDel="005D0F75">
          <w:rPr>
            <w:rFonts w:ascii="Courier New" w:hAnsi="Courier New" w:cs="Courier New"/>
          </w:rPr>
          <w:delText xml:space="preserve">   They also occur as the slices are added and deleted possibly needing</w:delText>
        </w:r>
      </w:del>
    </w:p>
    <w:p w14:paraId="5F49D35E" w14:textId="0FD64C11" w:rsidR="00A24948" w:rsidRPr="00A96145" w:rsidDel="005D0F75" w:rsidRDefault="00A24948" w:rsidP="00A24948">
      <w:pPr>
        <w:pStyle w:val="PlainText"/>
        <w:rPr>
          <w:del w:id="1247" w:author="Dongjie (Jimmy)" w:date="2017-05-15T17:01:00Z"/>
          <w:rFonts w:ascii="Courier New" w:hAnsi="Courier New" w:cs="Courier New"/>
        </w:rPr>
      </w:pPr>
      <w:del w:id="1248" w:author="Dongjie (Jimmy)" w:date="2017-05-15T17:01:00Z">
        <w:r w:rsidRPr="00A96145" w:rsidDel="005D0F75">
          <w:rPr>
            <w:rFonts w:ascii="Courier New" w:hAnsi="Courier New" w:cs="Courier New"/>
          </w:rPr>
          <w:delText xml:space="preserve">   a garbage collection and defagmantation service.</w:delText>
        </w:r>
      </w:del>
    </w:p>
    <w:p w14:paraId="2E3EB509" w14:textId="2B30CED7" w:rsidR="00A24948" w:rsidRPr="00A96145" w:rsidDel="005D0F75" w:rsidRDefault="00A24948" w:rsidP="00A24948">
      <w:pPr>
        <w:pStyle w:val="PlainText"/>
        <w:rPr>
          <w:del w:id="1249" w:author="Dongjie (Jimmy)" w:date="2017-05-15T17:01:00Z"/>
          <w:rFonts w:ascii="Courier New" w:hAnsi="Courier New" w:cs="Courier New"/>
        </w:rPr>
      </w:pPr>
    </w:p>
    <w:p w14:paraId="36B3E5B9" w14:textId="08C1C661" w:rsidR="00A24948" w:rsidRPr="00A96145" w:rsidDel="00747E48" w:rsidRDefault="00A24948" w:rsidP="00A24948">
      <w:pPr>
        <w:pStyle w:val="PlainText"/>
        <w:rPr>
          <w:del w:id="1250" w:author="Dongjie (Jimmy)" w:date="2017-05-15T17:15:00Z"/>
          <w:rFonts w:ascii="Courier New" w:hAnsi="Courier New" w:cs="Courier New"/>
        </w:rPr>
      </w:pPr>
      <w:r w:rsidRPr="00A96145">
        <w:rPr>
          <w:rFonts w:ascii="Courier New" w:hAnsi="Courier New" w:cs="Courier New"/>
        </w:rPr>
        <w:t xml:space="preserve">  </w:t>
      </w:r>
      <w:del w:id="1251" w:author="Dongjie (Jimmy)" w:date="2017-05-15T17:16:00Z">
        <w:r w:rsidRPr="00A96145" w:rsidDel="00747E48">
          <w:rPr>
            <w:rFonts w:ascii="Courier New" w:hAnsi="Courier New" w:cs="Courier New"/>
          </w:rPr>
          <w:delText xml:space="preserve"> </w:delText>
        </w:r>
      </w:del>
      <w:ins w:id="1252" w:author="Dongjie (Jimmy)" w:date="2017-05-15T17:13:00Z">
        <w:r w:rsidR="00747E48">
          <w:rPr>
            <w:rFonts w:ascii="Courier New" w:hAnsi="Courier New" w:cs="Courier New"/>
          </w:rPr>
          <w:t xml:space="preserve">In order to provide the flexibility and </w:t>
        </w:r>
      </w:ins>
      <w:ins w:id="1253" w:author="Dongjie (Jimmy)" w:date="2017-05-15T17:14:00Z">
        <w:r w:rsidR="00747E48">
          <w:rPr>
            <w:rFonts w:ascii="Courier New" w:hAnsi="Courier New" w:cs="Courier New"/>
          </w:rPr>
          <w:t xml:space="preserve">egility </w:t>
        </w:r>
      </w:ins>
      <w:ins w:id="1254" w:author="Dongjie (Jimmy)" w:date="2017-05-15T17:16:00Z">
        <w:r w:rsidR="00747E48">
          <w:rPr>
            <w:rFonts w:ascii="Courier New" w:hAnsi="Courier New" w:cs="Courier New"/>
          </w:rPr>
          <w:t xml:space="preserve">as </w:t>
        </w:r>
      </w:ins>
      <w:ins w:id="1255" w:author="Dongjie (Jimmy)" w:date="2017-05-15T17:15:00Z">
        <w:r w:rsidR="00747E48">
          <w:rPr>
            <w:rFonts w:ascii="Courier New" w:hAnsi="Courier New" w:cs="Courier New"/>
          </w:rPr>
          <w:t xml:space="preserve">required by </w:t>
        </w:r>
      </w:ins>
      <w:ins w:id="1256" w:author="Dongjie (Jimmy)" w:date="2017-05-15T17:16:00Z">
        <w:r w:rsidR="00747E48">
          <w:rPr>
            <w:rFonts w:ascii="Courier New" w:hAnsi="Courier New" w:cs="Courier New"/>
          </w:rPr>
          <w:t xml:space="preserve">the </w:t>
        </w:r>
      </w:ins>
      <w:ins w:id="1257" w:author="Dongjie (Jimmy)" w:date="2017-05-15T17:15:00Z">
        <w:r w:rsidR="00747E48">
          <w:rPr>
            <w:rFonts w:ascii="Courier New" w:hAnsi="Courier New" w:cs="Courier New"/>
          </w:rPr>
          <w:t>d</w:t>
        </w:r>
      </w:ins>
      <w:ins w:id="1258" w:author="Dongjie (Jimmy)" w:date="2017-05-15T17:13:00Z">
        <w:r w:rsidR="00747E48">
          <w:rPr>
            <w:rFonts w:ascii="Courier New" w:hAnsi="Courier New" w:cs="Courier New"/>
          </w:rPr>
          <w:t xml:space="preserve">iverse </w:t>
        </w:r>
      </w:ins>
      <w:ins w:id="1259" w:author="Dongjie (Jimmy)" w:date="2017-05-15T17:15:00Z">
        <w:r w:rsidR="00747E48">
          <w:rPr>
            <w:rFonts w:ascii="Courier New" w:hAnsi="Courier New" w:cs="Courier New"/>
          </w:rPr>
          <w:t>and dynamic network slices</w:t>
        </w:r>
      </w:ins>
      <w:ins w:id="1260" w:author="Dongjie (Jimmy)" w:date="2017-05-15T17:13:00Z">
        <w:r w:rsidR="00747E48">
          <w:rPr>
            <w:rFonts w:ascii="Courier New" w:hAnsi="Courier New" w:cs="Courier New"/>
          </w:rPr>
          <w:t xml:space="preserve">, </w:t>
        </w:r>
      </w:ins>
      <w:del w:id="1261" w:author="Dongjie (Jimmy)" w:date="2017-05-15T17:14:00Z">
        <w:r w:rsidRPr="00A96145" w:rsidDel="00747E48">
          <w:rPr>
            <w:rFonts w:ascii="Courier New" w:hAnsi="Courier New" w:cs="Courier New"/>
          </w:rPr>
          <w:delText>T</w:delText>
        </w:r>
      </w:del>
      <w:ins w:id="1262" w:author="Dongjie (Jimmy)" w:date="2017-05-15T17:14:00Z">
        <w:r w:rsidR="00747E48">
          <w:rPr>
            <w:rFonts w:ascii="Courier New" w:hAnsi="Courier New" w:cs="Courier New"/>
          </w:rPr>
          <w:t>t</w:t>
        </w:r>
      </w:ins>
      <w:r w:rsidRPr="00A96145">
        <w:rPr>
          <w:rFonts w:ascii="Courier New" w:hAnsi="Courier New" w:cs="Courier New"/>
        </w:rPr>
        <w:t xml:space="preserve">he control plane of the network slicing system needs to </w:t>
      </w:r>
      <w:del w:id="1263" w:author="Dongjie (Jimmy)" w:date="2017-05-15T17:25:00Z">
        <w:r w:rsidRPr="00A96145" w:rsidDel="006E70CC">
          <w:rPr>
            <w:rFonts w:ascii="Courier New" w:hAnsi="Courier New" w:cs="Courier New"/>
          </w:rPr>
          <w:delText xml:space="preserve">comply </w:delText>
        </w:r>
      </w:del>
      <w:ins w:id="1264" w:author="Dongjie (Jimmy)" w:date="2017-05-15T17:25:00Z">
        <w:r w:rsidR="006E70CC">
          <w:rPr>
            <w:rFonts w:ascii="Courier New" w:hAnsi="Courier New" w:cs="Courier New"/>
          </w:rPr>
          <w:t>based on</w:t>
        </w:r>
        <w:r w:rsidR="006E70CC" w:rsidRPr="00A96145">
          <w:rPr>
            <w:rFonts w:ascii="Courier New" w:hAnsi="Courier New" w:cs="Courier New"/>
          </w:rPr>
          <w:t xml:space="preserve"> </w:t>
        </w:r>
      </w:ins>
      <w:del w:id="1265" w:author="Dongjie (Jimmy)" w:date="2017-05-15T17:25:00Z">
        <w:r w:rsidRPr="00A96145" w:rsidDel="006E70CC">
          <w:rPr>
            <w:rFonts w:ascii="Courier New" w:hAnsi="Courier New" w:cs="Courier New"/>
          </w:rPr>
          <w:delText>with</w:delText>
        </w:r>
      </w:del>
    </w:p>
    <w:p w14:paraId="2E80C0AD" w14:textId="263AF229" w:rsidR="00A24948" w:rsidRPr="00A96145" w:rsidDel="005D0F75" w:rsidRDefault="00A24948">
      <w:pPr>
        <w:pStyle w:val="PlainText"/>
        <w:rPr>
          <w:del w:id="1266" w:author="Dongjie (Jimmy)" w:date="2017-05-15T17:04:00Z"/>
          <w:rFonts w:ascii="Courier New" w:hAnsi="Courier New" w:cs="Courier New"/>
        </w:rPr>
      </w:pPr>
      <w:del w:id="1267" w:author="Dongjie (Jimmy)" w:date="2017-05-15T17:15:00Z">
        <w:r w:rsidRPr="00A96145" w:rsidDel="00747E48">
          <w:rPr>
            <w:rFonts w:ascii="Courier New" w:hAnsi="Courier New" w:cs="Courier New"/>
          </w:rPr>
          <w:delText xml:space="preserve">   </w:delText>
        </w:r>
      </w:del>
      <w:r w:rsidRPr="00A96145">
        <w:rPr>
          <w:rFonts w:ascii="Courier New" w:hAnsi="Courier New" w:cs="Courier New"/>
        </w:rPr>
        <w:t>the SDN architecture</w:t>
      </w:r>
      <w:ins w:id="1268" w:author="Dongjie (Jimmy)" w:date="2017-05-15T17:09:00Z">
        <w:r w:rsidR="00566401">
          <w:rPr>
            <w:rFonts w:ascii="Courier New" w:hAnsi="Courier New" w:cs="Courier New"/>
          </w:rPr>
          <w:t xml:space="preserve"> </w:t>
        </w:r>
      </w:ins>
      <w:ins w:id="1269" w:author="Dongjie (Jimmy)" w:date="2017-05-15T17:18:00Z">
        <w:r w:rsidR="00747E48">
          <w:rPr>
            <w:rFonts w:ascii="Courier New" w:hAnsi="Courier New" w:cs="Courier New"/>
          </w:rPr>
          <w:t>with the help of</w:t>
        </w:r>
      </w:ins>
      <w:ins w:id="1270" w:author="Dongjie (Jimmy)" w:date="2017-05-15T17:09:00Z">
        <w:r w:rsidR="00566401">
          <w:rPr>
            <w:rFonts w:ascii="Courier New" w:hAnsi="Courier New" w:cs="Courier New"/>
          </w:rPr>
          <w:t xml:space="preserve"> </w:t>
        </w:r>
      </w:ins>
      <w:ins w:id="1271" w:author="Dongjie (Jimmy)" w:date="2017-05-15T17:29:00Z">
        <w:r w:rsidR="006E70CC">
          <w:rPr>
            <w:rFonts w:ascii="Courier New" w:hAnsi="Courier New" w:cs="Courier New"/>
          </w:rPr>
          <w:t xml:space="preserve">logically </w:t>
        </w:r>
      </w:ins>
      <w:ins w:id="1272" w:author="Dongjie (Jimmy)" w:date="2017-05-15T17:09:00Z">
        <w:r w:rsidR="00566401">
          <w:rPr>
            <w:rFonts w:ascii="Courier New" w:hAnsi="Courier New" w:cs="Courier New"/>
          </w:rPr>
          <w:t>centralized controller</w:t>
        </w:r>
      </w:ins>
      <w:ins w:id="1273" w:author="Dongjie (Jimmy)" w:date="2017-05-15T17:18:00Z">
        <w:r w:rsidR="00747E48">
          <w:rPr>
            <w:rFonts w:ascii="Courier New" w:hAnsi="Courier New" w:cs="Courier New"/>
          </w:rPr>
          <w:t>s</w:t>
        </w:r>
      </w:ins>
      <w:del w:id="1274" w:author="Dongjie (Jimmy)" w:date="2017-05-15T17:13:00Z">
        <w:r w:rsidRPr="00A96145" w:rsidDel="00747E48">
          <w:rPr>
            <w:rFonts w:ascii="Courier New" w:hAnsi="Courier New" w:cs="Courier New"/>
          </w:rPr>
          <w:delText>,</w:delText>
        </w:r>
      </w:del>
      <w:ins w:id="1275" w:author="Dongjie (Jimmy)" w:date="2017-05-15T17:16:00Z">
        <w:r w:rsidR="00747E48">
          <w:rPr>
            <w:rFonts w:ascii="Courier New" w:hAnsi="Courier New" w:cs="Courier New"/>
          </w:rPr>
          <w:t xml:space="preserve">, </w:t>
        </w:r>
      </w:ins>
      <w:del w:id="1276" w:author="Dongjie (Jimmy)" w:date="2017-05-15T17:16:00Z">
        <w:r w:rsidRPr="00A96145" w:rsidDel="00747E48">
          <w:rPr>
            <w:rFonts w:ascii="Courier New" w:hAnsi="Courier New" w:cs="Courier New"/>
          </w:rPr>
          <w:delText xml:space="preserve"> </w:delText>
        </w:r>
      </w:del>
      <w:r w:rsidRPr="00A96145">
        <w:rPr>
          <w:rFonts w:ascii="Courier New" w:hAnsi="Courier New" w:cs="Courier New"/>
        </w:rPr>
        <w:t xml:space="preserve">while </w:t>
      </w:r>
      <w:del w:id="1277" w:author="Dongjie (Jimmy)" w:date="2017-05-15T17:02:00Z">
        <w:r w:rsidRPr="00A96145" w:rsidDel="005D0F75">
          <w:rPr>
            <w:rFonts w:ascii="Courier New" w:hAnsi="Courier New" w:cs="Courier New"/>
          </w:rPr>
          <w:delText xml:space="preserve">still using </w:delText>
        </w:r>
      </w:del>
      <w:r w:rsidRPr="00A96145">
        <w:rPr>
          <w:rFonts w:ascii="Courier New" w:hAnsi="Courier New" w:cs="Courier New"/>
        </w:rPr>
        <w:t>distributed control protocols</w:t>
      </w:r>
      <w:ins w:id="1278" w:author="Dongjie (Jimmy)" w:date="2017-05-15T17:02:00Z">
        <w:r w:rsidR="005D0F75">
          <w:rPr>
            <w:rFonts w:ascii="Courier New" w:hAnsi="Courier New" w:cs="Courier New"/>
          </w:rPr>
          <w:t xml:space="preserve"> </w:t>
        </w:r>
      </w:ins>
      <w:ins w:id="1279" w:author="Dongjie (Jimmy)" w:date="2017-05-15T17:08:00Z">
        <w:r w:rsidR="005D0F75">
          <w:rPr>
            <w:rFonts w:ascii="Courier New" w:hAnsi="Courier New" w:cs="Courier New"/>
          </w:rPr>
          <w:t>can</w:t>
        </w:r>
      </w:ins>
      <w:ins w:id="1280" w:author="Dongjie (Jimmy)" w:date="2017-05-15T17:03:00Z">
        <w:r w:rsidR="005D0F75">
          <w:rPr>
            <w:rFonts w:ascii="Courier New" w:hAnsi="Courier New" w:cs="Courier New"/>
          </w:rPr>
          <w:t xml:space="preserve"> provide some benefit</w:t>
        </w:r>
      </w:ins>
      <w:ins w:id="1281" w:author="Dongjie (Jimmy)" w:date="2017-05-15T17:04:00Z">
        <w:r w:rsidR="005D0F75">
          <w:rPr>
            <w:rFonts w:ascii="Courier New" w:hAnsi="Courier New" w:cs="Courier New"/>
          </w:rPr>
          <w:t>s</w:t>
        </w:r>
      </w:ins>
      <w:ins w:id="1282" w:author="Dongjie (Jimmy)" w:date="2017-05-15T17:03:00Z">
        <w:r w:rsidR="005D0F75">
          <w:rPr>
            <w:rFonts w:ascii="Courier New" w:hAnsi="Courier New" w:cs="Courier New"/>
          </w:rPr>
          <w:t xml:space="preserve"> in scenarios which require fast reaction</w:t>
        </w:r>
      </w:ins>
      <w:ins w:id="1283" w:author="Dongjie (Jimmy)" w:date="2017-05-15T17:12:00Z">
        <w:r w:rsidR="00630F9C">
          <w:rPr>
            <w:rFonts w:ascii="Courier New" w:hAnsi="Courier New" w:cs="Courier New" w:hint="eastAsia"/>
            <w:lang w:eastAsia="zh-CN"/>
          </w:rPr>
          <w:t xml:space="preserve">, </w:t>
        </w:r>
      </w:ins>
      <w:ins w:id="1284" w:author="Dongjie (Jimmy)" w:date="2017-05-15T17:30:00Z">
        <w:r w:rsidR="006E70CC">
          <w:rPr>
            <w:rFonts w:ascii="Courier New" w:hAnsi="Courier New" w:cs="Courier New"/>
          </w:rPr>
          <w:t>robustness</w:t>
        </w:r>
      </w:ins>
      <w:ins w:id="1285" w:author="Dongjie (Jimmy)" w:date="2017-05-15T17:12:00Z">
        <w:r w:rsidR="00630F9C">
          <w:rPr>
            <w:rFonts w:ascii="Courier New" w:hAnsi="Courier New" w:cs="Courier New" w:hint="eastAsia"/>
            <w:lang w:eastAsia="zh-CN"/>
          </w:rPr>
          <w:t xml:space="preserve"> </w:t>
        </w:r>
        <w:r w:rsidR="00630F9C">
          <w:rPr>
            <w:rFonts w:ascii="Courier New" w:hAnsi="Courier New" w:cs="Courier New"/>
            <w:lang w:eastAsia="zh-CN"/>
          </w:rPr>
          <w:t xml:space="preserve">and </w:t>
        </w:r>
        <w:r w:rsidR="00630F9C">
          <w:rPr>
            <w:rFonts w:ascii="Courier New" w:hAnsi="Courier New" w:cs="Courier New" w:hint="eastAsia"/>
            <w:lang w:eastAsia="zh-CN"/>
          </w:rPr>
          <w:t xml:space="preserve">efficient </w:t>
        </w:r>
        <w:r w:rsidR="00630F9C">
          <w:rPr>
            <w:rFonts w:ascii="Courier New" w:hAnsi="Courier New" w:cs="Courier New"/>
            <w:lang w:eastAsia="zh-CN"/>
          </w:rPr>
          <w:t>information</w:t>
        </w:r>
        <w:r w:rsidR="00630F9C">
          <w:rPr>
            <w:rFonts w:ascii="Courier New" w:hAnsi="Courier New" w:cs="Courier New" w:hint="eastAsia"/>
            <w:lang w:eastAsia="zh-CN"/>
          </w:rPr>
          <w:t xml:space="preserve"> </w:t>
        </w:r>
        <w:r w:rsidR="00630F9C">
          <w:rPr>
            <w:rFonts w:ascii="Courier New" w:hAnsi="Courier New" w:cs="Courier New"/>
            <w:lang w:eastAsia="zh-CN"/>
          </w:rPr>
          <w:t>distribution</w:t>
        </w:r>
      </w:ins>
      <w:ins w:id="1286" w:author="Dongjie (Jimmy)" w:date="2017-05-15T17:03:00Z">
        <w:r w:rsidR="00630F9C">
          <w:rPr>
            <w:rFonts w:ascii="Courier New" w:hAnsi="Courier New" w:cs="Courier New"/>
          </w:rPr>
          <w:t>.</w:t>
        </w:r>
      </w:ins>
      <w:ins w:id="1287" w:author="Dongjie (Jimmy)" w:date="2017-05-15T17:08:00Z">
        <w:r w:rsidR="005D0F75">
          <w:rPr>
            <w:rFonts w:ascii="Courier New" w:hAnsi="Courier New" w:cs="Courier New"/>
          </w:rPr>
          <w:t xml:space="preserve"> </w:t>
        </w:r>
      </w:ins>
      <w:ins w:id="1288" w:author="Dongjie (Jimmy)" w:date="2017-05-15T17:19:00Z">
        <w:r w:rsidR="00747E48">
          <w:rPr>
            <w:rFonts w:ascii="Courier New" w:hAnsi="Courier New" w:cs="Courier New"/>
          </w:rPr>
          <w:t>It</w:t>
        </w:r>
      </w:ins>
      <w:ins w:id="1289" w:author="Dongjie (Jimmy)" w:date="2017-05-15T17:27:00Z">
        <w:r w:rsidR="00047C8C">
          <w:rPr>
            <w:rFonts w:ascii="Courier New" w:hAnsi="Courier New" w:cs="Courier New"/>
          </w:rPr>
          <w:t xml:space="preserve"> is unticipated that a hybrid </w:t>
        </w:r>
      </w:ins>
      <w:ins w:id="1290" w:author="Dongjie (Jimmy)" w:date="2017-05-15T17:31:00Z">
        <w:r w:rsidR="00047C8C">
          <w:rPr>
            <w:rFonts w:ascii="Courier New" w:hAnsi="Courier New" w:cs="Courier New"/>
          </w:rPr>
          <w:t>control plane would be used for the network slicing system.</w:t>
        </w:r>
      </w:ins>
    </w:p>
    <w:p w14:paraId="1C6C77DA" w14:textId="211B5106" w:rsidR="00A24948" w:rsidRPr="00A96145" w:rsidRDefault="00A24948">
      <w:pPr>
        <w:pStyle w:val="PlainText"/>
        <w:ind w:leftChars="59" w:left="425" w:hangingChars="135" w:hanging="283"/>
        <w:rPr>
          <w:rFonts w:ascii="Courier New" w:hAnsi="Courier New" w:cs="Courier New"/>
        </w:rPr>
        <w:pPrChange w:id="1291" w:author="Dongjie (Jimmy)" w:date="2017-05-15T17:04:00Z">
          <w:pPr>
            <w:pStyle w:val="PlainText"/>
          </w:pPr>
        </w:pPrChange>
      </w:pPr>
      <w:del w:id="1292" w:author="Dongjie (Jimmy)" w:date="2017-05-15T17:04:00Z">
        <w:r w:rsidRPr="00A96145" w:rsidDel="005D0F75">
          <w:rPr>
            <w:rFonts w:ascii="Courier New" w:hAnsi="Courier New" w:cs="Courier New"/>
          </w:rPr>
          <w:delText xml:space="preserve">   when it is necessary or proved to have advantages.</w:delText>
        </w:r>
      </w:del>
    </w:p>
    <w:p w14:paraId="083EB938" w14:textId="77777777" w:rsidR="00A24948" w:rsidRPr="00A96145" w:rsidRDefault="00A24948" w:rsidP="00A24948">
      <w:pPr>
        <w:pStyle w:val="PlainText"/>
        <w:rPr>
          <w:rFonts w:ascii="Courier New" w:hAnsi="Courier New" w:cs="Courier New"/>
        </w:rPr>
      </w:pPr>
    </w:p>
    <w:p w14:paraId="695456B5" w14:textId="0E4884F8"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Within a </w:t>
      </w:r>
      <w:ins w:id="1293" w:author="Dongjie (Jimmy)" w:date="2017-05-15T17:09:00Z">
        <w:r w:rsidR="000F5C54">
          <w:rPr>
            <w:rFonts w:ascii="Courier New" w:hAnsi="Courier New" w:cs="Courier New"/>
          </w:rPr>
          <w:t xml:space="preserve">network </w:t>
        </w:r>
      </w:ins>
      <w:r w:rsidRPr="00A96145">
        <w:rPr>
          <w:rFonts w:ascii="Courier New" w:hAnsi="Courier New" w:cs="Courier New"/>
        </w:rPr>
        <w:t>slice</w:t>
      </w:r>
      <w:ins w:id="1294" w:author="Dongjie (Jimmy)" w:date="2017-05-15T17:09:00Z">
        <w:r w:rsidR="000F5C54">
          <w:rPr>
            <w:rFonts w:ascii="Courier New" w:hAnsi="Courier New" w:cs="Courier New"/>
          </w:rPr>
          <w:t xml:space="preserve">, </w:t>
        </w:r>
      </w:ins>
      <w:del w:id="1295" w:author="Dongjie (Jimmy)" w:date="2017-05-15T17:09:00Z">
        <w:r w:rsidRPr="00A96145" w:rsidDel="000F5C54">
          <w:rPr>
            <w:rFonts w:ascii="Courier New" w:hAnsi="Courier New" w:cs="Courier New"/>
          </w:rPr>
          <w:delText xml:space="preserve"> </w:delText>
        </w:r>
      </w:del>
      <w:r w:rsidRPr="00A96145">
        <w:rPr>
          <w:rFonts w:ascii="Courier New" w:hAnsi="Courier New" w:cs="Courier New"/>
        </w:rPr>
        <w:t>the full range of existing control plane technologies</w:t>
      </w:r>
    </w:p>
    <w:p w14:paraId="638F54E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needs to be permissible.  Some slices will run the existing IGP</w:t>
      </w:r>
    </w:p>
    <w:p w14:paraId="0CB88154"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protocols (such as IS-IS or OSPF) whilst others may use BGP.  Some</w:t>
      </w:r>
    </w:p>
    <w:p w14:paraId="1D46267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slices may be controlled by their own SDN controllers.  However the</w:t>
      </w:r>
    </w:p>
    <w:p w14:paraId="273E90D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architecture needs to be sufficiently general so as not to restrict</w:t>
      </w:r>
    </w:p>
    <w:p w14:paraId="2647CB12" w14:textId="1F31C581"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the control protocols that may be used within a </w:t>
      </w:r>
      <w:ins w:id="1296" w:author="Dongjie (Jimmy)" w:date="2017-05-15T17:10:00Z">
        <w:r w:rsidR="000F5C54">
          <w:rPr>
            <w:rFonts w:ascii="Courier New" w:hAnsi="Courier New" w:cs="Courier New"/>
          </w:rPr>
          <w:t xml:space="preserve">network </w:t>
        </w:r>
      </w:ins>
      <w:r w:rsidRPr="00A96145">
        <w:rPr>
          <w:rFonts w:ascii="Courier New" w:hAnsi="Courier New" w:cs="Courier New"/>
        </w:rPr>
        <w:t>slice.</w:t>
      </w:r>
    </w:p>
    <w:p w14:paraId="2B463D25" w14:textId="77777777" w:rsidR="00A24948" w:rsidRPr="00A96145" w:rsidRDefault="00A24948" w:rsidP="00A24948">
      <w:pPr>
        <w:pStyle w:val="PlainText"/>
        <w:rPr>
          <w:rFonts w:ascii="Courier New" w:hAnsi="Courier New" w:cs="Courier New"/>
        </w:rPr>
      </w:pPr>
    </w:p>
    <w:p w14:paraId="40A4727B"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5.1.  Control Operations</w:t>
      </w:r>
    </w:p>
    <w:p w14:paraId="7FC8C1CE" w14:textId="77777777" w:rsidR="00A24948" w:rsidRPr="00A96145" w:rsidRDefault="00A24948" w:rsidP="00A24948">
      <w:pPr>
        <w:pStyle w:val="PlainText"/>
        <w:rPr>
          <w:rFonts w:ascii="Courier New" w:hAnsi="Courier New" w:cs="Courier New"/>
        </w:rPr>
      </w:pPr>
    </w:p>
    <w:p w14:paraId="53BFF5F8" w14:textId="2A235DF8" w:rsidR="00A24948" w:rsidRPr="00A96145" w:rsidRDefault="00A24948" w:rsidP="00A24948">
      <w:pPr>
        <w:pStyle w:val="PlainText"/>
        <w:rPr>
          <w:rFonts w:ascii="Courier New" w:hAnsi="Courier New" w:cs="Courier New"/>
        </w:rPr>
      </w:pPr>
      <w:r w:rsidRPr="00A96145">
        <w:rPr>
          <w:rFonts w:ascii="Courier New" w:hAnsi="Courier New" w:cs="Courier New"/>
        </w:rPr>
        <w:t>5.2.  Programmability of the Control Plane</w:t>
      </w:r>
      <w:r w:rsidR="00886BAA">
        <w:rPr>
          <w:rFonts w:ascii="Courier New" w:hAnsi="Courier New" w:cs="Courier New"/>
        </w:rPr>
        <w:t>m (</w:t>
      </w:r>
      <w:r w:rsidR="00886BAA" w:rsidRPr="00886BAA">
        <w:rPr>
          <w:rFonts w:ascii="Courier New" w:hAnsi="Courier New" w:cs="Courier New"/>
          <w:color w:val="C45911" w:themeColor="accent2" w:themeShade="BF"/>
        </w:rPr>
        <w:t>Jimmy</w:t>
      </w:r>
      <w:r w:rsidR="00886BAA">
        <w:rPr>
          <w:rFonts w:ascii="Courier New" w:hAnsi="Courier New" w:cs="Courier New"/>
        </w:rPr>
        <w:t>)</w:t>
      </w:r>
    </w:p>
    <w:p w14:paraId="064C07EF" w14:textId="77777777" w:rsidR="00A24948" w:rsidRPr="00A96145" w:rsidRDefault="00A24948" w:rsidP="00A24948">
      <w:pPr>
        <w:pStyle w:val="PlainText"/>
        <w:rPr>
          <w:rFonts w:ascii="Courier New" w:hAnsi="Courier New" w:cs="Courier New"/>
        </w:rPr>
      </w:pPr>
    </w:p>
    <w:p w14:paraId="2DD91153" w14:textId="1173FFA7" w:rsidR="00A24948" w:rsidRPr="00A96145" w:rsidRDefault="00A24948" w:rsidP="00A24948">
      <w:pPr>
        <w:pStyle w:val="PlainText"/>
        <w:rPr>
          <w:rFonts w:ascii="Courier New" w:hAnsi="Courier New" w:cs="Courier New"/>
        </w:rPr>
      </w:pPr>
      <w:r w:rsidRPr="00A96145">
        <w:rPr>
          <w:rFonts w:ascii="Courier New" w:hAnsi="Courier New" w:cs="Courier New"/>
        </w:rPr>
        <w:t>5.3.  Control plane slicing protocols</w:t>
      </w:r>
      <w:r w:rsidR="00886BAA">
        <w:rPr>
          <w:rFonts w:ascii="Courier New" w:hAnsi="Courier New" w:cs="Courier New"/>
        </w:rPr>
        <w:t xml:space="preserve"> (</w:t>
      </w:r>
      <w:r w:rsidR="00886BAA" w:rsidRPr="00886BAA">
        <w:rPr>
          <w:rFonts w:ascii="Courier New" w:hAnsi="Courier New" w:cs="Courier New"/>
          <w:color w:val="FF6600"/>
        </w:rPr>
        <w:t>Jimmy</w:t>
      </w:r>
      <w:r w:rsidR="00886BAA">
        <w:rPr>
          <w:rFonts w:ascii="Courier New" w:hAnsi="Courier New" w:cs="Courier New"/>
        </w:rPr>
        <w:t>)</w:t>
      </w:r>
    </w:p>
    <w:p w14:paraId="7B7A6B26" w14:textId="77777777" w:rsidR="00A24948" w:rsidRPr="00A96145" w:rsidRDefault="00A24948" w:rsidP="00A24948">
      <w:pPr>
        <w:pStyle w:val="PlainText"/>
        <w:rPr>
          <w:rFonts w:ascii="Courier New" w:hAnsi="Courier New" w:cs="Courier New"/>
        </w:rPr>
      </w:pPr>
    </w:p>
    <w:p w14:paraId="226D9462"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6.  Management and Orchestration of Network Slicing (Carlos)</w:t>
      </w:r>
    </w:p>
    <w:p w14:paraId="60E22594" w14:textId="77777777" w:rsidR="00A24948" w:rsidRPr="00A96145" w:rsidRDefault="00A24948" w:rsidP="00A24948">
      <w:pPr>
        <w:pStyle w:val="PlainText"/>
        <w:rPr>
          <w:rFonts w:ascii="Courier New" w:hAnsi="Courier New" w:cs="Courier New"/>
        </w:rPr>
      </w:pPr>
    </w:p>
    <w:p w14:paraId="5EC87E8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The management and orchestration layer of network slicing system is</w:t>
      </w:r>
    </w:p>
    <w:p w14:paraId="4CAAB9C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responsible for the slice template management, slice orchestration</w:t>
      </w:r>
    </w:p>
    <w:p w14:paraId="4CA55AE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and life cycle management and monitoring of network slices.  Network</w:t>
      </w:r>
    </w:p>
    <w:p w14:paraId="7E9E6EA4"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slice templates can be generated according to the functional and</w:t>
      </w:r>
    </w:p>
    <w:p w14:paraId="1F07986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performance requirements of the tenants.  In different network</w:t>
      </w:r>
    </w:p>
    <w:p w14:paraId="016E164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domains, different technologies may be used for network slicing, and</w:t>
      </w:r>
    </w:p>
    <w:p w14:paraId="7758CB5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orchestration is needed to build E2E network slice.  The</w:t>
      </w:r>
    </w:p>
    <w:p w14:paraId="247D17D5"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provisioning, runtime assurance and decommissioning of E2E network</w:t>
      </w:r>
    </w:p>
    <w:p w14:paraId="6E07FBF3" w14:textId="77777777" w:rsidR="00A24948" w:rsidRPr="00A96145" w:rsidRDefault="00A24948" w:rsidP="00A24948">
      <w:pPr>
        <w:pStyle w:val="PlainText"/>
        <w:rPr>
          <w:rFonts w:ascii="Courier New" w:hAnsi="Courier New" w:cs="Courier New"/>
        </w:rPr>
      </w:pPr>
      <w:r w:rsidRPr="00A96145">
        <w:rPr>
          <w:rFonts w:ascii="Courier New" w:hAnsi="Courier New" w:cs="Courier New"/>
        </w:rPr>
        <w:lastRenderedPageBreak/>
        <w:t xml:space="preserve">   slices is also the key function of this layer.</w:t>
      </w:r>
    </w:p>
    <w:p w14:paraId="4359949C" w14:textId="77777777" w:rsidR="00A24948" w:rsidRPr="00A96145" w:rsidRDefault="00A24948" w:rsidP="00A24948">
      <w:pPr>
        <w:pStyle w:val="PlainText"/>
        <w:rPr>
          <w:rFonts w:ascii="Courier New" w:hAnsi="Courier New" w:cs="Courier New"/>
        </w:rPr>
      </w:pPr>
    </w:p>
    <w:p w14:paraId="5EA6FDE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It is expected that the management and orchestration layer would use</w:t>
      </w:r>
    </w:p>
    <w:p w14:paraId="4767BA4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state of the art management technologies to support short time-to-</w:t>
      </w:r>
    </w:p>
    <w:p w14:paraId="7162C99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market, and help the operators to build an open ecosystem for new</w:t>
      </w:r>
    </w:p>
    <w:p w14:paraId="75DD0A89"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services in vertical industries.</w:t>
      </w:r>
    </w:p>
    <w:p w14:paraId="3BEA11B2" w14:textId="77777777" w:rsidR="00A24948" w:rsidRPr="00A96145" w:rsidRDefault="00A24948" w:rsidP="00A24948">
      <w:pPr>
        <w:pStyle w:val="PlainText"/>
        <w:rPr>
          <w:rFonts w:ascii="Courier New" w:hAnsi="Courier New" w:cs="Courier New"/>
        </w:rPr>
      </w:pPr>
    </w:p>
    <w:p w14:paraId="1DB5B11C" w14:textId="77777777" w:rsidR="00A24948" w:rsidRDefault="00A24948" w:rsidP="00A24948">
      <w:pPr>
        <w:pStyle w:val="PlainText"/>
        <w:rPr>
          <w:rFonts w:ascii="Courier New" w:hAnsi="Courier New" w:cs="Courier New"/>
        </w:rPr>
      </w:pPr>
      <w:r w:rsidRPr="00A96145">
        <w:rPr>
          <w:rFonts w:ascii="Courier New" w:hAnsi="Courier New" w:cs="Courier New"/>
        </w:rPr>
        <w:t>6.1.  Self- Management Operations</w:t>
      </w:r>
    </w:p>
    <w:p w14:paraId="425164D9" w14:textId="7B8EF15E" w:rsidR="00045EFD" w:rsidRPr="00AE5FE7" w:rsidRDefault="00045EFD" w:rsidP="00A24948">
      <w:pPr>
        <w:pStyle w:val="PlainText"/>
        <w:rPr>
          <w:rFonts w:ascii="Courier New" w:hAnsi="Courier New" w:cs="Courier New"/>
          <w:color w:val="C45911" w:themeColor="accent2" w:themeShade="BF"/>
          <w:rPrChange w:id="1297" w:author="Alex Galis" w:date="2017-05-21T15:59:00Z">
            <w:rPr>
              <w:rFonts w:ascii="Courier New" w:hAnsi="Courier New" w:cs="Courier New"/>
            </w:rPr>
          </w:rPrChange>
        </w:rPr>
      </w:pPr>
      <w:r w:rsidRPr="00AE5FE7">
        <w:rPr>
          <w:rFonts w:ascii="Courier New" w:hAnsi="Courier New" w:cs="Courier New"/>
          <w:color w:val="C45911" w:themeColor="accent2" w:themeShade="BF"/>
          <w:rPrChange w:id="1298" w:author="Alex Galis" w:date="2017-05-21T15:59:00Z">
            <w:rPr>
              <w:rFonts w:ascii="Courier New" w:hAnsi="Courier New" w:cs="Courier New"/>
            </w:rPr>
          </w:rPrChange>
        </w:rPr>
        <w:t>Slawomir</w:t>
      </w:r>
    </w:p>
    <w:p w14:paraId="5E5831AC" w14:textId="77777777" w:rsidR="00A24948" w:rsidRPr="00A96145" w:rsidRDefault="00A24948" w:rsidP="00A24948">
      <w:pPr>
        <w:pStyle w:val="PlainText"/>
        <w:rPr>
          <w:rFonts w:ascii="Courier New" w:hAnsi="Courier New" w:cs="Courier New"/>
        </w:rPr>
      </w:pPr>
    </w:p>
    <w:p w14:paraId="78767DA8" w14:textId="77777777" w:rsidR="00A24948" w:rsidRDefault="00A24948" w:rsidP="00A24948">
      <w:pPr>
        <w:pStyle w:val="PlainText"/>
        <w:rPr>
          <w:rFonts w:ascii="Courier New" w:hAnsi="Courier New" w:cs="Courier New"/>
        </w:rPr>
      </w:pPr>
      <w:r w:rsidRPr="00A96145">
        <w:rPr>
          <w:rFonts w:ascii="Courier New" w:hAnsi="Courier New" w:cs="Courier New"/>
        </w:rPr>
        <w:t>6.2.  Programmability of the Management Plane</w:t>
      </w:r>
    </w:p>
    <w:p w14:paraId="47EAFEFB" w14:textId="77777777" w:rsidR="00AE5FE7" w:rsidRPr="002B7B8F" w:rsidRDefault="00AE5FE7" w:rsidP="00AE5FE7">
      <w:pPr>
        <w:pStyle w:val="PlainText"/>
        <w:rPr>
          <w:ins w:id="1299" w:author="Alex Galis" w:date="2017-05-21T16:00:00Z"/>
          <w:rFonts w:ascii="Courier New" w:hAnsi="Courier New" w:cs="Courier New"/>
          <w:color w:val="C45911" w:themeColor="accent2" w:themeShade="BF"/>
        </w:rPr>
      </w:pPr>
      <w:ins w:id="1300" w:author="Alex Galis" w:date="2017-05-21T16:00:00Z">
        <w:r w:rsidRPr="002B7B8F">
          <w:rPr>
            <w:rFonts w:ascii="Courier New" w:hAnsi="Courier New" w:cs="Courier New"/>
            <w:color w:val="C45911" w:themeColor="accent2" w:themeShade="BF"/>
          </w:rPr>
          <w:t>Slawomir</w:t>
        </w:r>
      </w:ins>
    </w:p>
    <w:p w14:paraId="4FF8F257" w14:textId="5FE3F997" w:rsidR="00045EFD" w:rsidRPr="00A96145" w:rsidDel="00AE5FE7" w:rsidRDefault="00045EFD" w:rsidP="00045EFD">
      <w:pPr>
        <w:pStyle w:val="PlainText"/>
        <w:rPr>
          <w:del w:id="1301" w:author="Alex Galis" w:date="2017-05-21T16:00:00Z"/>
          <w:rFonts w:ascii="Courier New" w:hAnsi="Courier New" w:cs="Courier New"/>
        </w:rPr>
      </w:pPr>
      <w:del w:id="1302" w:author="Alex Galis" w:date="2017-05-21T16:00:00Z">
        <w:r w:rsidDel="00AE5FE7">
          <w:rPr>
            <w:rFonts w:ascii="Courier New" w:hAnsi="Courier New" w:cs="Courier New"/>
          </w:rPr>
          <w:delText>Slawomir</w:delText>
        </w:r>
      </w:del>
    </w:p>
    <w:p w14:paraId="7F6B3C65" w14:textId="77777777" w:rsidR="00045EFD" w:rsidRPr="00A96145" w:rsidRDefault="00045EFD" w:rsidP="00A24948">
      <w:pPr>
        <w:pStyle w:val="PlainText"/>
        <w:rPr>
          <w:rFonts w:ascii="Courier New" w:hAnsi="Courier New" w:cs="Courier New"/>
        </w:rPr>
      </w:pPr>
    </w:p>
    <w:p w14:paraId="74BF7EA1" w14:textId="77777777" w:rsidR="00A24948" w:rsidRPr="00A96145" w:rsidRDefault="00A24948" w:rsidP="00A24948">
      <w:pPr>
        <w:pStyle w:val="PlainText"/>
        <w:rPr>
          <w:rFonts w:ascii="Courier New" w:hAnsi="Courier New" w:cs="Courier New"/>
        </w:rPr>
      </w:pPr>
    </w:p>
    <w:p w14:paraId="7169D634" w14:textId="77777777" w:rsidR="00A24948" w:rsidRDefault="00A24948" w:rsidP="00A24948">
      <w:pPr>
        <w:pStyle w:val="PlainText"/>
        <w:rPr>
          <w:rFonts w:ascii="Courier New" w:hAnsi="Courier New" w:cs="Courier New"/>
        </w:rPr>
      </w:pPr>
      <w:r w:rsidRPr="00A96145">
        <w:rPr>
          <w:rFonts w:ascii="Courier New" w:hAnsi="Courier New" w:cs="Courier New"/>
        </w:rPr>
        <w:t>6.3.  Management plane slicing protocols</w:t>
      </w:r>
    </w:p>
    <w:p w14:paraId="518CE371" w14:textId="77777777" w:rsidR="00AE5FE7" w:rsidRPr="002B7B8F" w:rsidRDefault="00AE5FE7" w:rsidP="00AE5FE7">
      <w:pPr>
        <w:pStyle w:val="PlainText"/>
        <w:rPr>
          <w:ins w:id="1303" w:author="Alex Galis" w:date="2017-05-21T16:00:00Z"/>
          <w:rFonts w:ascii="Courier New" w:hAnsi="Courier New" w:cs="Courier New"/>
          <w:color w:val="C45911" w:themeColor="accent2" w:themeShade="BF"/>
        </w:rPr>
      </w:pPr>
      <w:ins w:id="1304" w:author="Alex Galis" w:date="2017-05-21T16:00:00Z">
        <w:r w:rsidRPr="002B7B8F">
          <w:rPr>
            <w:rFonts w:ascii="Courier New" w:hAnsi="Courier New" w:cs="Courier New"/>
            <w:color w:val="C45911" w:themeColor="accent2" w:themeShade="BF"/>
          </w:rPr>
          <w:t>Slawomir</w:t>
        </w:r>
      </w:ins>
    </w:p>
    <w:p w14:paraId="6F2C1683" w14:textId="702B8B53" w:rsidR="00045EFD" w:rsidRPr="00A96145" w:rsidDel="00AE5FE7" w:rsidRDefault="00045EFD" w:rsidP="00045EFD">
      <w:pPr>
        <w:pStyle w:val="PlainText"/>
        <w:rPr>
          <w:del w:id="1305" w:author="Alex Galis" w:date="2017-05-21T16:00:00Z"/>
          <w:rFonts w:ascii="Courier New" w:hAnsi="Courier New" w:cs="Courier New"/>
        </w:rPr>
      </w:pPr>
      <w:del w:id="1306" w:author="Alex Galis" w:date="2017-05-21T16:00:00Z">
        <w:r w:rsidDel="00AE5FE7">
          <w:rPr>
            <w:rFonts w:ascii="Courier New" w:hAnsi="Courier New" w:cs="Courier New"/>
          </w:rPr>
          <w:delText>Slawomir</w:delText>
        </w:r>
      </w:del>
    </w:p>
    <w:p w14:paraId="1C75D2FE" w14:textId="77777777" w:rsidR="00045EFD" w:rsidRPr="00A96145" w:rsidRDefault="00045EFD" w:rsidP="00A24948">
      <w:pPr>
        <w:pStyle w:val="PlainText"/>
        <w:rPr>
          <w:rFonts w:ascii="Courier New" w:hAnsi="Courier New" w:cs="Courier New"/>
        </w:rPr>
      </w:pPr>
    </w:p>
    <w:p w14:paraId="044B8281" w14:textId="77777777" w:rsidR="00A24948" w:rsidRPr="00A96145" w:rsidRDefault="00A24948" w:rsidP="00A24948">
      <w:pPr>
        <w:pStyle w:val="PlainText"/>
        <w:rPr>
          <w:rFonts w:ascii="Courier New" w:hAnsi="Courier New" w:cs="Courier New"/>
        </w:rPr>
      </w:pPr>
    </w:p>
    <w:p w14:paraId="5FDA3AD8" w14:textId="6C7B0EA2"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7.  Service Functions and Mappings (</w:t>
      </w:r>
      <w:r w:rsidR="00045EFD" w:rsidRPr="00AE5FE7">
        <w:rPr>
          <w:rFonts w:ascii="Courier New" w:hAnsi="Courier New" w:cs="Courier New"/>
          <w:color w:val="FF6600"/>
          <w:rPrChange w:id="1307" w:author="Alex Galis" w:date="2017-05-21T16:00:00Z">
            <w:rPr>
              <w:rFonts w:ascii="Courier New" w:hAnsi="Courier New" w:cs="Courier New"/>
            </w:rPr>
          </w:rPrChange>
        </w:rPr>
        <w:t>Susan</w:t>
      </w:r>
      <w:r w:rsidRPr="00A96145">
        <w:rPr>
          <w:rFonts w:ascii="Courier New" w:hAnsi="Courier New" w:cs="Courier New"/>
        </w:rPr>
        <w:t>)</w:t>
      </w:r>
    </w:p>
    <w:p w14:paraId="52106236" w14:textId="77777777" w:rsidR="00A24948" w:rsidRPr="00A96145" w:rsidRDefault="00A24948" w:rsidP="00A24948">
      <w:pPr>
        <w:pStyle w:val="PlainText"/>
        <w:rPr>
          <w:rFonts w:ascii="Courier New" w:hAnsi="Courier New" w:cs="Courier New"/>
        </w:rPr>
      </w:pPr>
    </w:p>
    <w:p w14:paraId="5994811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7.1.  YANG Models for Slicing</w:t>
      </w:r>
    </w:p>
    <w:p w14:paraId="312A2B06" w14:textId="77777777" w:rsidR="00A24948" w:rsidRPr="00A96145" w:rsidRDefault="00A24948" w:rsidP="00A24948">
      <w:pPr>
        <w:pStyle w:val="PlainText"/>
        <w:rPr>
          <w:rFonts w:ascii="Courier New" w:hAnsi="Courier New" w:cs="Courier New"/>
        </w:rPr>
      </w:pPr>
    </w:p>
    <w:p w14:paraId="39C157D4"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7.2.  Service Mappings</w:t>
      </w:r>
    </w:p>
    <w:p w14:paraId="495320E7" w14:textId="77777777" w:rsidR="00A24948" w:rsidRPr="00A96145" w:rsidRDefault="00A24948" w:rsidP="00A24948">
      <w:pPr>
        <w:pStyle w:val="PlainText"/>
        <w:rPr>
          <w:rFonts w:ascii="Courier New" w:hAnsi="Courier New" w:cs="Courier New"/>
        </w:rPr>
      </w:pPr>
    </w:p>
    <w:p w14:paraId="1522234D"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8.  OAM and Telemetry(</w:t>
      </w:r>
      <w:r w:rsidRPr="00886BAA">
        <w:rPr>
          <w:rFonts w:ascii="Courier New" w:hAnsi="Courier New" w:cs="Courier New"/>
          <w:color w:val="FF6600"/>
          <w:rPrChange w:id="1308" w:author="Alex Galis" w:date="2017-05-21T16:00:00Z">
            <w:rPr>
              <w:rFonts w:ascii="Courier New" w:hAnsi="Courier New" w:cs="Courier New"/>
            </w:rPr>
          </w:rPrChange>
        </w:rPr>
        <w:t>Stewart</w:t>
      </w:r>
      <w:r w:rsidRPr="00A96145">
        <w:rPr>
          <w:rFonts w:ascii="Courier New" w:hAnsi="Courier New" w:cs="Courier New"/>
        </w:rPr>
        <w:t>)</w:t>
      </w:r>
    </w:p>
    <w:p w14:paraId="59B0EB3B" w14:textId="77777777" w:rsidR="00A24948" w:rsidRPr="00A96145" w:rsidRDefault="00A24948" w:rsidP="00A24948">
      <w:pPr>
        <w:pStyle w:val="PlainText"/>
        <w:rPr>
          <w:rFonts w:ascii="Courier New" w:hAnsi="Courier New" w:cs="Courier New"/>
        </w:rPr>
      </w:pPr>
    </w:p>
    <w:p w14:paraId="733D215A"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 xml:space="preserve">   To be provided in a future version.</w:t>
      </w:r>
    </w:p>
    <w:p w14:paraId="0B35819E" w14:textId="77777777" w:rsidR="00A24948" w:rsidRPr="00A96145" w:rsidRDefault="00A24948" w:rsidP="00A24948">
      <w:pPr>
        <w:pStyle w:val="PlainText"/>
        <w:rPr>
          <w:rFonts w:ascii="Courier New" w:hAnsi="Courier New" w:cs="Courier New"/>
        </w:rPr>
      </w:pPr>
    </w:p>
    <w:p w14:paraId="1EBA510F"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9.  IANA Considerations</w:t>
      </w:r>
    </w:p>
    <w:p w14:paraId="6CC46AF0" w14:textId="77777777" w:rsidR="00A24948" w:rsidRPr="00A96145" w:rsidRDefault="00A24948" w:rsidP="00A24948">
      <w:pPr>
        <w:pStyle w:val="PlainText"/>
        <w:rPr>
          <w:rFonts w:ascii="Courier New" w:hAnsi="Courier New" w:cs="Courier New"/>
        </w:rPr>
      </w:pPr>
    </w:p>
    <w:p w14:paraId="464765C2"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 xml:space="preserve">   This document makes no request of IANA.</w:t>
      </w:r>
    </w:p>
    <w:p w14:paraId="3C17A4F5" w14:textId="77777777" w:rsidR="00A24948" w:rsidRPr="00A96145" w:rsidRDefault="00A24948" w:rsidP="00A24948">
      <w:pPr>
        <w:pStyle w:val="PlainText"/>
        <w:rPr>
          <w:rFonts w:ascii="Courier New" w:hAnsi="Courier New" w:cs="Courier New"/>
        </w:rPr>
      </w:pPr>
    </w:p>
    <w:p w14:paraId="722030E7"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10.  Security Considerations</w:t>
      </w:r>
    </w:p>
    <w:p w14:paraId="58010F51" w14:textId="77777777" w:rsidR="00A24948" w:rsidRPr="00A96145" w:rsidRDefault="00A24948" w:rsidP="00A24948">
      <w:pPr>
        <w:pStyle w:val="PlainText"/>
        <w:rPr>
          <w:rFonts w:ascii="Courier New" w:hAnsi="Courier New" w:cs="Courier New"/>
        </w:rPr>
      </w:pPr>
    </w:p>
    <w:p w14:paraId="3BB58AF1"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 xml:space="preserve">   Each layer of the system has its own security requirements.</w:t>
      </w:r>
    </w:p>
    <w:p w14:paraId="3EA00456" w14:textId="77777777" w:rsidR="00A24948" w:rsidRPr="00A96145" w:rsidRDefault="00A24948" w:rsidP="00A24948">
      <w:pPr>
        <w:pStyle w:val="PlainText"/>
        <w:rPr>
          <w:rFonts w:ascii="Courier New" w:hAnsi="Courier New" w:cs="Courier New"/>
        </w:rPr>
      </w:pPr>
    </w:p>
    <w:p w14:paraId="1BD32758"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11.  Acknowledgements</w:t>
      </w:r>
    </w:p>
    <w:p w14:paraId="0E99151E" w14:textId="77777777" w:rsidR="00A24948" w:rsidRPr="00A96145" w:rsidRDefault="00A24948" w:rsidP="00A24948">
      <w:pPr>
        <w:pStyle w:val="PlainText"/>
        <w:rPr>
          <w:rFonts w:ascii="Courier New" w:hAnsi="Courier New" w:cs="Courier New"/>
        </w:rPr>
      </w:pPr>
    </w:p>
    <w:p w14:paraId="21CBD194"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Authors' Addresses</w:t>
      </w:r>
    </w:p>
    <w:p w14:paraId="2333DEA7" w14:textId="77777777" w:rsidR="00A24948" w:rsidRPr="00A96145" w:rsidRDefault="00A24948" w:rsidP="00A24948">
      <w:pPr>
        <w:pStyle w:val="PlainText"/>
        <w:rPr>
          <w:rFonts w:ascii="Courier New" w:hAnsi="Courier New" w:cs="Courier New"/>
        </w:rPr>
      </w:pPr>
    </w:p>
    <w:p w14:paraId="17F175E0"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 xml:space="preserve">   Liang Geng</w:t>
      </w:r>
    </w:p>
    <w:p w14:paraId="2543D79C"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China Mobile</w:t>
      </w:r>
    </w:p>
    <w:p w14:paraId="36B34F38"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Beijing</w:t>
      </w:r>
    </w:p>
    <w:p w14:paraId="17F2DF21"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China</w:t>
      </w:r>
    </w:p>
    <w:p w14:paraId="5B66A8EA" w14:textId="77777777" w:rsidR="00A24948" w:rsidRPr="00A96145" w:rsidRDefault="00A24948" w:rsidP="00A24948">
      <w:pPr>
        <w:pStyle w:val="PlainText"/>
        <w:rPr>
          <w:rFonts w:ascii="Courier New" w:hAnsi="Courier New" w:cs="Courier New"/>
        </w:rPr>
      </w:pPr>
    </w:p>
    <w:p w14:paraId="0C6AEE21"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 xml:space="preserve">   Email: gengliang@chinamobile.com</w:t>
      </w:r>
    </w:p>
    <w:p w14:paraId="7D3E28A6" w14:textId="77777777" w:rsidR="00A24948" w:rsidRPr="00A96145" w:rsidRDefault="00A24948" w:rsidP="00A24948">
      <w:pPr>
        <w:pStyle w:val="PlainText"/>
        <w:rPr>
          <w:rFonts w:ascii="Courier New" w:hAnsi="Courier New" w:cs="Courier New"/>
        </w:rPr>
      </w:pPr>
    </w:p>
    <w:p w14:paraId="54AA5F24" w14:textId="77777777" w:rsidR="00A24948" w:rsidRPr="00A96145" w:rsidRDefault="00A24948" w:rsidP="00A24948">
      <w:pPr>
        <w:pStyle w:val="PlainText"/>
        <w:rPr>
          <w:rFonts w:ascii="Courier New" w:hAnsi="Courier New" w:cs="Courier New"/>
        </w:rPr>
      </w:pPr>
    </w:p>
    <w:p w14:paraId="2710C537"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 xml:space="preserve">   Jie Dong</w:t>
      </w:r>
    </w:p>
    <w:p w14:paraId="496AA05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Huawei Technologies</w:t>
      </w:r>
    </w:p>
    <w:p w14:paraId="1A968094"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Huawei Campus, No. 156 Beiqing Rd.</w:t>
      </w:r>
    </w:p>
    <w:p w14:paraId="1ACF661D"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Beijing   100095</w:t>
      </w:r>
    </w:p>
    <w:p w14:paraId="218D30CB" w14:textId="77777777" w:rsidR="00A24948" w:rsidRPr="00A96145" w:rsidRDefault="00A24948" w:rsidP="00A24948">
      <w:pPr>
        <w:pStyle w:val="PlainText"/>
        <w:rPr>
          <w:rFonts w:ascii="Courier New" w:hAnsi="Courier New" w:cs="Courier New"/>
        </w:rPr>
      </w:pPr>
    </w:p>
    <w:p w14:paraId="40958F72"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 xml:space="preserve">   Email: jie.dong@huawei.com</w:t>
      </w:r>
    </w:p>
    <w:p w14:paraId="44ACEEFE" w14:textId="77777777" w:rsidR="00A24948" w:rsidRPr="00A96145" w:rsidRDefault="00A24948" w:rsidP="00A24948">
      <w:pPr>
        <w:pStyle w:val="PlainText"/>
        <w:rPr>
          <w:rFonts w:ascii="Courier New" w:hAnsi="Courier New" w:cs="Courier New"/>
        </w:rPr>
      </w:pPr>
    </w:p>
    <w:p w14:paraId="3959534D" w14:textId="77777777" w:rsidR="00A24948" w:rsidRPr="00A96145" w:rsidRDefault="00A24948" w:rsidP="00A24948">
      <w:pPr>
        <w:pStyle w:val="PlainText"/>
        <w:rPr>
          <w:rFonts w:ascii="Courier New" w:hAnsi="Courier New" w:cs="Courier New"/>
        </w:rPr>
      </w:pPr>
    </w:p>
    <w:p w14:paraId="32DD8053"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 xml:space="preserve">   Stewart Bryant</w:t>
      </w:r>
    </w:p>
    <w:p w14:paraId="7690B15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Huawei Technologies</w:t>
      </w:r>
    </w:p>
    <w:p w14:paraId="27F0317F"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U.K.</w:t>
      </w:r>
    </w:p>
    <w:p w14:paraId="44A7955A" w14:textId="77777777" w:rsidR="00A24948" w:rsidRPr="00A96145" w:rsidRDefault="00A24948" w:rsidP="00A24948">
      <w:pPr>
        <w:pStyle w:val="PlainText"/>
        <w:rPr>
          <w:rFonts w:ascii="Courier New" w:hAnsi="Courier New" w:cs="Courier New"/>
        </w:rPr>
      </w:pPr>
    </w:p>
    <w:p w14:paraId="6C196AB8"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 xml:space="preserve">   Email: stewart.bryant@gmail.com</w:t>
      </w:r>
    </w:p>
    <w:p w14:paraId="26200A8F" w14:textId="77777777" w:rsidR="00A24948" w:rsidRPr="00A96145" w:rsidRDefault="00A24948" w:rsidP="00A24948">
      <w:pPr>
        <w:pStyle w:val="PlainText"/>
        <w:rPr>
          <w:rFonts w:ascii="Courier New" w:hAnsi="Courier New" w:cs="Courier New"/>
        </w:rPr>
      </w:pPr>
    </w:p>
    <w:p w14:paraId="3641D136" w14:textId="77777777" w:rsidR="00A24948" w:rsidRPr="00A96145" w:rsidRDefault="00A24948" w:rsidP="00A24948">
      <w:pPr>
        <w:pStyle w:val="PlainText"/>
        <w:rPr>
          <w:rFonts w:ascii="Courier New" w:hAnsi="Courier New" w:cs="Courier New"/>
        </w:rPr>
      </w:pPr>
    </w:p>
    <w:p w14:paraId="1603E67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Kiran Makhijani</w:t>
      </w:r>
    </w:p>
    <w:p w14:paraId="2EAD9257"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Huawei Technologies</w:t>
      </w:r>
    </w:p>
    <w:p w14:paraId="53D3DA0A"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2890 Central Expressway</w:t>
      </w:r>
    </w:p>
    <w:p w14:paraId="01608196" w14:textId="77777777" w:rsidR="00A24948" w:rsidRPr="00A96145" w:rsidRDefault="00A24948" w:rsidP="00A24948">
      <w:pPr>
        <w:pStyle w:val="PlainText"/>
        <w:rPr>
          <w:rFonts w:ascii="Courier New" w:hAnsi="Courier New" w:cs="Courier New"/>
        </w:rPr>
      </w:pPr>
      <w:r w:rsidRPr="00A96145">
        <w:rPr>
          <w:rFonts w:ascii="Courier New" w:hAnsi="Courier New" w:cs="Courier New"/>
        </w:rPr>
        <w:t xml:space="preserve">   Santa Clara  CA 95050</w:t>
      </w:r>
    </w:p>
    <w:p w14:paraId="6E5803B3" w14:textId="77777777" w:rsidR="00A24948" w:rsidRPr="00A96145" w:rsidRDefault="00A24948" w:rsidP="00A24948">
      <w:pPr>
        <w:pStyle w:val="PlainText"/>
        <w:rPr>
          <w:rFonts w:ascii="Courier New" w:hAnsi="Courier New" w:cs="Courier New"/>
        </w:rPr>
      </w:pPr>
    </w:p>
    <w:p w14:paraId="4192CA50" w14:textId="77777777" w:rsidR="00A24948" w:rsidRPr="00A96145" w:rsidRDefault="00A24948" w:rsidP="00A24948">
      <w:pPr>
        <w:pStyle w:val="PlainText"/>
        <w:outlineLvl w:val="0"/>
        <w:rPr>
          <w:rFonts w:ascii="Courier New" w:hAnsi="Courier New" w:cs="Courier New"/>
        </w:rPr>
      </w:pPr>
      <w:r w:rsidRPr="00A96145">
        <w:rPr>
          <w:rFonts w:ascii="Courier New" w:hAnsi="Courier New" w:cs="Courier New"/>
        </w:rPr>
        <w:t xml:space="preserve">   Email: kiran.makhijani@huawei.com</w:t>
      </w:r>
    </w:p>
    <w:p w14:paraId="37682DD0" w14:textId="77777777" w:rsidR="00A24948" w:rsidRPr="00A96145" w:rsidRDefault="00A24948" w:rsidP="00A24948">
      <w:pPr>
        <w:pStyle w:val="PlainText"/>
        <w:rPr>
          <w:rFonts w:ascii="Courier New" w:hAnsi="Courier New" w:cs="Courier New"/>
        </w:rPr>
      </w:pPr>
    </w:p>
    <w:p w14:paraId="6E8E3EC1" w14:textId="2021E989" w:rsidR="009178D4" w:rsidRPr="00A96145" w:rsidRDefault="009178D4" w:rsidP="009178D4">
      <w:pPr>
        <w:pStyle w:val="PlainText"/>
        <w:rPr>
          <w:ins w:id="1309" w:author="Alex Galis" w:date="2017-05-15T16:17:00Z"/>
          <w:rFonts w:ascii="Courier New" w:hAnsi="Courier New" w:cs="Courier New"/>
        </w:rPr>
      </w:pPr>
      <w:ins w:id="1310" w:author="Alex Galis" w:date="2017-05-15T16:17:00Z">
        <w:r>
          <w:rPr>
            <w:rFonts w:ascii="Courier New" w:hAnsi="Courier New" w:cs="Courier New"/>
          </w:rPr>
          <w:t xml:space="preserve">   Alex Galis</w:t>
        </w:r>
      </w:ins>
    </w:p>
    <w:p w14:paraId="620A54F1" w14:textId="03DF70E7" w:rsidR="009178D4" w:rsidRPr="00A96145" w:rsidRDefault="009178D4" w:rsidP="009178D4">
      <w:pPr>
        <w:pStyle w:val="PlainText"/>
        <w:rPr>
          <w:ins w:id="1311" w:author="Alex Galis" w:date="2017-05-15T16:17:00Z"/>
          <w:rFonts w:ascii="Courier New" w:hAnsi="Courier New" w:cs="Courier New"/>
        </w:rPr>
      </w:pPr>
      <w:ins w:id="1312" w:author="Alex Galis" w:date="2017-05-15T16:17:00Z">
        <w:r w:rsidRPr="00A96145">
          <w:rPr>
            <w:rFonts w:ascii="Courier New" w:hAnsi="Courier New" w:cs="Courier New"/>
          </w:rPr>
          <w:t xml:space="preserve">   </w:t>
        </w:r>
        <w:r>
          <w:rPr>
            <w:rFonts w:ascii="Courier New" w:hAnsi="Courier New" w:cs="Courier New"/>
          </w:rPr>
          <w:t>University College London</w:t>
        </w:r>
      </w:ins>
    </w:p>
    <w:p w14:paraId="7FE2C4EB" w14:textId="77777777" w:rsidR="00662B1A" w:rsidRPr="00662B1A" w:rsidRDefault="009178D4" w:rsidP="00662B1A">
      <w:pPr>
        <w:pStyle w:val="PlainText"/>
        <w:rPr>
          <w:ins w:id="1313" w:author="Alex Galis" w:date="2017-05-15T16:18:00Z"/>
          <w:rFonts w:ascii="Courier New" w:hAnsi="Courier New" w:cs="Courier New"/>
        </w:rPr>
      </w:pPr>
      <w:ins w:id="1314" w:author="Alex Galis" w:date="2017-05-15T16:17:00Z">
        <w:r w:rsidRPr="00A96145">
          <w:rPr>
            <w:rFonts w:ascii="Courier New" w:hAnsi="Courier New" w:cs="Courier New"/>
          </w:rPr>
          <w:t xml:space="preserve">   </w:t>
        </w:r>
      </w:ins>
      <w:ins w:id="1315" w:author="Alex Galis" w:date="2017-05-15T16:18:00Z">
        <w:r w:rsidR="00662B1A" w:rsidRPr="00662B1A">
          <w:rPr>
            <w:rFonts w:ascii="Courier New" w:hAnsi="Courier New" w:cs="Courier New"/>
          </w:rPr>
          <w:t>Department of Electronic and Electrical Engineering</w:t>
        </w:r>
      </w:ins>
    </w:p>
    <w:p w14:paraId="39A96FC5" w14:textId="77777777" w:rsidR="00662B1A" w:rsidRPr="00662B1A" w:rsidRDefault="00662B1A" w:rsidP="00662B1A">
      <w:pPr>
        <w:pStyle w:val="PlainText"/>
        <w:rPr>
          <w:ins w:id="1316" w:author="Alex Galis" w:date="2017-05-15T16:18:00Z"/>
          <w:rFonts w:ascii="Courier New" w:hAnsi="Courier New" w:cs="Courier New"/>
        </w:rPr>
      </w:pPr>
      <w:ins w:id="1317" w:author="Alex Galis" w:date="2017-05-15T16:18:00Z">
        <w:r w:rsidRPr="00662B1A">
          <w:rPr>
            <w:rFonts w:ascii="Courier New" w:hAnsi="Courier New" w:cs="Courier New"/>
          </w:rPr>
          <w:t xml:space="preserve">   Torrington Place</w:t>
        </w:r>
      </w:ins>
    </w:p>
    <w:p w14:paraId="3431B0E8" w14:textId="77777777" w:rsidR="00662B1A" w:rsidRPr="00662B1A" w:rsidRDefault="00662B1A" w:rsidP="00662B1A">
      <w:pPr>
        <w:pStyle w:val="PlainText"/>
        <w:rPr>
          <w:ins w:id="1318" w:author="Alex Galis" w:date="2017-05-15T16:18:00Z"/>
          <w:rFonts w:ascii="Courier New" w:hAnsi="Courier New" w:cs="Courier New"/>
        </w:rPr>
      </w:pPr>
      <w:ins w:id="1319" w:author="Alex Galis" w:date="2017-05-15T16:18:00Z">
        <w:r w:rsidRPr="00662B1A">
          <w:rPr>
            <w:rFonts w:ascii="Courier New" w:hAnsi="Courier New" w:cs="Courier New"/>
          </w:rPr>
          <w:t xml:space="preserve">   London  WC1E 7JE</w:t>
        </w:r>
      </w:ins>
    </w:p>
    <w:p w14:paraId="715C9409" w14:textId="77777777" w:rsidR="00662B1A" w:rsidRPr="00662B1A" w:rsidRDefault="00662B1A" w:rsidP="00662B1A">
      <w:pPr>
        <w:pStyle w:val="PlainText"/>
        <w:rPr>
          <w:ins w:id="1320" w:author="Alex Galis" w:date="2017-05-15T16:18:00Z"/>
          <w:rFonts w:ascii="Courier New" w:hAnsi="Courier New" w:cs="Courier New"/>
        </w:rPr>
      </w:pPr>
      <w:ins w:id="1321" w:author="Alex Galis" w:date="2017-05-15T16:18:00Z">
        <w:r w:rsidRPr="00662B1A">
          <w:rPr>
            <w:rFonts w:ascii="Courier New" w:hAnsi="Courier New" w:cs="Courier New"/>
          </w:rPr>
          <w:t xml:space="preserve">   United Kingdom</w:t>
        </w:r>
      </w:ins>
    </w:p>
    <w:p w14:paraId="4FDF5996" w14:textId="43286620" w:rsidR="009178D4" w:rsidRPr="00A96145" w:rsidRDefault="009178D4" w:rsidP="00662B1A">
      <w:pPr>
        <w:pStyle w:val="PlainText"/>
        <w:rPr>
          <w:ins w:id="1322" w:author="Alex Galis" w:date="2017-05-15T16:17:00Z"/>
          <w:rFonts w:ascii="Courier New" w:hAnsi="Courier New" w:cs="Courier New"/>
        </w:rPr>
      </w:pPr>
    </w:p>
    <w:p w14:paraId="467CC162" w14:textId="0FF022B2" w:rsidR="009178D4" w:rsidRPr="00A96145" w:rsidRDefault="009178D4" w:rsidP="009178D4">
      <w:pPr>
        <w:pStyle w:val="PlainText"/>
        <w:outlineLvl w:val="0"/>
        <w:rPr>
          <w:ins w:id="1323" w:author="Alex Galis" w:date="2017-05-15T16:17:00Z"/>
          <w:rFonts w:ascii="Courier New" w:hAnsi="Courier New" w:cs="Courier New"/>
        </w:rPr>
      </w:pPr>
      <w:ins w:id="1324" w:author="Alex Galis" w:date="2017-05-15T16:17:00Z">
        <w:r w:rsidRPr="00A96145">
          <w:rPr>
            <w:rFonts w:ascii="Courier New" w:hAnsi="Courier New" w:cs="Courier New"/>
          </w:rPr>
          <w:t xml:space="preserve">   Email: </w:t>
        </w:r>
        <w:r>
          <w:rPr>
            <w:rFonts w:ascii="Courier New" w:hAnsi="Courier New" w:cs="Courier New"/>
          </w:rPr>
          <w:t>a.galis@ucl.ac.uk</w:t>
        </w:r>
      </w:ins>
    </w:p>
    <w:p w14:paraId="3B13AA0A" w14:textId="77777777" w:rsidR="009178D4" w:rsidRPr="00A96145" w:rsidRDefault="009178D4" w:rsidP="009178D4">
      <w:pPr>
        <w:pStyle w:val="PlainText"/>
        <w:rPr>
          <w:ins w:id="1325" w:author="Alex Galis" w:date="2017-05-15T16:17:00Z"/>
          <w:rFonts w:ascii="Courier New" w:hAnsi="Courier New" w:cs="Courier New"/>
        </w:rPr>
      </w:pPr>
    </w:p>
    <w:p w14:paraId="32B25ABB" w14:textId="77777777" w:rsidR="00A24948" w:rsidRPr="00A96145" w:rsidRDefault="00A24948" w:rsidP="00A24948">
      <w:pPr>
        <w:pStyle w:val="PlainText"/>
        <w:rPr>
          <w:rFonts w:ascii="Courier New" w:hAnsi="Courier New" w:cs="Courier New"/>
        </w:rPr>
      </w:pPr>
    </w:p>
    <w:p w14:paraId="47348ADE" w14:textId="77777777" w:rsidR="005E0655" w:rsidRPr="005E0655" w:rsidRDefault="005E0655" w:rsidP="00465972">
      <w:pPr>
        <w:pStyle w:val="PlainText"/>
        <w:rPr>
          <w:rFonts w:ascii="Courier New" w:hAnsi="Courier New" w:cs="Courier New"/>
        </w:rPr>
      </w:pPr>
    </w:p>
    <w:sectPr w:rsidR="005E0655" w:rsidRPr="005E0655" w:rsidSect="00465972">
      <w:pgSz w:w="12240" w:h="15840"/>
      <w:pgMar w:top="1440" w:right="1079" w:bottom="1440" w:left="1079"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911A34" w14:textId="77777777" w:rsidR="00886BAA" w:rsidRDefault="00886BAA" w:rsidP="009B78C0">
      <w:r>
        <w:separator/>
      </w:r>
    </w:p>
  </w:endnote>
  <w:endnote w:type="continuationSeparator" w:id="0">
    <w:p w14:paraId="478165D9" w14:textId="77777777" w:rsidR="00886BAA" w:rsidRDefault="00886BAA" w:rsidP="009B7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0000000000000000000"/>
    <w:charset w:val="00"/>
    <w:family w:val="roman"/>
    <w:notTrueType/>
    <w:pitch w:val="default"/>
  </w:font>
  <w:font w:name="Calibri Light">
    <w:altName w:val="Consolas Italic"/>
    <w:charset w:val="00"/>
    <w:family w:val="swiss"/>
    <w:pitch w:val="variable"/>
    <w:sig w:usb0="A00002EF" w:usb1="4000207B" w:usb2="00000000" w:usb3="00000000" w:csb0="0000019F" w:csb1="00000000"/>
  </w:font>
  <w:font w:name="DengXi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25C388" w14:textId="77777777" w:rsidR="00886BAA" w:rsidRDefault="00886BAA" w:rsidP="009B78C0">
      <w:r>
        <w:separator/>
      </w:r>
    </w:p>
  </w:footnote>
  <w:footnote w:type="continuationSeparator" w:id="0">
    <w:p w14:paraId="340BDB1A" w14:textId="77777777" w:rsidR="00886BAA" w:rsidRDefault="00886BAA" w:rsidP="009B78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56242"/>
    <w:multiLevelType w:val="hybridMultilevel"/>
    <w:tmpl w:val="7C381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ngjie (Jimmy)">
    <w15:presenceInfo w15:providerId="AD" w15:userId="S-1-5-21-147214757-305610072-1517763936-377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6A6"/>
    <w:rsid w:val="00033619"/>
    <w:rsid w:val="000447C5"/>
    <w:rsid w:val="00045EFD"/>
    <w:rsid w:val="00047C8C"/>
    <w:rsid w:val="00070E13"/>
    <w:rsid w:val="00073FEE"/>
    <w:rsid w:val="00090081"/>
    <w:rsid w:val="000B256C"/>
    <w:rsid w:val="000F5C54"/>
    <w:rsid w:val="001F1F5B"/>
    <w:rsid w:val="002248A4"/>
    <w:rsid w:val="003046A6"/>
    <w:rsid w:val="00327BFA"/>
    <w:rsid w:val="0035096E"/>
    <w:rsid w:val="003E7577"/>
    <w:rsid w:val="00400535"/>
    <w:rsid w:val="00411185"/>
    <w:rsid w:val="00434E2F"/>
    <w:rsid w:val="00465972"/>
    <w:rsid w:val="004E3408"/>
    <w:rsid w:val="005251FA"/>
    <w:rsid w:val="00566401"/>
    <w:rsid w:val="005A2578"/>
    <w:rsid w:val="005D0F75"/>
    <w:rsid w:val="005E0655"/>
    <w:rsid w:val="005E09F2"/>
    <w:rsid w:val="00630F9C"/>
    <w:rsid w:val="006346B3"/>
    <w:rsid w:val="00662B1A"/>
    <w:rsid w:val="00667DFC"/>
    <w:rsid w:val="0068008E"/>
    <w:rsid w:val="006E08B4"/>
    <w:rsid w:val="006E70CC"/>
    <w:rsid w:val="00747E48"/>
    <w:rsid w:val="00747F7A"/>
    <w:rsid w:val="008517B8"/>
    <w:rsid w:val="00886BAA"/>
    <w:rsid w:val="00894305"/>
    <w:rsid w:val="008C3F22"/>
    <w:rsid w:val="0091317F"/>
    <w:rsid w:val="009178D4"/>
    <w:rsid w:val="00932C68"/>
    <w:rsid w:val="00984F3E"/>
    <w:rsid w:val="009B381F"/>
    <w:rsid w:val="009B78C0"/>
    <w:rsid w:val="009D3C9F"/>
    <w:rsid w:val="00A24948"/>
    <w:rsid w:val="00A470A4"/>
    <w:rsid w:val="00AE5FE7"/>
    <w:rsid w:val="00B22B85"/>
    <w:rsid w:val="00B4789D"/>
    <w:rsid w:val="00B574E7"/>
    <w:rsid w:val="00B6290D"/>
    <w:rsid w:val="00B709C1"/>
    <w:rsid w:val="00BA6FA4"/>
    <w:rsid w:val="00BE4900"/>
    <w:rsid w:val="00C82638"/>
    <w:rsid w:val="00CE4F7E"/>
    <w:rsid w:val="00D06712"/>
    <w:rsid w:val="00D35666"/>
    <w:rsid w:val="00E11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DB87B88"/>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23B7C"/>
    <w:rPr>
      <w:rFonts w:ascii="Courier" w:hAnsi="Courier"/>
      <w:sz w:val="21"/>
      <w:szCs w:val="21"/>
    </w:rPr>
  </w:style>
  <w:style w:type="character" w:customStyle="1" w:styleId="PlainTextChar">
    <w:name w:val="Plain Text Char"/>
    <w:basedOn w:val="DefaultParagraphFont"/>
    <w:link w:val="PlainText"/>
    <w:uiPriority w:val="99"/>
    <w:rsid w:val="00D23B7C"/>
    <w:rPr>
      <w:rFonts w:ascii="Courier" w:hAnsi="Courier"/>
      <w:noProof/>
      <w:sz w:val="21"/>
      <w:szCs w:val="21"/>
      <w:lang w:val="en-GB"/>
    </w:rPr>
  </w:style>
  <w:style w:type="paragraph" w:styleId="DocumentMap">
    <w:name w:val="Document Map"/>
    <w:basedOn w:val="Normal"/>
    <w:link w:val="DocumentMapChar"/>
    <w:uiPriority w:val="99"/>
    <w:semiHidden/>
    <w:unhideWhenUsed/>
    <w:rsid w:val="0068008E"/>
    <w:rPr>
      <w:rFonts w:ascii="Times New Roman" w:hAnsi="Times New Roman" w:cs="Times New Roman"/>
    </w:rPr>
  </w:style>
  <w:style w:type="character" w:customStyle="1" w:styleId="DocumentMapChar">
    <w:name w:val="Document Map Char"/>
    <w:basedOn w:val="DefaultParagraphFont"/>
    <w:link w:val="DocumentMap"/>
    <w:uiPriority w:val="99"/>
    <w:semiHidden/>
    <w:rsid w:val="0068008E"/>
    <w:rPr>
      <w:rFonts w:ascii="Times New Roman" w:hAnsi="Times New Roman" w:cs="Times New Roman"/>
      <w:noProof/>
      <w:lang w:val="en-GB"/>
    </w:rPr>
  </w:style>
  <w:style w:type="paragraph" w:styleId="Header">
    <w:name w:val="header"/>
    <w:basedOn w:val="Normal"/>
    <w:link w:val="HeaderChar"/>
    <w:uiPriority w:val="99"/>
    <w:unhideWhenUsed/>
    <w:rsid w:val="009B78C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B78C0"/>
    <w:rPr>
      <w:noProof/>
      <w:sz w:val="18"/>
      <w:szCs w:val="18"/>
      <w:lang w:val="en-GB"/>
    </w:rPr>
  </w:style>
  <w:style w:type="paragraph" w:styleId="Footer">
    <w:name w:val="footer"/>
    <w:basedOn w:val="Normal"/>
    <w:link w:val="FooterChar"/>
    <w:uiPriority w:val="99"/>
    <w:unhideWhenUsed/>
    <w:rsid w:val="009B78C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9B78C0"/>
    <w:rPr>
      <w:noProof/>
      <w:sz w:val="18"/>
      <w:szCs w:val="18"/>
      <w:lang w:val="en-GB"/>
    </w:rPr>
  </w:style>
  <w:style w:type="paragraph" w:styleId="BalloonText">
    <w:name w:val="Balloon Text"/>
    <w:basedOn w:val="Normal"/>
    <w:link w:val="BalloonTextChar"/>
    <w:uiPriority w:val="99"/>
    <w:semiHidden/>
    <w:unhideWhenUsed/>
    <w:rsid w:val="009D3C9F"/>
    <w:rPr>
      <w:sz w:val="18"/>
      <w:szCs w:val="18"/>
    </w:rPr>
  </w:style>
  <w:style w:type="character" w:customStyle="1" w:styleId="BalloonTextChar">
    <w:name w:val="Balloon Text Char"/>
    <w:basedOn w:val="DefaultParagraphFont"/>
    <w:link w:val="BalloonText"/>
    <w:uiPriority w:val="99"/>
    <w:semiHidden/>
    <w:rsid w:val="009D3C9F"/>
    <w:rPr>
      <w:noProof/>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23B7C"/>
    <w:rPr>
      <w:rFonts w:ascii="Courier" w:hAnsi="Courier"/>
      <w:sz w:val="21"/>
      <w:szCs w:val="21"/>
    </w:rPr>
  </w:style>
  <w:style w:type="character" w:customStyle="1" w:styleId="PlainTextChar">
    <w:name w:val="Plain Text Char"/>
    <w:basedOn w:val="DefaultParagraphFont"/>
    <w:link w:val="PlainText"/>
    <w:uiPriority w:val="99"/>
    <w:rsid w:val="00D23B7C"/>
    <w:rPr>
      <w:rFonts w:ascii="Courier" w:hAnsi="Courier"/>
      <w:noProof/>
      <w:sz w:val="21"/>
      <w:szCs w:val="21"/>
      <w:lang w:val="en-GB"/>
    </w:rPr>
  </w:style>
  <w:style w:type="paragraph" w:styleId="DocumentMap">
    <w:name w:val="Document Map"/>
    <w:basedOn w:val="Normal"/>
    <w:link w:val="DocumentMapChar"/>
    <w:uiPriority w:val="99"/>
    <w:semiHidden/>
    <w:unhideWhenUsed/>
    <w:rsid w:val="0068008E"/>
    <w:rPr>
      <w:rFonts w:ascii="Times New Roman" w:hAnsi="Times New Roman" w:cs="Times New Roman"/>
    </w:rPr>
  </w:style>
  <w:style w:type="character" w:customStyle="1" w:styleId="DocumentMapChar">
    <w:name w:val="Document Map Char"/>
    <w:basedOn w:val="DefaultParagraphFont"/>
    <w:link w:val="DocumentMap"/>
    <w:uiPriority w:val="99"/>
    <w:semiHidden/>
    <w:rsid w:val="0068008E"/>
    <w:rPr>
      <w:rFonts w:ascii="Times New Roman" w:hAnsi="Times New Roman" w:cs="Times New Roman"/>
      <w:noProof/>
      <w:lang w:val="en-GB"/>
    </w:rPr>
  </w:style>
  <w:style w:type="paragraph" w:styleId="Header">
    <w:name w:val="header"/>
    <w:basedOn w:val="Normal"/>
    <w:link w:val="HeaderChar"/>
    <w:uiPriority w:val="99"/>
    <w:unhideWhenUsed/>
    <w:rsid w:val="009B78C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B78C0"/>
    <w:rPr>
      <w:noProof/>
      <w:sz w:val="18"/>
      <w:szCs w:val="18"/>
      <w:lang w:val="en-GB"/>
    </w:rPr>
  </w:style>
  <w:style w:type="paragraph" w:styleId="Footer">
    <w:name w:val="footer"/>
    <w:basedOn w:val="Normal"/>
    <w:link w:val="FooterChar"/>
    <w:uiPriority w:val="99"/>
    <w:unhideWhenUsed/>
    <w:rsid w:val="009B78C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9B78C0"/>
    <w:rPr>
      <w:noProof/>
      <w:sz w:val="18"/>
      <w:szCs w:val="18"/>
      <w:lang w:val="en-GB"/>
    </w:rPr>
  </w:style>
  <w:style w:type="paragraph" w:styleId="BalloonText">
    <w:name w:val="Balloon Text"/>
    <w:basedOn w:val="Normal"/>
    <w:link w:val="BalloonTextChar"/>
    <w:uiPriority w:val="99"/>
    <w:semiHidden/>
    <w:unhideWhenUsed/>
    <w:rsid w:val="009D3C9F"/>
    <w:rPr>
      <w:sz w:val="18"/>
      <w:szCs w:val="18"/>
    </w:rPr>
  </w:style>
  <w:style w:type="character" w:customStyle="1" w:styleId="BalloonTextChar">
    <w:name w:val="Balloon Text Char"/>
    <w:basedOn w:val="DefaultParagraphFont"/>
    <w:link w:val="BalloonText"/>
    <w:uiPriority w:val="99"/>
    <w:semiHidden/>
    <w:rsid w:val="009D3C9F"/>
    <w:rPr>
      <w:noProof/>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22</Pages>
  <Words>9120</Words>
  <Characters>51985</Characters>
  <Application>Microsoft Macintosh Word</Application>
  <DocSecurity>0</DocSecurity>
  <Lines>433</Lines>
  <Paragraphs>121</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Network Slicing Architecture</vt:lpstr>
      <vt:lpstr>draft-geng-netslices-architecture-00</vt:lpstr>
      <vt:lpstr>Abstract</vt:lpstr>
      <vt:lpstr>Status of This Memo</vt:lpstr>
      <vt:lpstr>This Internet-Draft will expire on November 25, 2017.</vt:lpstr>
      <vt:lpstr>Copyright Notice</vt:lpstr>
      <vt:lpstr>Provisions Relating to IETF Documents</vt:lpstr>
      <vt:lpstr>Table of Contents</vt:lpstr>
      <vt:lpstr>2.  Demand for Network Slicing  . . . . . . . . . . . . . . . . .   4</vt:lpstr>
      <vt:lpstr>3.  Network Slicing Architecture  . . . . . . . . . . . . . . . .   5</vt:lpstr>
      <vt:lpstr>4.  Data Plane of Network Slicing . . . . . . . . . . . . . . . .   9</vt:lpstr>
      <vt:lpstr>5.  Control Plane of Network Slicing  . . . . . . . . . . . . . .  12</vt:lpstr>
      <vt:lpstr>6.  Management and Orchestration of Network Slicing (Carlos)  . .  13</vt:lpstr>
      <vt:lpstr>7.  Service Functions and Mappings (Slawomir) . . . . . . . . . .  13</vt:lpstr>
      <vt:lpstr>1.  Introduction</vt:lpstr>
      <vt:lpstr>2.  Demand for Network Slicing</vt:lpstr>
      <vt:lpstr>3.  Network Slicing Architecture</vt:lpstr>
      <vt:lpstr>3.1.1.  Network Slicing Service Provider</vt:lpstr>
      <vt:lpstr>3.1.2.  Network Slice Instance</vt:lpstr>
      <vt:lpstr>3.1.3.  Network Slice Type</vt:lpstr>
      <vt:lpstr>3.1.4.  Network Slice Template</vt:lpstr>
      <vt:lpstr>3.1.5.  Network Slice Tenant</vt:lpstr>
      <vt:lpstr>4.  Data Plane of Network Slicing</vt:lpstr>
      <vt:lpstr>5.  Control Plane of Network Slicing</vt:lpstr>
      <vt:lpstr>6.  Management and Orchestration of Network Slicing (Carlos)</vt:lpstr>
      <vt:lpstr>7.  Service Functions and Mappings (Slawomir)</vt:lpstr>
      <vt:lpstr>8.  OAM and Telemetry(Stewart)</vt:lpstr>
      <vt:lpstr>To be provided in a future version.</vt:lpstr>
      <vt:lpstr>9.  IANA Considerations</vt:lpstr>
      <vt:lpstr>This document makes no request of IANA.</vt:lpstr>
      <vt:lpstr>10.  Security Considerations</vt:lpstr>
      <vt:lpstr>Each layer of the system has its own security requirements.</vt:lpstr>
      <vt:lpstr>11.  Acknowledgements</vt:lpstr>
      <vt:lpstr>Authors' Addresses</vt:lpstr>
      <vt:lpstr>Liang Geng</vt:lpstr>
      <vt:lpstr>Email: gengliang@chinamobile.com</vt:lpstr>
      <vt:lpstr>Jie Dong</vt:lpstr>
      <vt:lpstr>Email: jie.dong@huawei.com</vt:lpstr>
      <vt:lpstr>Stewart Bryant</vt:lpstr>
      <vt:lpstr>Email: stewart.bryant@gmail.com</vt:lpstr>
      <vt:lpstr>Email: kiran.makhijani@huawei.com</vt:lpstr>
    </vt:vector>
  </TitlesOfParts>
  <Company>Huawei</Company>
  <LinksUpToDate>false</LinksUpToDate>
  <CharactersWithSpaces>60984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KMAK</dc:creator>
  <cp:keywords/>
  <dc:description/>
  <cp:lastModifiedBy>Alex Galis</cp:lastModifiedBy>
  <cp:revision>33</cp:revision>
  <dcterms:created xsi:type="dcterms:W3CDTF">2017-05-15T03:44:00Z</dcterms:created>
  <dcterms:modified xsi:type="dcterms:W3CDTF">2017-05-21T15:06:00Z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(2)MeAOzTqmMQPr09zk5FnYx58J8o3vHkW/1FqaTTIUhY3dLfVGzwhYw7es4VaVwPqal1DpFMII
y1NYSz4vL4z90ulEkDx7EN6cnpnr+x/MEAGXwlOT9r9qtpi0gIdB2M0YxnwrqonbvbBn1MO6
KV3irJqnJSK0tRCGoFGol3lz68c1bvFkXxZ5Zfe7fVXQDBEsGw4ohrsjh+5Sz6OIUn1ibabY
EnODJow1fArT7hhZOG</vt:lpwstr>
  </property>
  <property fmtid="{D5CDD505-2E9C-101B-9397-08002B2CF9AE}" pid="3" name="_2015_ms_pID_7253431">
    <vt:lpwstr>ygzBnXeFHxaHOs63MdgHLzx8NUUZ+ReS9YEpkQOlqRHnaKTPjMOtEG
MVD1zW5RTm7Nuxfkfs8/Rh29jhZQpYB0DV0L3TIr5aCOxzjkLQEhQDbQ+pNf41MMTV+cxCnL
abcEM+HC+tHwQNTK1drysdAwaNtm3hqq2tlUozE/5UgtAi7JrK+qafSuri+v8kHjTAyLeq0f
AZ3JTnom8zSQzhqF</vt:lpwstr>
  </property>
</Properties>
</file>