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544B7" w14:textId="77777777" w:rsidR="00F910B3" w:rsidRPr="006C14B5" w:rsidRDefault="00F910B3" w:rsidP="00F910B3">
      <w:pPr>
        <w:rPr>
          <w:rFonts w:ascii="Courier New" w:hAnsi="Courier New" w:cs="Courier New"/>
          <w:color w:val="000000" w:themeColor="text1"/>
          <w:sz w:val="21"/>
          <w:szCs w:val="21"/>
        </w:rPr>
      </w:pPr>
    </w:p>
    <w:p w14:paraId="1BDA0D6E" w14:textId="77777777" w:rsidR="00F910B3" w:rsidRPr="006A4E92" w:rsidRDefault="00F910B3" w:rsidP="00F910B3">
      <w:pPr>
        <w:rPr>
          <w:rFonts w:ascii="Courier New" w:hAnsi="Courier New" w:cs="Courier New"/>
          <w:color w:val="000000" w:themeColor="text1"/>
          <w:sz w:val="21"/>
          <w:szCs w:val="21"/>
        </w:rPr>
      </w:pPr>
    </w:p>
    <w:p w14:paraId="1741EC7C" w14:textId="77777777" w:rsidR="00F910B3" w:rsidRPr="006A4E92" w:rsidRDefault="00F910B3" w:rsidP="00F910B3">
      <w:pPr>
        <w:rPr>
          <w:rFonts w:ascii="Courier New" w:hAnsi="Courier New" w:cs="Courier New"/>
          <w:color w:val="000000" w:themeColor="text1"/>
          <w:sz w:val="21"/>
          <w:szCs w:val="21"/>
        </w:rPr>
      </w:pPr>
    </w:p>
    <w:p w14:paraId="571A1B60" w14:textId="77777777" w:rsidR="00F910B3" w:rsidRPr="006A4E92" w:rsidRDefault="00F910B3" w:rsidP="00F910B3">
      <w:pPr>
        <w:rPr>
          <w:rFonts w:ascii="Courier New" w:hAnsi="Courier New" w:cs="Courier New"/>
          <w:color w:val="000000" w:themeColor="text1"/>
          <w:sz w:val="21"/>
          <w:szCs w:val="21"/>
        </w:rPr>
      </w:pPr>
    </w:p>
    <w:p w14:paraId="0E5E2B87" w14:textId="77777777" w:rsidR="004C0732" w:rsidRPr="006A4E92" w:rsidRDefault="004C0732" w:rsidP="004C0732">
      <w:pPr>
        <w:rPr>
          <w:rFonts w:ascii="Courier New" w:hAnsi="Courier New" w:cs="Courier New"/>
          <w:color w:val="000000" w:themeColor="text1"/>
          <w:sz w:val="21"/>
          <w:szCs w:val="21"/>
        </w:rPr>
      </w:pPr>
      <w:r w:rsidRPr="006A4E92">
        <w:rPr>
          <w:rFonts w:ascii="Courier New" w:hAnsi="Courier New" w:cs="Courier New"/>
          <w:color w:val="000000" w:themeColor="text1"/>
          <w:sz w:val="21"/>
          <w:szCs w:val="21"/>
        </w:rPr>
        <w:t>none                                                            L. Qiang</w:t>
      </w:r>
    </w:p>
    <w:p w14:paraId="4DB8A20C" w14:textId="77777777" w:rsidR="004C0732" w:rsidRPr="006A4E92" w:rsidRDefault="004C0732" w:rsidP="004C0732">
      <w:pPr>
        <w:rPr>
          <w:rFonts w:ascii="Courier New" w:hAnsi="Courier New" w:cs="Courier New"/>
          <w:color w:val="000000" w:themeColor="text1"/>
          <w:sz w:val="21"/>
          <w:szCs w:val="21"/>
        </w:rPr>
      </w:pPr>
      <w:r w:rsidRPr="006A4E92">
        <w:rPr>
          <w:rFonts w:ascii="Courier New" w:hAnsi="Courier New" w:cs="Courier New"/>
          <w:color w:val="000000" w:themeColor="text1"/>
          <w:sz w:val="21"/>
          <w:szCs w:val="21"/>
        </w:rPr>
        <w:t>Internet-Draft                                                    Huawei</w:t>
      </w:r>
    </w:p>
    <w:p w14:paraId="3F2D958E" w14:textId="77777777" w:rsidR="004C0732" w:rsidRPr="006A4E92" w:rsidRDefault="004C0732" w:rsidP="004C0732">
      <w:pPr>
        <w:rPr>
          <w:rFonts w:ascii="Courier New" w:hAnsi="Courier New" w:cs="Courier New"/>
          <w:color w:val="000000" w:themeColor="text1"/>
          <w:sz w:val="21"/>
          <w:szCs w:val="21"/>
        </w:rPr>
      </w:pPr>
      <w:r w:rsidRPr="006A4E92">
        <w:rPr>
          <w:rFonts w:ascii="Courier New" w:hAnsi="Courier New" w:cs="Courier New"/>
          <w:color w:val="000000" w:themeColor="text1"/>
          <w:sz w:val="21"/>
          <w:szCs w:val="21"/>
        </w:rPr>
        <w:t>Intended status: Informational                         P. Martinez-Julia</w:t>
      </w:r>
    </w:p>
    <w:p w14:paraId="52CF3157" w14:textId="77777777" w:rsidR="004C0732" w:rsidRPr="006A4E92" w:rsidRDefault="004C0732" w:rsidP="004C0732">
      <w:pPr>
        <w:rPr>
          <w:rFonts w:ascii="Courier New" w:hAnsi="Courier New" w:cs="Courier New"/>
          <w:color w:val="000000" w:themeColor="text1"/>
          <w:sz w:val="21"/>
          <w:szCs w:val="21"/>
        </w:rPr>
      </w:pPr>
      <w:r w:rsidRPr="006A4E92">
        <w:rPr>
          <w:rFonts w:ascii="Courier New" w:hAnsi="Courier New" w:cs="Courier New"/>
          <w:color w:val="000000" w:themeColor="text1"/>
          <w:sz w:val="21"/>
          <w:szCs w:val="21"/>
        </w:rPr>
        <w:t>Expires: November 18, 2017                                          NICT</w:t>
      </w:r>
    </w:p>
    <w:p w14:paraId="71A4BEC1" w14:textId="77777777" w:rsidR="004C0732" w:rsidRPr="006A4E92" w:rsidRDefault="004C0732" w:rsidP="004C0732">
      <w:pPr>
        <w:rPr>
          <w:rFonts w:ascii="Courier New" w:hAnsi="Courier New" w:cs="Courier New"/>
          <w:color w:val="000000" w:themeColor="text1"/>
          <w:sz w:val="21"/>
          <w:szCs w:val="21"/>
        </w:rPr>
      </w:pPr>
      <w:r w:rsidRPr="006A4E92">
        <w:rPr>
          <w:rFonts w:ascii="Courier New" w:hAnsi="Courier New" w:cs="Courier New"/>
          <w:color w:val="000000" w:themeColor="text1"/>
          <w:sz w:val="21"/>
          <w:szCs w:val="21"/>
        </w:rPr>
        <w:t xml:space="preserve">                                                            M. Boucadair</w:t>
      </w:r>
    </w:p>
    <w:p w14:paraId="5836DE62" w14:textId="77777777" w:rsidR="004C0732" w:rsidRPr="006A4E92" w:rsidRDefault="004C0732" w:rsidP="004C0732">
      <w:pPr>
        <w:rPr>
          <w:ins w:id="0" w:author="Alex Galis" w:date="2017-05-20T15:37:00Z"/>
          <w:rFonts w:ascii="Courier New" w:hAnsi="Courier New" w:cs="Courier New"/>
          <w:color w:val="000000" w:themeColor="text1"/>
          <w:sz w:val="21"/>
          <w:szCs w:val="21"/>
        </w:rPr>
      </w:pPr>
      <w:r w:rsidRPr="006A4E92">
        <w:rPr>
          <w:rFonts w:ascii="Courier New" w:hAnsi="Courier New" w:cs="Courier New"/>
          <w:color w:val="000000" w:themeColor="text1"/>
          <w:sz w:val="21"/>
          <w:szCs w:val="21"/>
        </w:rPr>
        <w:t xml:space="preserve">                                                            C. Jacquenet</w:t>
      </w:r>
    </w:p>
    <w:p w14:paraId="1834B72A" w14:textId="0ED50CCF" w:rsidR="00A14835" w:rsidRPr="00FE0A3F" w:rsidRDefault="00A14835">
      <w:pPr>
        <w:ind w:left="7200"/>
        <w:jc w:val="both"/>
        <w:rPr>
          <w:rFonts w:ascii="Courier New" w:hAnsi="Courier New" w:cs="Courier New"/>
          <w:color w:val="000000" w:themeColor="text1"/>
          <w:sz w:val="21"/>
          <w:szCs w:val="21"/>
        </w:rPr>
        <w:pPrChange w:id="1" w:author="Alex Galis" w:date="2017-05-20T15:39:00Z">
          <w:pPr/>
        </w:pPrChange>
      </w:pPr>
      <w:ins w:id="2" w:author="Alex Galis" w:date="2017-05-20T15:39:00Z">
        <w:r w:rsidRPr="009E4D88">
          <w:rPr>
            <w:rFonts w:ascii="Courier New" w:hAnsi="Courier New" w:cs="Courier New"/>
            <w:color w:val="000000" w:themeColor="text1"/>
            <w:sz w:val="21"/>
            <w:szCs w:val="21"/>
          </w:rPr>
          <w:t xml:space="preserve">   </w:t>
        </w:r>
      </w:ins>
      <w:ins w:id="3" w:author="Alex Galis" w:date="2017-05-20T15:37:00Z">
        <w:r w:rsidRPr="003C4221">
          <w:rPr>
            <w:rFonts w:ascii="Courier New" w:hAnsi="Courier New" w:cs="Courier New"/>
            <w:color w:val="000000" w:themeColor="text1"/>
            <w:sz w:val="21"/>
            <w:szCs w:val="21"/>
          </w:rPr>
          <w:t>S. Kuklinski</w:t>
        </w:r>
      </w:ins>
    </w:p>
    <w:p w14:paraId="4BFE4193" w14:textId="77777777" w:rsidR="004C0732" w:rsidRPr="00590903"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w:t>
      </w:r>
      <w:r w:rsidRPr="00590903">
        <w:rPr>
          <w:rFonts w:ascii="Courier New" w:hAnsi="Courier New" w:cs="Courier New"/>
          <w:color w:val="000000" w:themeColor="text1"/>
          <w:sz w:val="21"/>
          <w:szCs w:val="21"/>
        </w:rPr>
        <w:t xml:space="preserve">            Orange</w:t>
      </w:r>
    </w:p>
    <w:p w14:paraId="7426746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 Geng</w:t>
      </w:r>
    </w:p>
    <w:p w14:paraId="024D5324" w14:textId="77777777" w:rsidR="004C0732" w:rsidRPr="006C14B5" w:rsidRDefault="004C0732" w:rsidP="004C0732">
      <w:pPr>
        <w:rPr>
          <w:ins w:id="4" w:author="Alex Galis" w:date="2017-05-20T15:38: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China Mobile</w:t>
      </w:r>
    </w:p>
    <w:p w14:paraId="77EA4AC2" w14:textId="308287E1" w:rsidR="00A14835" w:rsidRPr="006C14B5" w:rsidRDefault="00A14835">
      <w:pPr>
        <w:pStyle w:val="ListParagraph"/>
        <w:numPr>
          <w:ilvl w:val="0"/>
          <w:numId w:val="6"/>
        </w:numPr>
        <w:spacing w:before="0" w:beforeAutospacing="0" w:after="0" w:afterAutospacing="0"/>
        <w:rPr>
          <w:ins w:id="5" w:author="Alex Galis" w:date="2017-05-20T15:38:00Z"/>
          <w:rFonts w:ascii="Courier New" w:hAnsi="Courier New" w:cs="Courier New"/>
          <w:color w:val="000000" w:themeColor="text1"/>
          <w:sz w:val="21"/>
          <w:szCs w:val="21"/>
          <w:rPrChange w:id="6" w:author="Alex Galis" w:date="2017-05-20T19:18:00Z">
            <w:rPr>
              <w:ins w:id="7" w:author="Alex Galis" w:date="2017-05-20T15:38:00Z"/>
            </w:rPr>
          </w:rPrChange>
        </w:rPr>
        <w:pPrChange w:id="8" w:author="Alex Galis" w:date="2017-05-20T15:38:00Z">
          <w:pPr/>
        </w:pPrChange>
      </w:pPr>
      <w:ins w:id="9" w:author="Alex Galis" w:date="2017-05-20T15:39:00Z">
        <w:r w:rsidRPr="006C14B5">
          <w:rPr>
            <w:rFonts w:ascii="Courier New" w:hAnsi="Courier New" w:cs="Courier New"/>
            <w:color w:val="000000" w:themeColor="text1"/>
            <w:sz w:val="21"/>
            <w:szCs w:val="21"/>
            <w:lang w:val="en-GB"/>
            <w:rPrChange w:id="10" w:author="Alex Galis" w:date="2017-05-20T19:18:00Z">
              <w:rPr>
                <w:rFonts w:ascii="Courier New" w:hAnsi="Courier New" w:cs="Courier New"/>
                <w:color w:val="000000" w:themeColor="text1"/>
                <w:sz w:val="21"/>
                <w:szCs w:val="21"/>
              </w:rPr>
            </w:rPrChange>
          </w:rPr>
          <w:t xml:space="preserve"> </w:t>
        </w:r>
      </w:ins>
      <w:ins w:id="11" w:author="Alex Galis" w:date="2017-05-20T15:38:00Z">
        <w:r w:rsidRPr="006C14B5">
          <w:rPr>
            <w:rFonts w:ascii="Courier New" w:hAnsi="Courier New" w:cs="Courier New"/>
            <w:color w:val="000000" w:themeColor="text1"/>
            <w:sz w:val="21"/>
            <w:szCs w:val="21"/>
            <w:lang w:val="en-GB"/>
            <w:rPrChange w:id="12" w:author="Alex Galis" w:date="2017-05-20T19:18:00Z">
              <w:rPr/>
            </w:rPrChange>
          </w:rPr>
          <w:t xml:space="preserve">Galis </w:t>
        </w:r>
      </w:ins>
    </w:p>
    <w:p w14:paraId="7242FB7F" w14:textId="5E3EF67A" w:rsidR="00A14835" w:rsidRPr="006C14B5" w:rsidRDefault="00A14835">
      <w:pPr>
        <w:pStyle w:val="ListParagraph"/>
        <w:spacing w:before="0" w:beforeAutospacing="0" w:after="0" w:afterAutospacing="0"/>
        <w:ind w:left="5060" w:firstLine="700"/>
        <w:rPr>
          <w:rFonts w:ascii="Courier New" w:hAnsi="Courier New" w:cs="Courier New"/>
          <w:color w:val="000000" w:themeColor="text1"/>
          <w:sz w:val="21"/>
          <w:szCs w:val="21"/>
          <w:rPrChange w:id="13" w:author="Alex Galis" w:date="2017-05-20T19:18:00Z">
            <w:rPr/>
          </w:rPrChange>
        </w:rPr>
        <w:pPrChange w:id="14" w:author="Alex Galis" w:date="2017-05-20T15:39:00Z">
          <w:pPr/>
        </w:pPrChange>
      </w:pPr>
      <w:ins w:id="15" w:author="Alex Galis" w:date="2017-05-20T15:39:00Z">
        <w:r w:rsidRPr="006C14B5">
          <w:rPr>
            <w:rFonts w:ascii="Courier New" w:hAnsi="Courier New" w:cs="Courier New"/>
            <w:color w:val="000000" w:themeColor="text1"/>
            <w:sz w:val="21"/>
            <w:szCs w:val="21"/>
            <w:lang w:val="en-GB"/>
            <w:rPrChange w:id="16" w:author="Alex Galis" w:date="2017-05-20T19:18:00Z">
              <w:rPr>
                <w:rFonts w:ascii="Courier New" w:hAnsi="Courier New" w:cs="Courier New"/>
                <w:color w:val="000000" w:themeColor="text1"/>
                <w:sz w:val="21"/>
                <w:szCs w:val="21"/>
              </w:rPr>
            </w:rPrChange>
          </w:rPr>
          <w:t xml:space="preserve"> </w:t>
        </w:r>
      </w:ins>
      <w:ins w:id="17" w:author="Alex Galis" w:date="2017-05-20T15:38:00Z">
        <w:r w:rsidRPr="006C14B5">
          <w:rPr>
            <w:rFonts w:ascii="Courier New" w:hAnsi="Courier New" w:cs="Courier New"/>
            <w:color w:val="000000" w:themeColor="text1"/>
            <w:sz w:val="21"/>
            <w:szCs w:val="21"/>
            <w:lang w:val="en-GB"/>
            <w:rPrChange w:id="18" w:author="Alex Galis" w:date="2017-05-20T19:18:00Z">
              <w:rPr>
                <w:rFonts w:ascii="Courier New" w:hAnsi="Courier New" w:cs="Courier New"/>
                <w:color w:val="000000" w:themeColor="text1"/>
                <w:sz w:val="21"/>
                <w:szCs w:val="21"/>
              </w:rPr>
            </w:rPrChange>
          </w:rPr>
          <w:t>University College London</w:t>
        </w:r>
      </w:ins>
    </w:p>
    <w:p w14:paraId="6B7B41F3" w14:textId="1523C477" w:rsidR="004C0732" w:rsidRPr="00FE0A3F"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May </w:t>
      </w:r>
      <w:del w:id="19" w:author="Alex Galis" w:date="2017-05-20T15:36:00Z">
        <w:r w:rsidRPr="009E4D88" w:rsidDel="00A14835">
          <w:rPr>
            <w:rFonts w:ascii="Courier New" w:hAnsi="Courier New" w:cs="Courier New"/>
            <w:color w:val="000000" w:themeColor="text1"/>
            <w:sz w:val="21"/>
            <w:szCs w:val="21"/>
          </w:rPr>
          <w:delText>17</w:delText>
        </w:r>
      </w:del>
      <w:ins w:id="20" w:author="Alex Galis" w:date="2017-05-20T15:36:00Z">
        <w:r w:rsidR="00A14835" w:rsidRPr="003C4221">
          <w:rPr>
            <w:rFonts w:ascii="Courier New" w:hAnsi="Courier New" w:cs="Courier New"/>
            <w:color w:val="000000" w:themeColor="text1"/>
            <w:sz w:val="21"/>
            <w:szCs w:val="21"/>
          </w:rPr>
          <w:t>20</w:t>
        </w:r>
      </w:ins>
      <w:r w:rsidRPr="00FE0A3F">
        <w:rPr>
          <w:rFonts w:ascii="Courier New" w:hAnsi="Courier New" w:cs="Courier New"/>
          <w:color w:val="000000" w:themeColor="text1"/>
          <w:sz w:val="21"/>
          <w:szCs w:val="21"/>
        </w:rPr>
        <w:t>, 2017</w:t>
      </w:r>
    </w:p>
    <w:p w14:paraId="729DF81E" w14:textId="77777777" w:rsidR="004C0732" w:rsidRPr="00090A4F" w:rsidRDefault="004C0732" w:rsidP="004C0732">
      <w:pPr>
        <w:rPr>
          <w:rFonts w:ascii="Courier New" w:hAnsi="Courier New" w:cs="Courier New"/>
          <w:color w:val="000000" w:themeColor="text1"/>
          <w:sz w:val="21"/>
          <w:szCs w:val="21"/>
        </w:rPr>
      </w:pPr>
    </w:p>
    <w:p w14:paraId="31449CF2" w14:textId="77777777" w:rsidR="004C0732" w:rsidRPr="006C14B5" w:rsidRDefault="004C0732" w:rsidP="004C0732">
      <w:pPr>
        <w:rPr>
          <w:rFonts w:ascii="Courier New" w:hAnsi="Courier New" w:cs="Courier New"/>
          <w:color w:val="000000" w:themeColor="text1"/>
          <w:sz w:val="21"/>
          <w:szCs w:val="21"/>
        </w:rPr>
      </w:pPr>
    </w:p>
    <w:p w14:paraId="3045C81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Gap Analysis for Network Slicing</w:t>
      </w:r>
    </w:p>
    <w:p w14:paraId="001A85A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draft-qiang-netslices-gap-analysis-00</w:t>
      </w:r>
    </w:p>
    <w:p w14:paraId="148558D1" w14:textId="77777777" w:rsidR="004C0732" w:rsidRPr="006C14B5" w:rsidRDefault="004C0732" w:rsidP="004C0732">
      <w:pPr>
        <w:rPr>
          <w:rFonts w:ascii="Courier New" w:hAnsi="Courier New" w:cs="Courier New"/>
          <w:color w:val="000000" w:themeColor="text1"/>
          <w:sz w:val="21"/>
          <w:szCs w:val="21"/>
        </w:rPr>
      </w:pPr>
    </w:p>
    <w:p w14:paraId="5AAD0FE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Abstract</w:t>
      </w:r>
    </w:p>
    <w:p w14:paraId="3C483884" w14:textId="77777777" w:rsidR="004C0732" w:rsidRPr="006C14B5" w:rsidRDefault="004C0732" w:rsidP="004C0732">
      <w:pPr>
        <w:rPr>
          <w:rFonts w:ascii="Courier New" w:hAnsi="Courier New" w:cs="Courier New"/>
          <w:color w:val="000000" w:themeColor="text1"/>
          <w:sz w:val="21"/>
          <w:szCs w:val="21"/>
        </w:rPr>
      </w:pPr>
    </w:p>
    <w:p w14:paraId="63E03D37" w14:textId="77777777" w:rsidR="00965240" w:rsidRDefault="004C0732" w:rsidP="004C0732">
      <w:pPr>
        <w:rPr>
          <w:ins w:id="21" w:author="Alex Galis" w:date="2017-05-20T21:33: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document </w:t>
      </w:r>
      <w:del w:id="22" w:author="Alex Galis" w:date="2017-05-20T21:26:00Z">
        <w:r w:rsidRPr="006C14B5" w:rsidDel="00927D06">
          <w:rPr>
            <w:rFonts w:ascii="Courier New" w:hAnsi="Courier New" w:cs="Courier New"/>
            <w:color w:val="000000" w:themeColor="text1"/>
            <w:sz w:val="21"/>
            <w:szCs w:val="21"/>
          </w:rPr>
          <w:delText xml:space="preserve">extracts </w:delText>
        </w:r>
      </w:del>
      <w:ins w:id="23" w:author="Alex Galis" w:date="2017-05-20T21:26:00Z">
        <w:r w:rsidR="00927D06">
          <w:rPr>
            <w:rFonts w:ascii="Courier New" w:hAnsi="Courier New" w:cs="Courier New"/>
            <w:color w:val="000000" w:themeColor="text1"/>
            <w:sz w:val="21"/>
            <w:szCs w:val="21"/>
          </w:rPr>
          <w:t xml:space="preserve">presents </w:t>
        </w:r>
      </w:ins>
      <w:ins w:id="24" w:author="Alex Galis" w:date="2017-05-20T21:33:00Z">
        <w:r w:rsidR="00965240">
          <w:rPr>
            <w:rFonts w:ascii="Courier New" w:hAnsi="Courier New" w:cs="Courier New"/>
            <w:color w:val="000000" w:themeColor="text1"/>
            <w:sz w:val="21"/>
            <w:szCs w:val="21"/>
          </w:rPr>
          <w:t xml:space="preserve">network slicing </w:t>
        </w:r>
      </w:ins>
      <w:ins w:id="25" w:author="Alex Galis" w:date="2017-05-20T21:32:00Z">
        <w:r w:rsidR="00E4425B" w:rsidRPr="00E4425B">
          <w:rPr>
            <w:rFonts w:ascii="Courier New" w:hAnsi="Courier New" w:cs="Courier New"/>
            <w:color w:val="000000" w:themeColor="text1"/>
            <w:sz w:val="21"/>
            <w:szCs w:val="21"/>
          </w:rPr>
          <w:t xml:space="preserve">differenciation from the </w:t>
        </w:r>
      </w:ins>
    </w:p>
    <w:p w14:paraId="3FDC54D4" w14:textId="77777777" w:rsidR="00965240" w:rsidRDefault="00965240" w:rsidP="004C0732">
      <w:pPr>
        <w:rPr>
          <w:ins w:id="26" w:author="Alex Galis" w:date="2017-05-20T21:33:00Z"/>
          <w:rFonts w:ascii="Courier New" w:hAnsi="Courier New" w:cs="Courier New"/>
          <w:color w:val="000000" w:themeColor="text1"/>
          <w:sz w:val="21"/>
          <w:szCs w:val="21"/>
        </w:rPr>
      </w:pPr>
      <w:ins w:id="27" w:author="Alex Galis" w:date="2017-05-20T21:33:00Z">
        <w:r>
          <w:rPr>
            <w:rFonts w:ascii="Courier New" w:hAnsi="Courier New" w:cs="Courier New"/>
            <w:color w:val="000000" w:themeColor="text1"/>
            <w:sz w:val="21"/>
            <w:szCs w:val="21"/>
          </w:rPr>
          <w:t xml:space="preserve">   </w:t>
        </w:r>
      </w:ins>
      <w:ins w:id="28" w:author="Alex Galis" w:date="2017-05-20T21:32:00Z">
        <w:r w:rsidR="00E4425B" w:rsidRPr="00E4425B">
          <w:rPr>
            <w:rFonts w:ascii="Courier New" w:hAnsi="Courier New" w:cs="Courier New"/>
            <w:color w:val="000000" w:themeColor="text1"/>
            <w:sz w:val="21"/>
            <w:szCs w:val="21"/>
          </w:rPr>
          <w:t xml:space="preserve">non-partition network or from simply </w:t>
        </w:r>
      </w:ins>
      <w:ins w:id="29" w:author="Alex Galis" w:date="2017-05-20T21:33:00Z">
        <w:r>
          <w:rPr>
            <w:rFonts w:ascii="Courier New" w:hAnsi="Courier New" w:cs="Courier New"/>
            <w:color w:val="000000" w:themeColor="text1"/>
            <w:sz w:val="21"/>
            <w:szCs w:val="21"/>
          </w:rPr>
          <w:t>particion</w:t>
        </w:r>
      </w:ins>
      <w:ins w:id="30" w:author="Alex Galis" w:date="2017-05-20T21:32:00Z">
        <w:r w:rsidR="00E4425B" w:rsidRPr="00E4425B">
          <w:rPr>
            <w:rFonts w:ascii="Courier New" w:hAnsi="Courier New" w:cs="Courier New"/>
            <w:color w:val="000000" w:themeColor="text1"/>
            <w:sz w:val="21"/>
            <w:szCs w:val="21"/>
          </w:rPr>
          <w:t xml:space="preserve"> of connectivity </w:t>
        </w:r>
      </w:ins>
    </w:p>
    <w:p w14:paraId="2582B666" w14:textId="77777777" w:rsidR="00965240" w:rsidRDefault="00965240" w:rsidP="004C0732">
      <w:pPr>
        <w:rPr>
          <w:ins w:id="31" w:author="Alex Galis" w:date="2017-05-20T21:35:00Z"/>
          <w:rFonts w:ascii="Courier New" w:hAnsi="Courier New" w:cs="Courier New"/>
          <w:color w:val="000000" w:themeColor="text1"/>
          <w:sz w:val="21"/>
          <w:szCs w:val="21"/>
        </w:rPr>
      </w:pPr>
      <w:ins w:id="32" w:author="Alex Galis" w:date="2017-05-20T21:33:00Z">
        <w:r>
          <w:rPr>
            <w:rFonts w:ascii="Courier New" w:hAnsi="Courier New" w:cs="Courier New"/>
            <w:color w:val="000000" w:themeColor="text1"/>
            <w:sz w:val="21"/>
            <w:szCs w:val="21"/>
          </w:rPr>
          <w:t xml:space="preserve"> </w:t>
        </w:r>
      </w:ins>
      <w:ins w:id="33" w:author="Alex Galis" w:date="2017-05-20T21:32:00Z">
        <w:r w:rsidR="00E4425B" w:rsidRPr="00E4425B">
          <w:rPr>
            <w:rFonts w:ascii="Courier New" w:hAnsi="Courier New" w:cs="Courier New"/>
            <w:color w:val="000000" w:themeColor="text1"/>
            <w:sz w:val="21"/>
            <w:szCs w:val="21"/>
          </w:rPr>
          <w:t xml:space="preserve"> </w:t>
        </w:r>
      </w:ins>
      <w:ins w:id="34" w:author="Alex Galis" w:date="2017-05-20T21:33:00Z">
        <w:r>
          <w:rPr>
            <w:rFonts w:ascii="Courier New" w:hAnsi="Courier New" w:cs="Courier New"/>
            <w:color w:val="000000" w:themeColor="text1"/>
            <w:sz w:val="21"/>
            <w:szCs w:val="21"/>
          </w:rPr>
          <w:t xml:space="preserve"> </w:t>
        </w:r>
      </w:ins>
      <w:ins w:id="35" w:author="Alex Galis" w:date="2017-05-20T21:32:00Z">
        <w:r w:rsidR="00E4425B" w:rsidRPr="00E4425B">
          <w:rPr>
            <w:rFonts w:ascii="Courier New" w:hAnsi="Courier New" w:cs="Courier New"/>
            <w:color w:val="000000" w:themeColor="text1"/>
            <w:sz w:val="21"/>
            <w:szCs w:val="21"/>
          </w:rPr>
          <w:t>resources (i.e. VPNs)</w:t>
        </w:r>
        <w:r>
          <w:rPr>
            <w:rFonts w:ascii="Courier New" w:hAnsi="Courier New" w:cs="Courier New"/>
            <w:color w:val="000000" w:themeColor="text1"/>
            <w:sz w:val="21"/>
            <w:szCs w:val="21"/>
          </w:rPr>
          <w:t xml:space="preserve">. </w:t>
        </w:r>
      </w:ins>
      <w:ins w:id="36" w:author="Alex Galis" w:date="2017-05-20T21:34:00Z">
        <w:r>
          <w:rPr>
            <w:rFonts w:ascii="Courier New" w:hAnsi="Courier New" w:cs="Courier New"/>
            <w:color w:val="000000" w:themeColor="text1"/>
            <w:sz w:val="21"/>
            <w:szCs w:val="21"/>
          </w:rPr>
          <w:t>It list</w:t>
        </w:r>
      </w:ins>
      <w:ins w:id="37" w:author="Alex Galis" w:date="2017-05-20T21:35:00Z">
        <w:r>
          <w:rPr>
            <w:rFonts w:ascii="Courier New" w:hAnsi="Courier New" w:cs="Courier New"/>
            <w:color w:val="000000" w:themeColor="text1"/>
            <w:sz w:val="21"/>
            <w:szCs w:val="21"/>
          </w:rPr>
          <w:t>s</w:t>
        </w:r>
      </w:ins>
      <w:ins w:id="38" w:author="Alex Galis" w:date="2017-05-20T21:34:00Z">
        <w:r>
          <w:rPr>
            <w:rFonts w:ascii="Courier New" w:hAnsi="Courier New" w:cs="Courier New"/>
            <w:color w:val="000000" w:themeColor="text1"/>
            <w:sz w:val="21"/>
            <w:szCs w:val="21"/>
          </w:rPr>
          <w:t xml:space="preserve"> </w:t>
        </w:r>
      </w:ins>
      <w:ins w:id="39" w:author="Alex Galis" w:date="2017-05-20T21:35:00Z">
        <w:r>
          <w:rPr>
            <w:rFonts w:ascii="Courier New" w:hAnsi="Courier New" w:cs="Courier New"/>
            <w:color w:val="000000" w:themeColor="text1"/>
            <w:sz w:val="21"/>
            <w:szCs w:val="21"/>
          </w:rPr>
          <w:t xml:space="preserve">17 </w:t>
        </w:r>
      </w:ins>
      <w:ins w:id="40" w:author="Alex Galis" w:date="2017-05-20T21:26:00Z">
        <w:r w:rsidR="00927D06">
          <w:rPr>
            <w:rFonts w:ascii="Courier New" w:hAnsi="Courier New" w:cs="Courier New"/>
            <w:color w:val="000000" w:themeColor="text1"/>
            <w:sz w:val="21"/>
            <w:szCs w:val="21"/>
          </w:rPr>
          <w:t xml:space="preserve">standardisation gaps related </w:t>
        </w:r>
      </w:ins>
    </w:p>
    <w:p w14:paraId="39ACE7F6" w14:textId="4B345252" w:rsidR="004C0732" w:rsidRPr="006C14B5" w:rsidDel="00927D06" w:rsidRDefault="00965240" w:rsidP="004C0732">
      <w:pPr>
        <w:rPr>
          <w:del w:id="41" w:author="Alex Galis" w:date="2017-05-20T21:27:00Z"/>
          <w:rFonts w:ascii="Courier New" w:hAnsi="Courier New" w:cs="Courier New"/>
          <w:color w:val="000000" w:themeColor="text1"/>
          <w:sz w:val="21"/>
          <w:szCs w:val="21"/>
        </w:rPr>
      </w:pPr>
      <w:ins w:id="42" w:author="Alex Galis" w:date="2017-05-20T21:35:00Z">
        <w:r>
          <w:rPr>
            <w:rFonts w:ascii="Courier New" w:hAnsi="Courier New" w:cs="Courier New"/>
            <w:color w:val="000000" w:themeColor="text1"/>
            <w:sz w:val="21"/>
            <w:szCs w:val="21"/>
          </w:rPr>
          <w:t xml:space="preserve">   </w:t>
        </w:r>
      </w:ins>
      <w:ins w:id="43" w:author="Alex Galis" w:date="2017-05-20T21:26:00Z">
        <w:r w:rsidR="00927D06">
          <w:rPr>
            <w:rFonts w:ascii="Courier New" w:hAnsi="Courier New" w:cs="Courier New"/>
            <w:color w:val="000000" w:themeColor="text1"/>
            <w:sz w:val="21"/>
            <w:szCs w:val="21"/>
          </w:rPr>
          <w:t xml:space="preserve">to </w:t>
        </w:r>
      </w:ins>
      <w:r w:rsidR="004C0732" w:rsidRPr="006C14B5">
        <w:rPr>
          <w:rFonts w:ascii="Courier New" w:hAnsi="Courier New" w:cs="Courier New"/>
          <w:color w:val="000000" w:themeColor="text1"/>
          <w:sz w:val="21"/>
          <w:szCs w:val="21"/>
        </w:rPr>
        <w:t>four key</w:t>
      </w:r>
      <w:ins w:id="44" w:author="Alex Galis" w:date="2017-05-20T21:35:00Z">
        <w:r>
          <w:rPr>
            <w:rFonts w:ascii="Courier New" w:hAnsi="Courier New" w:cs="Courier New"/>
            <w:color w:val="000000" w:themeColor="text1"/>
            <w:sz w:val="21"/>
            <w:szCs w:val="21"/>
          </w:rPr>
          <w:t xml:space="preserve"> </w:t>
        </w:r>
      </w:ins>
      <w:del w:id="45" w:author="Alex Galis" w:date="2017-05-20T21:35:00Z">
        <w:r w:rsidR="004C0732" w:rsidRPr="006C14B5" w:rsidDel="00965240">
          <w:rPr>
            <w:rFonts w:ascii="Courier New" w:hAnsi="Courier New" w:cs="Courier New"/>
            <w:color w:val="000000" w:themeColor="text1"/>
            <w:sz w:val="21"/>
            <w:szCs w:val="21"/>
          </w:rPr>
          <w:delText xml:space="preserve"> </w:delText>
        </w:r>
      </w:del>
      <w:r w:rsidR="004C0732" w:rsidRPr="006C14B5">
        <w:rPr>
          <w:rFonts w:ascii="Courier New" w:hAnsi="Courier New" w:cs="Courier New"/>
          <w:color w:val="000000" w:themeColor="text1"/>
          <w:sz w:val="21"/>
          <w:szCs w:val="21"/>
        </w:rPr>
        <w:t xml:space="preserve">requirements </w:t>
      </w:r>
      <w:del w:id="46" w:author="Alex Galis" w:date="2017-05-20T21:27:00Z">
        <w:r w:rsidR="004C0732" w:rsidRPr="006C14B5" w:rsidDel="00927D06">
          <w:rPr>
            <w:rFonts w:ascii="Courier New" w:hAnsi="Courier New" w:cs="Courier New"/>
            <w:color w:val="000000" w:themeColor="text1"/>
            <w:sz w:val="21"/>
            <w:szCs w:val="21"/>
          </w:rPr>
          <w:delText>arised by</w:delText>
        </w:r>
      </w:del>
      <w:ins w:id="47" w:author="Alex Galis" w:date="2017-05-20T21:27:00Z">
        <w:r w:rsidR="00927D06">
          <w:rPr>
            <w:rFonts w:ascii="Courier New" w:hAnsi="Courier New" w:cs="Courier New"/>
            <w:color w:val="000000" w:themeColor="text1"/>
            <w:sz w:val="21"/>
            <w:szCs w:val="21"/>
          </w:rPr>
          <w:t>for</w:t>
        </w:r>
      </w:ins>
      <w:r w:rsidR="004C0732" w:rsidRPr="006C14B5">
        <w:rPr>
          <w:rFonts w:ascii="Courier New" w:hAnsi="Courier New" w:cs="Courier New"/>
          <w:color w:val="000000" w:themeColor="text1"/>
          <w:sz w:val="21"/>
          <w:szCs w:val="21"/>
        </w:rPr>
        <w:t xml:space="preserve"> network</w:t>
      </w:r>
      <w:ins w:id="48" w:author="Alex Galis" w:date="2017-05-20T21:27:00Z">
        <w:r w:rsidR="00927D06">
          <w:rPr>
            <w:rFonts w:ascii="Courier New" w:hAnsi="Courier New" w:cs="Courier New"/>
            <w:color w:val="000000" w:themeColor="text1"/>
            <w:sz w:val="21"/>
            <w:szCs w:val="21"/>
          </w:rPr>
          <w:t xml:space="preserve"> </w:t>
        </w:r>
      </w:ins>
    </w:p>
    <w:p w14:paraId="394B9133" w14:textId="286F9F11" w:rsidR="004C0732" w:rsidRPr="006C14B5" w:rsidDel="00927D06" w:rsidRDefault="004C0732" w:rsidP="004C0732">
      <w:pPr>
        <w:rPr>
          <w:del w:id="49" w:author="Alex Galis" w:date="2017-05-20T21:27:00Z"/>
          <w:rFonts w:ascii="Courier New" w:hAnsi="Courier New" w:cs="Courier New"/>
          <w:color w:val="000000" w:themeColor="text1"/>
          <w:sz w:val="21"/>
          <w:szCs w:val="21"/>
        </w:rPr>
      </w:pPr>
      <w:del w:id="50" w:author="Alex Galis" w:date="2017-05-20T21:27:00Z">
        <w:r w:rsidRPr="006C14B5" w:rsidDel="00927D06">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slicing</w:t>
      </w:r>
      <w:del w:id="51" w:author="Alex Galis" w:date="2017-05-20T21:28:00Z">
        <w:r w:rsidRPr="006C14B5" w:rsidDel="00E4425B">
          <w:rPr>
            <w:rFonts w:ascii="Courier New" w:hAnsi="Courier New" w:cs="Courier New"/>
            <w:color w:val="000000" w:themeColor="text1"/>
            <w:sz w:val="21"/>
            <w:szCs w:val="21"/>
          </w:rPr>
          <w:delText>, and analyzes their related or existing mechnaisms</w:delText>
        </w:r>
      </w:del>
    </w:p>
    <w:p w14:paraId="0C6FA4A0" w14:textId="77777777" w:rsidR="00965240" w:rsidRDefault="004C0732">
      <w:pPr>
        <w:rPr>
          <w:ins w:id="52" w:author="Alex Galis" w:date="2017-05-20T21:35:00Z"/>
          <w:rFonts w:ascii="Courier New" w:hAnsi="Courier New" w:cs="Courier New"/>
          <w:color w:val="000000" w:themeColor="text1"/>
          <w:sz w:val="21"/>
          <w:szCs w:val="21"/>
        </w:rPr>
      </w:pPr>
      <w:del w:id="53" w:author="Alex Galis" w:date="2017-05-20T21:27:00Z">
        <w:r w:rsidRPr="006C14B5" w:rsidDel="00927D06">
          <w:rPr>
            <w:rFonts w:ascii="Courier New" w:hAnsi="Courier New" w:cs="Courier New"/>
            <w:color w:val="000000" w:themeColor="text1"/>
            <w:sz w:val="21"/>
            <w:szCs w:val="21"/>
          </w:rPr>
          <w:delText xml:space="preserve">   </w:delText>
        </w:r>
      </w:del>
      <w:del w:id="54" w:author="Alex Galis" w:date="2017-05-20T21:28:00Z">
        <w:r w:rsidRPr="006C14B5" w:rsidDel="00E4425B">
          <w:rPr>
            <w:rFonts w:ascii="Courier New" w:hAnsi="Courier New" w:cs="Courier New"/>
            <w:color w:val="000000" w:themeColor="text1"/>
            <w:sz w:val="21"/>
            <w:szCs w:val="21"/>
          </w:rPr>
          <w:delText>respectively.</w:delText>
        </w:r>
      </w:del>
      <w:ins w:id="55" w:author="Alex Galis" w:date="2017-05-20T21:28:00Z">
        <w:r w:rsidR="00E4425B">
          <w:rPr>
            <w:rFonts w:ascii="Courier New" w:hAnsi="Courier New" w:cs="Courier New"/>
            <w:color w:val="000000" w:themeColor="text1"/>
            <w:sz w:val="21"/>
            <w:szCs w:val="21"/>
          </w:rPr>
          <w:t>.</w:t>
        </w:r>
      </w:ins>
      <w:r w:rsidRPr="006C14B5">
        <w:rPr>
          <w:rFonts w:ascii="Courier New" w:hAnsi="Courier New" w:cs="Courier New"/>
          <w:color w:val="000000" w:themeColor="text1"/>
          <w:sz w:val="21"/>
          <w:szCs w:val="21"/>
        </w:rPr>
        <w:t xml:space="preserve"> </w:t>
      </w:r>
      <w:del w:id="56" w:author="Alex Galis" w:date="2017-05-20T21:35:00Z">
        <w:r w:rsidRPr="006C14B5" w:rsidDel="00965240">
          <w:rPr>
            <w:rFonts w:ascii="Courier New" w:hAnsi="Courier New" w:cs="Courier New"/>
            <w:color w:val="000000" w:themeColor="text1"/>
            <w:sz w:val="21"/>
            <w:szCs w:val="21"/>
          </w:rPr>
          <w:delText xml:space="preserve"> </w:delText>
        </w:r>
      </w:del>
      <w:ins w:id="57" w:author="Alex Galis" w:date="2017-05-20T21:29:00Z">
        <w:r w:rsidR="00E4425B">
          <w:rPr>
            <w:rFonts w:ascii="Courier New" w:hAnsi="Courier New" w:cs="Courier New"/>
            <w:color w:val="000000" w:themeColor="text1"/>
            <w:sz w:val="21"/>
            <w:szCs w:val="21"/>
          </w:rPr>
          <w:t xml:space="preserve">It presents also </w:t>
        </w:r>
      </w:ins>
      <w:ins w:id="58" w:author="Alex Galis" w:date="2017-05-20T21:30:00Z">
        <w:r w:rsidR="00E4425B">
          <w:rPr>
            <w:rFonts w:ascii="Courier New" w:hAnsi="Courier New" w:cs="Courier New"/>
            <w:color w:val="000000" w:themeColor="text1"/>
            <w:sz w:val="21"/>
            <w:szCs w:val="21"/>
          </w:rPr>
          <w:t>an</w:t>
        </w:r>
      </w:ins>
    </w:p>
    <w:p w14:paraId="230E1A49" w14:textId="23A29ADF" w:rsidR="004C0732" w:rsidRPr="006C14B5" w:rsidDel="00E4425B" w:rsidRDefault="00965240">
      <w:pPr>
        <w:rPr>
          <w:del w:id="59" w:author="Alex Galis" w:date="2017-05-20T21:28:00Z"/>
          <w:rFonts w:ascii="Courier New" w:hAnsi="Courier New" w:cs="Courier New"/>
          <w:color w:val="000000" w:themeColor="text1"/>
          <w:sz w:val="21"/>
          <w:szCs w:val="21"/>
        </w:rPr>
      </w:pPr>
      <w:ins w:id="60" w:author="Alex Galis" w:date="2017-05-20T21:35:00Z">
        <w:r>
          <w:rPr>
            <w:rFonts w:ascii="Courier New" w:hAnsi="Courier New" w:cs="Courier New"/>
            <w:color w:val="000000" w:themeColor="text1"/>
            <w:sz w:val="21"/>
            <w:szCs w:val="21"/>
          </w:rPr>
          <w:t xml:space="preserve"> </w:t>
        </w:r>
      </w:ins>
      <w:ins w:id="61" w:author="Alex Galis" w:date="2017-05-20T21:30:00Z">
        <w:r w:rsidR="00E4425B">
          <w:rPr>
            <w:rFonts w:ascii="Courier New" w:hAnsi="Courier New" w:cs="Courier New"/>
            <w:color w:val="000000" w:themeColor="text1"/>
            <w:sz w:val="21"/>
            <w:szCs w:val="21"/>
          </w:rPr>
          <w:t xml:space="preserve"> </w:t>
        </w:r>
      </w:ins>
      <w:ins w:id="62" w:author="Alex Galis" w:date="2017-05-20T21:35:00Z">
        <w:r>
          <w:rPr>
            <w:rFonts w:ascii="Courier New" w:hAnsi="Courier New" w:cs="Courier New"/>
            <w:color w:val="000000" w:themeColor="text1"/>
            <w:sz w:val="21"/>
            <w:szCs w:val="21"/>
          </w:rPr>
          <w:t xml:space="preserve"> </w:t>
        </w:r>
      </w:ins>
      <w:ins w:id="63" w:author="Alex Galis" w:date="2017-05-20T21:30:00Z">
        <w:r w:rsidR="00E4425B">
          <w:rPr>
            <w:rFonts w:ascii="Courier New" w:hAnsi="Courier New" w:cs="Courier New"/>
            <w:color w:val="000000" w:themeColor="text1"/>
            <w:sz w:val="21"/>
            <w:szCs w:val="21"/>
          </w:rPr>
          <w:t xml:space="preserve">analysis </w:t>
        </w:r>
      </w:ins>
      <w:ins w:id="64" w:author="Alex Galis" w:date="2017-05-20T21:35:00Z">
        <w:r>
          <w:rPr>
            <w:rFonts w:ascii="Courier New" w:hAnsi="Courier New" w:cs="Courier New"/>
            <w:color w:val="000000" w:themeColor="text1"/>
            <w:sz w:val="21"/>
            <w:szCs w:val="21"/>
          </w:rPr>
          <w:t xml:space="preserve"> </w:t>
        </w:r>
      </w:ins>
      <w:ins w:id="65" w:author="Alex Galis" w:date="2017-05-20T21:30:00Z">
        <w:r w:rsidR="00E4425B">
          <w:rPr>
            <w:rFonts w:ascii="Courier New" w:hAnsi="Courier New" w:cs="Courier New"/>
            <w:color w:val="000000" w:themeColor="text1"/>
            <w:sz w:val="21"/>
            <w:szCs w:val="21"/>
          </w:rPr>
          <w:t xml:space="preserve">of </w:t>
        </w:r>
      </w:ins>
      <w:del w:id="66" w:author="Alex Galis" w:date="2017-05-20T21:29:00Z">
        <w:r w:rsidR="004C0732" w:rsidRPr="006C14B5" w:rsidDel="00E4425B">
          <w:rPr>
            <w:rFonts w:ascii="Courier New" w:hAnsi="Courier New" w:cs="Courier New"/>
            <w:color w:val="000000" w:themeColor="text1"/>
            <w:sz w:val="21"/>
            <w:szCs w:val="21"/>
          </w:rPr>
          <w:delText>Based on the analysis work, the document indentifis</w:delText>
        </w:r>
      </w:del>
    </w:p>
    <w:p w14:paraId="301C0F97" w14:textId="77777777" w:rsidR="00965240" w:rsidRDefault="004C0732">
      <w:pPr>
        <w:rPr>
          <w:ins w:id="67" w:author="Alex Galis" w:date="2017-05-20T21:35:00Z"/>
          <w:rFonts w:ascii="Courier New" w:hAnsi="Courier New" w:cs="Courier New"/>
          <w:color w:val="000000" w:themeColor="text1"/>
          <w:sz w:val="21"/>
          <w:szCs w:val="21"/>
        </w:rPr>
      </w:pPr>
      <w:del w:id="68" w:author="Alex Galis" w:date="2017-05-20T21:28:00Z">
        <w:r w:rsidRPr="006C14B5" w:rsidDel="00E4425B">
          <w:rPr>
            <w:rFonts w:ascii="Courier New" w:hAnsi="Courier New" w:cs="Courier New"/>
            <w:color w:val="000000" w:themeColor="text1"/>
            <w:sz w:val="21"/>
            <w:szCs w:val="21"/>
          </w:rPr>
          <w:delText xml:space="preserve">   </w:delText>
        </w:r>
      </w:del>
      <w:del w:id="69" w:author="Alex Galis" w:date="2017-05-20T21:29:00Z">
        <w:r w:rsidRPr="006C14B5" w:rsidDel="00E4425B">
          <w:rPr>
            <w:rFonts w:ascii="Courier New" w:hAnsi="Courier New" w:cs="Courier New"/>
            <w:color w:val="000000" w:themeColor="text1"/>
            <w:sz w:val="21"/>
            <w:szCs w:val="21"/>
          </w:rPr>
          <w:delText>some gaps that require the extensions of exisiting protocols, or even</w:delText>
        </w:r>
      </w:del>
      <w:ins w:id="70" w:author="Alex Galis" w:date="2017-05-20T21:29:00Z">
        <w:r w:rsidR="00E4425B">
          <w:rPr>
            <w:rFonts w:ascii="Courier New" w:hAnsi="Courier New" w:cs="Courier New"/>
            <w:color w:val="000000" w:themeColor="text1"/>
            <w:sz w:val="21"/>
            <w:szCs w:val="21"/>
          </w:rPr>
          <w:t>existing IETF</w:t>
        </w:r>
      </w:ins>
      <w:ins w:id="71" w:author="Alex Galis" w:date="2017-05-20T21:30:00Z">
        <w:r w:rsidR="00E4425B">
          <w:rPr>
            <w:rFonts w:ascii="Courier New" w:hAnsi="Courier New" w:cs="Courier New"/>
            <w:color w:val="000000" w:themeColor="text1"/>
            <w:sz w:val="21"/>
            <w:szCs w:val="21"/>
          </w:rPr>
          <w:t xml:space="preserve"> </w:t>
        </w:r>
      </w:ins>
      <w:ins w:id="72" w:author="Alex Galis" w:date="2017-05-20T21:29:00Z">
        <w:r w:rsidR="00E4425B">
          <w:rPr>
            <w:rFonts w:ascii="Courier New" w:hAnsi="Courier New" w:cs="Courier New"/>
            <w:color w:val="000000" w:themeColor="text1"/>
            <w:sz w:val="21"/>
            <w:szCs w:val="21"/>
          </w:rPr>
          <w:t>related working drafts and other SDOs</w:t>
        </w:r>
      </w:ins>
    </w:p>
    <w:p w14:paraId="6F13244E" w14:textId="225E697A" w:rsidR="004C0732" w:rsidRPr="006C14B5" w:rsidRDefault="00E4425B">
      <w:pPr>
        <w:rPr>
          <w:rFonts w:ascii="Courier New" w:hAnsi="Courier New" w:cs="Courier New"/>
          <w:color w:val="000000" w:themeColor="text1"/>
          <w:sz w:val="21"/>
          <w:szCs w:val="21"/>
        </w:rPr>
      </w:pPr>
      <w:ins w:id="73" w:author="Alex Galis" w:date="2017-05-20T21:29:00Z">
        <w:r>
          <w:rPr>
            <w:rFonts w:ascii="Courier New" w:hAnsi="Courier New" w:cs="Courier New"/>
            <w:color w:val="000000" w:themeColor="text1"/>
            <w:sz w:val="21"/>
            <w:szCs w:val="21"/>
          </w:rPr>
          <w:t xml:space="preserve"> </w:t>
        </w:r>
      </w:ins>
      <w:ins w:id="74" w:author="Alex Galis" w:date="2017-05-20T21:35:00Z">
        <w:r w:rsidR="00965240">
          <w:rPr>
            <w:rFonts w:ascii="Courier New" w:hAnsi="Courier New" w:cs="Courier New"/>
            <w:color w:val="000000" w:themeColor="text1"/>
            <w:sz w:val="21"/>
            <w:szCs w:val="21"/>
          </w:rPr>
          <w:t xml:space="preserve">  </w:t>
        </w:r>
      </w:ins>
      <w:ins w:id="75" w:author="Alex Galis" w:date="2017-05-20T21:29:00Z">
        <w:r>
          <w:rPr>
            <w:rFonts w:ascii="Courier New" w:hAnsi="Courier New" w:cs="Courier New"/>
            <w:color w:val="000000" w:themeColor="text1"/>
            <w:sz w:val="21"/>
            <w:szCs w:val="21"/>
          </w:rPr>
          <w:t>activities on</w:t>
        </w:r>
      </w:ins>
      <w:ins w:id="76" w:author="Alex Galis" w:date="2017-05-20T21:36:00Z">
        <w:r w:rsidR="00965240">
          <w:rPr>
            <w:rFonts w:ascii="Courier New" w:hAnsi="Courier New" w:cs="Courier New"/>
            <w:color w:val="000000" w:themeColor="text1"/>
            <w:sz w:val="21"/>
            <w:szCs w:val="21"/>
          </w:rPr>
          <w:t xml:space="preserve"> </w:t>
        </w:r>
      </w:ins>
      <w:ins w:id="77" w:author="Alex Galis" w:date="2017-05-20T21:29:00Z">
        <w:r>
          <w:rPr>
            <w:rFonts w:ascii="Courier New" w:hAnsi="Courier New" w:cs="Courier New"/>
            <w:color w:val="000000" w:themeColor="text1"/>
            <w:sz w:val="21"/>
            <w:szCs w:val="21"/>
          </w:rPr>
          <w:t>network slicing</w:t>
        </w:r>
      </w:ins>
      <w:ins w:id="78" w:author="Alex Galis" w:date="2017-05-20T21:30:00Z">
        <w:r>
          <w:rPr>
            <w:rFonts w:ascii="Courier New" w:hAnsi="Courier New" w:cs="Courier New"/>
            <w:color w:val="000000" w:themeColor="text1"/>
            <w:sz w:val="21"/>
            <w:szCs w:val="21"/>
          </w:rPr>
          <w:t>.</w:t>
        </w:r>
      </w:ins>
    </w:p>
    <w:p w14:paraId="4C64B09B" w14:textId="056C9601" w:rsidR="004C0732" w:rsidRPr="006C14B5" w:rsidDel="00E4425B" w:rsidRDefault="004C0732" w:rsidP="004C0732">
      <w:pPr>
        <w:rPr>
          <w:del w:id="79" w:author="Alex Galis" w:date="2017-05-20T21:30: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ins w:id="80" w:author="Alex Galis" w:date="2017-05-20T21:34:00Z">
        <w:r w:rsidR="00965240">
          <w:rPr>
            <w:rFonts w:ascii="Courier New" w:hAnsi="Courier New" w:cs="Courier New"/>
            <w:color w:val="000000" w:themeColor="text1"/>
            <w:sz w:val="21"/>
            <w:szCs w:val="21"/>
          </w:rPr>
          <w:t xml:space="preserve">  </w:t>
        </w:r>
      </w:ins>
      <w:del w:id="81" w:author="Alex Galis" w:date="2017-05-20T21:30:00Z">
        <w:r w:rsidRPr="006C14B5" w:rsidDel="00E4425B">
          <w:rPr>
            <w:rFonts w:ascii="Courier New" w:hAnsi="Courier New" w:cs="Courier New"/>
            <w:color w:val="000000" w:themeColor="text1"/>
            <w:sz w:val="21"/>
            <w:szCs w:val="21"/>
          </w:rPr>
          <w:delText xml:space="preserve">  the developments of new protocols.  </w:delText>
        </w:r>
      </w:del>
      <w:r w:rsidRPr="006C14B5">
        <w:rPr>
          <w:rFonts w:ascii="Courier New" w:hAnsi="Courier New" w:cs="Courier New"/>
          <w:color w:val="000000" w:themeColor="text1"/>
          <w:sz w:val="21"/>
          <w:szCs w:val="21"/>
        </w:rPr>
        <w:t>This gap analysis document aims</w:t>
      </w:r>
      <w:ins w:id="82" w:author="Alex Galis" w:date="2017-05-20T21:31:00Z">
        <w:r w:rsidR="00E4425B">
          <w:rPr>
            <w:rFonts w:ascii="Courier New" w:hAnsi="Courier New" w:cs="Courier New"/>
            <w:color w:val="000000" w:themeColor="text1"/>
            <w:sz w:val="21"/>
            <w:szCs w:val="21"/>
          </w:rPr>
          <w:t xml:space="preserve"> </w:t>
        </w:r>
      </w:ins>
    </w:p>
    <w:p w14:paraId="1B1FA052" w14:textId="77777777" w:rsidR="00E4425B" w:rsidRDefault="004C0732" w:rsidP="004C0732">
      <w:pPr>
        <w:rPr>
          <w:ins w:id="83" w:author="Alex Galis" w:date="2017-05-20T21:31:00Z"/>
          <w:rFonts w:ascii="Courier New" w:hAnsi="Courier New" w:cs="Courier New"/>
          <w:color w:val="000000" w:themeColor="text1"/>
          <w:sz w:val="21"/>
          <w:szCs w:val="21"/>
        </w:rPr>
      </w:pPr>
      <w:del w:id="84" w:author="Alex Galis" w:date="2017-05-20T21:30:00Z">
        <w:r w:rsidRPr="006C14B5" w:rsidDel="00E4425B">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to provide a basis for future works </w:t>
      </w:r>
    </w:p>
    <w:p w14:paraId="4DD81648" w14:textId="059B6D50" w:rsidR="004C0732" w:rsidRPr="006C14B5" w:rsidRDefault="00E4425B" w:rsidP="004C0732">
      <w:pPr>
        <w:rPr>
          <w:rFonts w:ascii="Courier New" w:hAnsi="Courier New" w:cs="Courier New"/>
          <w:color w:val="000000" w:themeColor="text1"/>
          <w:sz w:val="21"/>
          <w:szCs w:val="21"/>
        </w:rPr>
      </w:pPr>
      <w:ins w:id="85" w:author="Alex Galis" w:date="2017-05-20T21:31:00Z">
        <w:r>
          <w:rPr>
            <w:rFonts w:ascii="Courier New" w:hAnsi="Courier New" w:cs="Courier New"/>
            <w:color w:val="000000" w:themeColor="text1"/>
            <w:sz w:val="21"/>
            <w:szCs w:val="21"/>
          </w:rPr>
          <w:t xml:space="preserve">   </w:t>
        </w:r>
      </w:ins>
      <w:r w:rsidR="004C0732" w:rsidRPr="006C14B5">
        <w:rPr>
          <w:rFonts w:ascii="Courier New" w:hAnsi="Courier New" w:cs="Courier New"/>
          <w:color w:val="000000" w:themeColor="text1"/>
          <w:sz w:val="21"/>
          <w:szCs w:val="21"/>
        </w:rPr>
        <w:t>in network slicing.</w:t>
      </w:r>
    </w:p>
    <w:p w14:paraId="75DB982D" w14:textId="77777777" w:rsidR="004C0732" w:rsidRPr="006C14B5" w:rsidRDefault="004C0732" w:rsidP="004C0732">
      <w:pPr>
        <w:rPr>
          <w:rFonts w:ascii="Courier New" w:hAnsi="Courier New" w:cs="Courier New"/>
          <w:color w:val="000000" w:themeColor="text1"/>
          <w:sz w:val="21"/>
          <w:szCs w:val="21"/>
        </w:rPr>
      </w:pPr>
    </w:p>
    <w:p w14:paraId="0469F64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Status of This Memo</w:t>
      </w:r>
    </w:p>
    <w:p w14:paraId="7018D17C" w14:textId="77777777" w:rsidR="004C0732" w:rsidRPr="006C14B5" w:rsidRDefault="004C0732" w:rsidP="004C0732">
      <w:pPr>
        <w:rPr>
          <w:rFonts w:ascii="Courier New" w:hAnsi="Courier New" w:cs="Courier New"/>
          <w:color w:val="000000" w:themeColor="text1"/>
          <w:sz w:val="21"/>
          <w:szCs w:val="21"/>
        </w:rPr>
      </w:pPr>
    </w:p>
    <w:p w14:paraId="032972E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Internet-Draft is submitted in full conformance with the</w:t>
      </w:r>
    </w:p>
    <w:p w14:paraId="68295D9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provisions of BCP 78 and BCP 79.</w:t>
      </w:r>
    </w:p>
    <w:p w14:paraId="15F80549" w14:textId="77777777" w:rsidR="004C0732" w:rsidRPr="006C14B5" w:rsidRDefault="004C0732" w:rsidP="004C0732">
      <w:pPr>
        <w:rPr>
          <w:rFonts w:ascii="Courier New" w:hAnsi="Courier New" w:cs="Courier New"/>
          <w:color w:val="000000" w:themeColor="text1"/>
          <w:sz w:val="21"/>
          <w:szCs w:val="21"/>
        </w:rPr>
      </w:pPr>
    </w:p>
    <w:p w14:paraId="66EF781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Internet-Drafts are working documents of the Internet Engineering</w:t>
      </w:r>
    </w:p>
    <w:p w14:paraId="0BDE070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Task Force (IETF).  Note that other groups may also distribute</w:t>
      </w:r>
    </w:p>
    <w:p w14:paraId="5FBFA19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working documents as Internet-Drafts.  The list of current Internet-</w:t>
      </w:r>
    </w:p>
    <w:p w14:paraId="55A794E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Drafts is at http://datatracker.ietf.org/drafts/current/.</w:t>
      </w:r>
    </w:p>
    <w:p w14:paraId="1907EA03" w14:textId="77777777" w:rsidR="004C0732" w:rsidRPr="006C14B5" w:rsidRDefault="004C0732" w:rsidP="004C0732">
      <w:pPr>
        <w:rPr>
          <w:rFonts w:ascii="Courier New" w:hAnsi="Courier New" w:cs="Courier New"/>
          <w:color w:val="000000" w:themeColor="text1"/>
          <w:sz w:val="21"/>
          <w:szCs w:val="21"/>
        </w:rPr>
      </w:pPr>
    </w:p>
    <w:p w14:paraId="5FA9403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Internet-Drafts are draft documents valid for a maximum of six months</w:t>
      </w:r>
    </w:p>
    <w:p w14:paraId="7B126B7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may be updated, replaced, or obsoleted by other documents at any</w:t>
      </w:r>
    </w:p>
    <w:p w14:paraId="0CB2292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time.  It is inappropriate to use Internet-Drafts as reference</w:t>
      </w:r>
    </w:p>
    <w:p w14:paraId="29E24E9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material or to cite them other than as "work in progress."</w:t>
      </w:r>
    </w:p>
    <w:p w14:paraId="69ED7C8C" w14:textId="77777777" w:rsidR="004C0732" w:rsidRPr="006C14B5" w:rsidRDefault="004C0732" w:rsidP="004C0732">
      <w:pPr>
        <w:rPr>
          <w:rFonts w:ascii="Courier New" w:hAnsi="Courier New" w:cs="Courier New"/>
          <w:color w:val="000000" w:themeColor="text1"/>
          <w:sz w:val="21"/>
          <w:szCs w:val="21"/>
        </w:rPr>
      </w:pPr>
    </w:p>
    <w:p w14:paraId="56CFFF9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Internet-Draft will expire on November 18, 2017.</w:t>
      </w:r>
    </w:p>
    <w:p w14:paraId="048C4F6C" w14:textId="77777777" w:rsidR="004C0732" w:rsidRPr="006C14B5" w:rsidRDefault="004C0732" w:rsidP="004C0732">
      <w:pPr>
        <w:rPr>
          <w:rFonts w:ascii="Courier New" w:hAnsi="Courier New" w:cs="Courier New"/>
          <w:color w:val="000000" w:themeColor="text1"/>
          <w:sz w:val="21"/>
          <w:szCs w:val="21"/>
        </w:rPr>
      </w:pPr>
    </w:p>
    <w:p w14:paraId="15CF8B5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Copyright Notice</w:t>
      </w:r>
    </w:p>
    <w:p w14:paraId="56228AA3" w14:textId="77777777" w:rsidR="004C0732" w:rsidRPr="006C14B5" w:rsidRDefault="004C0732" w:rsidP="004C0732">
      <w:pPr>
        <w:rPr>
          <w:rFonts w:ascii="Courier New" w:hAnsi="Courier New" w:cs="Courier New"/>
          <w:color w:val="000000" w:themeColor="text1"/>
          <w:sz w:val="21"/>
          <w:szCs w:val="21"/>
        </w:rPr>
      </w:pPr>
    </w:p>
    <w:p w14:paraId="062D61D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Copyright (c) 2017 IETF Trust and the persons identified as the</w:t>
      </w:r>
    </w:p>
    <w:p w14:paraId="16101C2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document authors.  All rights reserved.</w:t>
      </w:r>
    </w:p>
    <w:p w14:paraId="0315A95E" w14:textId="77777777" w:rsidR="004C0732" w:rsidRPr="006C14B5" w:rsidRDefault="004C0732" w:rsidP="004C0732">
      <w:pPr>
        <w:rPr>
          <w:rFonts w:ascii="Courier New" w:hAnsi="Courier New" w:cs="Courier New"/>
          <w:color w:val="000000" w:themeColor="text1"/>
          <w:sz w:val="21"/>
          <w:szCs w:val="21"/>
        </w:rPr>
      </w:pPr>
    </w:p>
    <w:p w14:paraId="710F256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document is subject to BCP 78 and the IETF Trust's Legal</w:t>
      </w:r>
    </w:p>
    <w:p w14:paraId="6D1AF1B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Provisions Relating to IETF Documents</w:t>
      </w:r>
    </w:p>
    <w:p w14:paraId="3DB77EF3" w14:textId="77777777" w:rsidR="004C0732" w:rsidRPr="006C14B5" w:rsidRDefault="004C0732" w:rsidP="004C0732">
      <w:pPr>
        <w:rPr>
          <w:rFonts w:ascii="Courier New" w:hAnsi="Courier New" w:cs="Courier New"/>
          <w:color w:val="000000" w:themeColor="text1"/>
          <w:sz w:val="21"/>
          <w:szCs w:val="21"/>
        </w:rPr>
      </w:pPr>
    </w:p>
    <w:p w14:paraId="438E1428" w14:textId="77777777" w:rsidR="004C0732" w:rsidRPr="006C14B5" w:rsidRDefault="004C0732" w:rsidP="004C0732">
      <w:pPr>
        <w:rPr>
          <w:rFonts w:ascii="Courier New" w:hAnsi="Courier New" w:cs="Courier New"/>
          <w:color w:val="000000" w:themeColor="text1"/>
          <w:sz w:val="21"/>
          <w:szCs w:val="21"/>
        </w:rPr>
      </w:pPr>
    </w:p>
    <w:p w14:paraId="3CA8213E" w14:textId="77777777" w:rsidR="004C0732" w:rsidRPr="006C14B5" w:rsidRDefault="004C0732" w:rsidP="004C0732">
      <w:pPr>
        <w:rPr>
          <w:rFonts w:ascii="Courier New" w:hAnsi="Courier New" w:cs="Courier New"/>
          <w:color w:val="000000" w:themeColor="text1"/>
          <w:sz w:val="21"/>
          <w:szCs w:val="21"/>
        </w:rPr>
      </w:pPr>
    </w:p>
    <w:p w14:paraId="191011C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1]</w:t>
      </w:r>
    </w:p>
    <w:p w14:paraId="1886D95C" w14:textId="0653D2F5" w:rsidR="004C0732" w:rsidRPr="006C14B5" w:rsidRDefault="004C0732" w:rsidP="004C0732">
      <w:pPr>
        <w:rPr>
          <w:rFonts w:ascii="Courier New" w:hAnsi="Courier New" w:cs="Courier New"/>
          <w:color w:val="000000" w:themeColor="text1"/>
          <w:sz w:val="21"/>
          <w:szCs w:val="21"/>
        </w:rPr>
      </w:pPr>
    </w:p>
    <w:p w14:paraId="084D5EA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1B34603E" w14:textId="77777777" w:rsidR="004C0732" w:rsidRPr="006C14B5" w:rsidRDefault="004C0732" w:rsidP="004C0732">
      <w:pPr>
        <w:rPr>
          <w:rFonts w:ascii="Courier New" w:hAnsi="Courier New" w:cs="Courier New"/>
          <w:color w:val="000000" w:themeColor="text1"/>
          <w:sz w:val="21"/>
          <w:szCs w:val="21"/>
        </w:rPr>
      </w:pPr>
    </w:p>
    <w:p w14:paraId="435CF9DF" w14:textId="77777777" w:rsidR="004C0732" w:rsidRPr="006C14B5" w:rsidRDefault="004C0732" w:rsidP="004C0732">
      <w:pPr>
        <w:rPr>
          <w:rFonts w:ascii="Courier New" w:hAnsi="Courier New" w:cs="Courier New"/>
          <w:color w:val="000000" w:themeColor="text1"/>
          <w:sz w:val="21"/>
          <w:szCs w:val="21"/>
        </w:rPr>
      </w:pPr>
    </w:p>
    <w:p w14:paraId="60EAC79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(http://trustee.ietf.org/license-info) in effect on the date of</w:t>
      </w:r>
    </w:p>
    <w:p w14:paraId="29F6BA3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publication of this document.  Please review these documents</w:t>
      </w:r>
    </w:p>
    <w:p w14:paraId="79521D0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carefully, as they describe your rights and restrictions with respect</w:t>
      </w:r>
    </w:p>
    <w:p w14:paraId="5E3081F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to this document.  Code Components extracted from this document must</w:t>
      </w:r>
    </w:p>
    <w:p w14:paraId="05F6B44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include Simplified BSD License text as described in Section 4.e of</w:t>
      </w:r>
    </w:p>
    <w:p w14:paraId="646ECF9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Trust Legal Provisions and are provided without warranty as</w:t>
      </w:r>
    </w:p>
    <w:p w14:paraId="0A1E14B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described in the Simplified BSD License.</w:t>
      </w:r>
    </w:p>
    <w:p w14:paraId="3F0C9F6B" w14:textId="77777777" w:rsidR="004C0732" w:rsidRPr="006C14B5" w:rsidRDefault="004C0732" w:rsidP="004C0732">
      <w:pPr>
        <w:rPr>
          <w:rFonts w:ascii="Courier New" w:hAnsi="Courier New" w:cs="Courier New"/>
          <w:color w:val="000000" w:themeColor="text1"/>
          <w:sz w:val="21"/>
          <w:szCs w:val="21"/>
        </w:rPr>
      </w:pPr>
    </w:p>
    <w:p w14:paraId="624CB2E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Table of Contents</w:t>
      </w:r>
    </w:p>
    <w:p w14:paraId="3377F207" w14:textId="77777777" w:rsidR="004C0732" w:rsidRPr="006C14B5" w:rsidRDefault="004C0732" w:rsidP="004C0732">
      <w:pPr>
        <w:rPr>
          <w:rFonts w:ascii="Courier New" w:hAnsi="Courier New" w:cs="Courier New"/>
          <w:color w:val="000000" w:themeColor="text1"/>
          <w:sz w:val="21"/>
          <w:szCs w:val="21"/>
        </w:rPr>
      </w:pPr>
    </w:p>
    <w:p w14:paraId="1B8CD38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1.  Introduction (Liang)  . . . . . . . . . . . . . . . . . . . .   2</w:t>
      </w:r>
    </w:p>
    <w:p w14:paraId="049BCBD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2.  Terminology . . . . . . . . . . . . . . . . . . . . . . . . .   3</w:t>
      </w:r>
    </w:p>
    <w:p w14:paraId="67E7E33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3.  Overall Requirements for Network Slicing (Satoru, Perdo)  . .   4</w:t>
      </w:r>
    </w:p>
    <w:p w14:paraId="4605060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4.  Network Slicing Resource Specification (Sue, Luis)  . . . . .   5</w:t>
      </w:r>
    </w:p>
    <w:p w14:paraId="49C5323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  End-to-End Network Slicing (Cristina) . . . . . . . . . . . .   5</w:t>
      </w:r>
    </w:p>
    <w:p w14:paraId="2D23D1C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5.1.  Description . . . . . . . . . . . . . . . . . . . . . . .   5</w:t>
      </w:r>
    </w:p>
    <w:p w14:paraId="5234884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5.2.  Related Work  . . . . . . . . . . . . . . . . . . . . . .   6</w:t>
      </w:r>
    </w:p>
    <w:p w14:paraId="445DE23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5.2.1.  Autonomic Networking Integrated Model and Approach</w:t>
      </w:r>
    </w:p>
    <w:p w14:paraId="60BC359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(ANIMA) . . . . . . . . . . . . . . . . . . . . . . .   6</w:t>
      </w:r>
    </w:p>
    <w:p w14:paraId="2F5FD07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5.2.2.  Abstraction and Control of Traffic Engineered</w:t>
      </w:r>
    </w:p>
    <w:p w14:paraId="09CE634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Networks (ACTN) . . . . . . . . . . . . . . . . . . .   6</w:t>
      </w:r>
    </w:p>
    <w:p w14:paraId="4DC3EED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5.2.3.  Path Computation Element Communication Protocol</w:t>
      </w:r>
    </w:p>
    <w:p w14:paraId="70AE899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(PCEP)  . . . . . . . . . . . . . . . . . . . . . . .   8</w:t>
      </w:r>
    </w:p>
    <w:p w14:paraId="72E15DB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5.3.  Other Potential Solutions . . . . . . . . . . . . . . . .   9</w:t>
      </w:r>
    </w:p>
    <w:p w14:paraId="4AD60D7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6.  Network Slicing-Domain Abstraction (Kiran, Jie) . . . . . . .   9</w:t>
      </w:r>
    </w:p>
    <w:p w14:paraId="10CFD7D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7.  OAM Operation with Customized Granularity (Med, Christian)  .   9</w:t>
      </w:r>
    </w:p>
    <w:p w14:paraId="10990B4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7.1.  Description . . . . . . . . . . . . . . . . . . . . . . .   9</w:t>
      </w:r>
    </w:p>
    <w:p w14:paraId="5A51B1E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7.2.  Analysis  . . . . . . . . . . . . . . . . . . . . . . . .  10</w:t>
      </w:r>
    </w:p>
    <w:p w14:paraId="0B21C27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8.  Gap Summary (Alex, All) . . . . . . . . . . . . . . . . . . .  11</w:t>
      </w:r>
    </w:p>
    <w:p w14:paraId="292EB5F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9.  Security Considerations . . . . . . . . . . . . . . . . . . .  12</w:t>
      </w:r>
    </w:p>
    <w:p w14:paraId="0006761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10. IANA Considerations . . . . . . . . . . . . . . . . . . . . .  12</w:t>
      </w:r>
    </w:p>
    <w:p w14:paraId="12ECB87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11. Acknowledgements  . . . . . . . . . . . . . . . . . . . . . .  12</w:t>
      </w:r>
    </w:p>
    <w:p w14:paraId="1E6D162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12. Informative References  . . . . . . . . . . . . . . . . . . .  12</w:t>
      </w:r>
    </w:p>
    <w:p w14:paraId="59F7BFC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Authors' Addresses  . . . . . . . . . . . . . . . . . . . . . . .  13</w:t>
      </w:r>
    </w:p>
    <w:p w14:paraId="10846B31" w14:textId="77777777" w:rsidR="004C0732" w:rsidRPr="006C14B5" w:rsidRDefault="004C0732" w:rsidP="004C0732">
      <w:pPr>
        <w:rPr>
          <w:rFonts w:ascii="Courier New" w:hAnsi="Courier New" w:cs="Courier New"/>
          <w:color w:val="000000" w:themeColor="text1"/>
          <w:sz w:val="21"/>
          <w:szCs w:val="21"/>
        </w:rPr>
      </w:pPr>
    </w:p>
    <w:p w14:paraId="4310F7FD" w14:textId="5A31BE30"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1.  Introduction (Liang</w:t>
      </w:r>
      <w:ins w:id="86" w:author="Alex Galis" w:date="2017-05-20T15:09:00Z">
        <w:r w:rsidR="0093201A" w:rsidRPr="006C14B5">
          <w:rPr>
            <w:rFonts w:ascii="Courier New" w:hAnsi="Courier New" w:cs="Courier New"/>
            <w:color w:val="000000" w:themeColor="text1"/>
            <w:sz w:val="21"/>
            <w:szCs w:val="21"/>
          </w:rPr>
          <w:t>, Alex, Slawomir</w:t>
        </w:r>
      </w:ins>
      <w:r w:rsidRPr="006C14B5">
        <w:rPr>
          <w:rFonts w:ascii="Courier New" w:hAnsi="Courier New" w:cs="Courier New"/>
          <w:color w:val="000000" w:themeColor="text1"/>
          <w:sz w:val="21"/>
          <w:szCs w:val="21"/>
        </w:rPr>
        <w:t>)</w:t>
      </w:r>
    </w:p>
    <w:p w14:paraId="7D067FCB" w14:textId="77777777" w:rsidR="004C0732" w:rsidRPr="006C14B5" w:rsidRDefault="004C0732" w:rsidP="004C0732">
      <w:pPr>
        <w:rPr>
          <w:rFonts w:ascii="Courier New" w:hAnsi="Courier New" w:cs="Courier New"/>
          <w:color w:val="000000" w:themeColor="text1"/>
          <w:sz w:val="21"/>
          <w:szCs w:val="21"/>
        </w:rPr>
      </w:pPr>
    </w:p>
    <w:p w14:paraId="7D619B9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 slicing is an approach of flexible isolation of network</w:t>
      </w:r>
    </w:p>
    <w:p w14:paraId="249B9C1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resources and functions for dedicated services, providing certain</w:t>
      </w:r>
    </w:p>
    <w:p w14:paraId="00C0184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level of customization and quality guarantee.  It establishes</w:t>
      </w:r>
    </w:p>
    <w:p w14:paraId="646FB07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customized dedicated network upon a common infrastructure for</w:t>
      </w:r>
    </w:p>
    <w:p w14:paraId="2BD25F5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vertical industries with flexible design of functions, different</w:t>
      </w:r>
    </w:p>
    <w:p w14:paraId="40A046D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performance requirements, system isolation and OAM tools.</w:t>
      </w:r>
    </w:p>
    <w:p w14:paraId="5FC9EBA9" w14:textId="77777777" w:rsidR="004C0732" w:rsidRPr="006C14B5" w:rsidRDefault="004C0732" w:rsidP="004C0732">
      <w:pPr>
        <w:rPr>
          <w:rFonts w:ascii="Courier New" w:hAnsi="Courier New" w:cs="Courier New"/>
          <w:color w:val="000000" w:themeColor="text1"/>
          <w:sz w:val="21"/>
          <w:szCs w:val="21"/>
        </w:rPr>
      </w:pPr>
    </w:p>
    <w:p w14:paraId="60629885" w14:textId="36BD566D" w:rsidR="004C0732" w:rsidRPr="006C14B5" w:rsidDel="00814231" w:rsidRDefault="004C0732">
      <w:pPr>
        <w:ind w:left="380"/>
        <w:rPr>
          <w:del w:id="87" w:author="Alex Galis" w:date="2017-05-20T12:31:00Z"/>
          <w:rFonts w:ascii="Courier New" w:hAnsi="Courier New" w:cs="Courier New"/>
          <w:color w:val="000000" w:themeColor="text1"/>
          <w:sz w:val="21"/>
          <w:szCs w:val="21"/>
        </w:rPr>
        <w:pPrChange w:id="88" w:author="Alex Galis" w:date="2017-05-20T12:31:00Z">
          <w:pPr/>
        </w:pPrChange>
      </w:pPr>
      <w:del w:id="89" w:author="Alex Galis" w:date="2017-05-20T12:31:00Z">
        <w:r w:rsidRPr="006C14B5" w:rsidDel="0081423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Potential requirements need to be investigated</w:t>
      </w:r>
      <w:ins w:id="90" w:author="Alex Galis" w:date="2017-05-20T13:35:00Z">
        <w:r w:rsidR="00FD3EBE" w:rsidRPr="006C14B5">
          <w:rPr>
            <w:rFonts w:ascii="Courier New" w:hAnsi="Courier New" w:cs="Courier New"/>
            <w:color w:val="000000" w:themeColor="text1"/>
            <w:sz w:val="21"/>
            <w:szCs w:val="21"/>
          </w:rPr>
          <w:t xml:space="preserve"> [</w:t>
        </w:r>
      </w:ins>
      <w:ins w:id="91" w:author="Alex Galis" w:date="2017-05-20T21:31:00Z">
        <w:r w:rsidR="00E4425B">
          <w:rPr>
            <w:rFonts w:ascii="Courier New" w:hAnsi="Courier New" w:cs="Courier New"/>
            <w:color w:val="000000" w:themeColor="text1"/>
            <w:sz w:val="21"/>
            <w:szCs w:val="21"/>
          </w:rPr>
          <w:t>Use Cases]</w:t>
        </w:r>
      </w:ins>
      <w:r w:rsidRPr="006C14B5">
        <w:rPr>
          <w:rFonts w:ascii="Courier New" w:hAnsi="Courier New" w:cs="Courier New"/>
          <w:color w:val="000000" w:themeColor="text1"/>
          <w:sz w:val="21"/>
          <w:szCs w:val="21"/>
        </w:rPr>
        <w:t xml:space="preserve"> in order to </w:t>
      </w:r>
      <w:ins w:id="92" w:author="Alex Galis" w:date="2017-05-20T12:31:00Z">
        <w:r w:rsidR="00814231" w:rsidRPr="006C14B5">
          <w:rPr>
            <w:rFonts w:ascii="Courier New" w:hAnsi="Courier New" w:cs="Courier New"/>
            <w:color w:val="000000" w:themeColor="text1"/>
            <w:sz w:val="21"/>
            <w:szCs w:val="21"/>
          </w:rPr>
          <w:t xml:space="preserve">elicit and </w:t>
        </w:r>
      </w:ins>
      <w:r w:rsidRPr="006C14B5">
        <w:rPr>
          <w:rFonts w:ascii="Courier New" w:hAnsi="Courier New" w:cs="Courier New"/>
          <w:color w:val="000000" w:themeColor="text1"/>
          <w:sz w:val="21"/>
          <w:szCs w:val="21"/>
        </w:rPr>
        <w:t>understand</w:t>
      </w:r>
      <w:ins w:id="93" w:author="Alex Galis" w:date="2017-05-20T12:31:00Z">
        <w:r w:rsidR="00814231" w:rsidRPr="006C14B5">
          <w:rPr>
            <w:rFonts w:ascii="Courier New" w:hAnsi="Courier New" w:cs="Courier New"/>
            <w:color w:val="000000" w:themeColor="text1"/>
            <w:sz w:val="21"/>
            <w:szCs w:val="21"/>
          </w:rPr>
          <w:t xml:space="preserve"> </w:t>
        </w:r>
      </w:ins>
    </w:p>
    <w:p w14:paraId="7A3292EE" w14:textId="77777777" w:rsidR="00F32976" w:rsidRPr="006C14B5" w:rsidRDefault="004C0732">
      <w:pPr>
        <w:ind w:left="380"/>
        <w:rPr>
          <w:ins w:id="94" w:author="Alex Galis" w:date="2017-05-20T13:34:00Z"/>
          <w:rFonts w:ascii="Courier New" w:hAnsi="Courier New" w:cs="Courier New"/>
          <w:color w:val="000000" w:themeColor="text1"/>
          <w:sz w:val="21"/>
          <w:szCs w:val="21"/>
        </w:rPr>
        <w:pPrChange w:id="95" w:author="Alex Galis" w:date="2017-05-20T12:46:00Z">
          <w:pPr/>
        </w:pPrChange>
      </w:pPr>
      <w:del w:id="96" w:author="Alex Galis" w:date="2017-05-20T12:31:00Z">
        <w:r w:rsidRPr="006C14B5" w:rsidDel="0081423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the technical gaps for network-slic</w:t>
      </w:r>
      <w:ins w:id="97" w:author="KMAK" w:date="2017-05-17T22:11:00Z">
        <w:r w:rsidR="00D962D6" w:rsidRPr="006C14B5">
          <w:rPr>
            <w:rFonts w:ascii="Courier New" w:hAnsi="Courier New" w:cs="Courier New"/>
            <w:color w:val="000000" w:themeColor="text1"/>
            <w:sz w:val="21"/>
            <w:szCs w:val="21"/>
          </w:rPr>
          <w:t>e</w:t>
        </w:r>
      </w:ins>
      <w:del w:id="98" w:author="KMAK" w:date="2017-05-17T22:11:00Z">
        <w:r w:rsidRPr="006C14B5" w:rsidDel="00D962D6">
          <w:rPr>
            <w:rFonts w:ascii="Courier New" w:hAnsi="Courier New" w:cs="Courier New"/>
            <w:color w:val="000000" w:themeColor="text1"/>
            <w:sz w:val="21"/>
            <w:szCs w:val="21"/>
          </w:rPr>
          <w:delText>ing</w:delText>
        </w:r>
      </w:del>
      <w:ins w:id="99" w:author="Alex Galis" w:date="2017-05-20T12:35:00Z">
        <w:r w:rsidR="000C7CF3" w:rsidRPr="006C14B5">
          <w:rPr>
            <w:rFonts w:ascii="Courier New" w:hAnsi="Courier New" w:cs="Courier New"/>
            <w:color w:val="000000" w:themeColor="text1"/>
            <w:sz w:val="21"/>
            <w:szCs w:val="21"/>
          </w:rPr>
          <w:t xml:space="preserve"> </w:t>
        </w:r>
      </w:ins>
      <w:del w:id="100" w:author="Alex Galis" w:date="2017-05-20T12:35:00Z">
        <w:r w:rsidRPr="006C14B5" w:rsidDel="000C7CF3">
          <w:rPr>
            <w:rFonts w:ascii="Courier New" w:hAnsi="Courier New" w:cs="Courier New"/>
            <w:color w:val="000000" w:themeColor="text1"/>
            <w:sz w:val="21"/>
            <w:szCs w:val="21"/>
          </w:rPr>
          <w:delText>-</w:delText>
        </w:r>
      </w:del>
      <w:r w:rsidRPr="006C14B5">
        <w:rPr>
          <w:rFonts w:ascii="Courier New" w:hAnsi="Courier New" w:cs="Courier New"/>
          <w:color w:val="000000" w:themeColor="text1"/>
          <w:sz w:val="21"/>
          <w:szCs w:val="21"/>
        </w:rPr>
        <w:t xml:space="preserve">enabled networks.  </w:t>
      </w:r>
    </w:p>
    <w:p w14:paraId="69219FDA" w14:textId="77777777" w:rsidR="00F32976" w:rsidRPr="006C14B5" w:rsidRDefault="00F32976">
      <w:pPr>
        <w:ind w:left="380"/>
        <w:rPr>
          <w:ins w:id="101" w:author="Alex Galis" w:date="2017-05-20T13:34:00Z"/>
          <w:rFonts w:ascii="Courier New" w:hAnsi="Courier New" w:cs="Courier New"/>
          <w:color w:val="000000" w:themeColor="text1"/>
          <w:sz w:val="21"/>
          <w:szCs w:val="21"/>
        </w:rPr>
        <w:pPrChange w:id="102" w:author="Alex Galis" w:date="2017-05-20T12:46:00Z">
          <w:pPr/>
        </w:pPrChange>
      </w:pPr>
    </w:p>
    <w:p w14:paraId="41821642" w14:textId="013BAB27" w:rsidR="004C0732" w:rsidRPr="006C14B5" w:rsidDel="00814231" w:rsidRDefault="004C0732">
      <w:pPr>
        <w:ind w:left="380"/>
        <w:rPr>
          <w:del w:id="103" w:author="Alex Galis" w:date="2017-05-20T12:31:00Z"/>
          <w:rFonts w:ascii="Courier New" w:hAnsi="Courier New" w:cs="Courier New"/>
          <w:color w:val="000000" w:themeColor="text1"/>
          <w:sz w:val="21"/>
          <w:szCs w:val="21"/>
        </w:rPr>
        <w:pPrChange w:id="104" w:author="Alex Galis" w:date="2017-05-20T12:31:00Z">
          <w:pPr/>
        </w:pPrChange>
      </w:pPr>
      <w:del w:id="105" w:author="Alex Galis" w:date="2017-05-20T12:44:00Z">
        <w:r w:rsidRPr="006C14B5" w:rsidDel="00026F54">
          <w:rPr>
            <w:rFonts w:ascii="Courier New" w:hAnsi="Courier New" w:cs="Courier New"/>
            <w:color w:val="000000" w:themeColor="text1"/>
            <w:sz w:val="21"/>
            <w:szCs w:val="21"/>
          </w:rPr>
          <w:delText>Different</w:delText>
        </w:r>
      </w:del>
      <w:ins w:id="106" w:author="Alex Galis" w:date="2017-05-20T12:44:00Z">
        <w:r w:rsidR="00026F54" w:rsidRPr="006C14B5">
          <w:rPr>
            <w:rFonts w:ascii="Courier New" w:hAnsi="Courier New" w:cs="Courier New"/>
            <w:color w:val="000000" w:themeColor="text1"/>
            <w:sz w:val="21"/>
            <w:szCs w:val="21"/>
          </w:rPr>
          <w:t xml:space="preserve">As a differenciation </w:t>
        </w:r>
      </w:ins>
    </w:p>
    <w:p w14:paraId="6AF9717A" w14:textId="2A1C1EC9" w:rsidR="008B278E" w:rsidRPr="006C14B5" w:rsidRDefault="004C0732">
      <w:pPr>
        <w:ind w:left="380"/>
        <w:rPr>
          <w:ins w:id="107" w:author="Alex Galis" w:date="2017-05-20T13:38:00Z"/>
          <w:rFonts w:ascii="Courier New" w:hAnsi="Courier New" w:cs="Courier New"/>
          <w:color w:val="000000" w:themeColor="text1"/>
          <w:sz w:val="21"/>
          <w:szCs w:val="21"/>
        </w:rPr>
        <w:pPrChange w:id="108" w:author="Alex Galis" w:date="2017-05-20T12:46:00Z">
          <w:pPr/>
        </w:pPrChange>
      </w:pPr>
      <w:del w:id="109" w:author="Alex Galis" w:date="2017-05-20T12:31:00Z">
        <w:r w:rsidRPr="006C14B5" w:rsidDel="0081423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from the </w:t>
      </w:r>
      <w:commentRangeStart w:id="110"/>
      <w:r w:rsidRPr="006C14B5">
        <w:rPr>
          <w:rFonts w:ascii="Courier New" w:hAnsi="Courier New" w:cs="Courier New"/>
          <w:color w:val="000000" w:themeColor="text1"/>
          <w:sz w:val="21"/>
          <w:szCs w:val="21"/>
        </w:rPr>
        <w:t>non-</w:t>
      </w:r>
      <w:del w:id="111" w:author="Alex Galis" w:date="2017-05-20T12:30:00Z">
        <w:r w:rsidRPr="006C14B5" w:rsidDel="006B48FB">
          <w:rPr>
            <w:rFonts w:ascii="Courier New" w:hAnsi="Courier New" w:cs="Courier New"/>
            <w:color w:val="000000" w:themeColor="text1"/>
            <w:sz w:val="21"/>
            <w:szCs w:val="21"/>
          </w:rPr>
          <w:delText xml:space="preserve">sliced </w:delText>
        </w:r>
      </w:del>
      <w:commentRangeEnd w:id="110"/>
      <w:ins w:id="112" w:author="Alex Galis" w:date="2017-05-20T12:30:00Z">
        <w:r w:rsidR="006B48FB" w:rsidRPr="006C14B5">
          <w:rPr>
            <w:rFonts w:ascii="Courier New" w:hAnsi="Courier New" w:cs="Courier New"/>
            <w:color w:val="000000" w:themeColor="text1"/>
            <w:sz w:val="21"/>
            <w:szCs w:val="21"/>
          </w:rPr>
          <w:t xml:space="preserve">partition </w:t>
        </w:r>
      </w:ins>
      <w:r w:rsidR="00170933" w:rsidRPr="006A4E92">
        <w:rPr>
          <w:rStyle w:val="CommentReference"/>
        </w:rPr>
        <w:commentReference w:id="110"/>
      </w:r>
      <w:r w:rsidRPr="006A4E92">
        <w:rPr>
          <w:rFonts w:ascii="Courier New" w:hAnsi="Courier New" w:cs="Courier New"/>
          <w:color w:val="000000" w:themeColor="text1"/>
          <w:sz w:val="21"/>
          <w:szCs w:val="21"/>
        </w:rPr>
        <w:t>network</w:t>
      </w:r>
      <w:ins w:id="113" w:author="Alex Galis" w:date="2017-05-20T13:36:00Z">
        <w:r w:rsidR="008B278E" w:rsidRPr="009E4D88">
          <w:rPr>
            <w:rFonts w:ascii="Courier New" w:hAnsi="Courier New" w:cs="Courier New"/>
            <w:color w:val="000000" w:themeColor="text1"/>
            <w:sz w:val="21"/>
            <w:szCs w:val="21"/>
          </w:rPr>
          <w:t xml:space="preserve"> or from simply parti</w:t>
        </w:r>
      </w:ins>
      <w:ins w:id="114" w:author="Alex Galis" w:date="2017-05-20T21:36:00Z">
        <w:r w:rsidR="00022D56">
          <w:rPr>
            <w:rFonts w:ascii="Courier New" w:hAnsi="Courier New" w:cs="Courier New"/>
            <w:color w:val="000000" w:themeColor="text1"/>
            <w:sz w:val="21"/>
            <w:szCs w:val="21"/>
          </w:rPr>
          <w:t xml:space="preserve">tions </w:t>
        </w:r>
      </w:ins>
      <w:ins w:id="115" w:author="Alex Galis" w:date="2017-05-20T13:36:00Z">
        <w:r w:rsidR="008B278E" w:rsidRPr="009E4D88">
          <w:rPr>
            <w:rFonts w:ascii="Courier New" w:hAnsi="Courier New" w:cs="Courier New"/>
            <w:color w:val="000000" w:themeColor="text1"/>
            <w:sz w:val="21"/>
            <w:szCs w:val="21"/>
          </w:rPr>
          <w:t xml:space="preserve">of </w:t>
        </w:r>
      </w:ins>
      <w:ins w:id="116" w:author="Alex Galis" w:date="2017-05-20T14:36:00Z">
        <w:r w:rsidR="00912318" w:rsidRPr="00FE0A3F">
          <w:rPr>
            <w:rFonts w:ascii="Courier New" w:hAnsi="Courier New" w:cs="Courier New"/>
            <w:color w:val="000000" w:themeColor="text1"/>
            <w:sz w:val="21"/>
            <w:szCs w:val="21"/>
          </w:rPr>
          <w:t xml:space="preserve">connectivity </w:t>
        </w:r>
      </w:ins>
      <w:ins w:id="117" w:author="Alex Galis" w:date="2017-05-20T13:36:00Z">
        <w:r w:rsidR="008B278E" w:rsidRPr="00090A4F">
          <w:rPr>
            <w:rFonts w:ascii="Courier New" w:hAnsi="Courier New" w:cs="Courier New"/>
            <w:color w:val="000000" w:themeColor="text1"/>
            <w:sz w:val="21"/>
            <w:szCs w:val="21"/>
          </w:rPr>
          <w:t xml:space="preserve"> resources</w:t>
        </w:r>
      </w:ins>
      <w:ins w:id="118" w:author="Alex Galis" w:date="2017-05-20T14:36:00Z">
        <w:r w:rsidR="00912318" w:rsidRPr="006C14B5">
          <w:rPr>
            <w:rFonts w:ascii="Courier New" w:hAnsi="Courier New" w:cs="Courier New"/>
            <w:color w:val="000000" w:themeColor="text1"/>
            <w:sz w:val="21"/>
            <w:szCs w:val="21"/>
          </w:rPr>
          <w:t xml:space="preserve"> (i.e. VPNs) the followings </w:t>
        </w:r>
      </w:ins>
      <w:ins w:id="119" w:author="Alex Galis" w:date="2017-05-20T14:37:00Z">
        <w:r w:rsidR="00912318" w:rsidRPr="006C14B5">
          <w:rPr>
            <w:rFonts w:ascii="Courier New" w:hAnsi="Courier New" w:cs="Courier New"/>
            <w:color w:val="000000" w:themeColor="text1"/>
            <w:sz w:val="21"/>
            <w:szCs w:val="21"/>
          </w:rPr>
          <w:t>are identified</w:t>
        </w:r>
      </w:ins>
      <w:ins w:id="120" w:author="Alex Galis" w:date="2017-05-20T15:09:00Z">
        <w:r w:rsidR="0049237E" w:rsidRPr="006C14B5">
          <w:rPr>
            <w:rFonts w:ascii="Courier New" w:hAnsi="Courier New" w:cs="Courier New"/>
            <w:color w:val="000000" w:themeColor="text1"/>
            <w:sz w:val="21"/>
            <w:szCs w:val="21"/>
          </w:rPr>
          <w:t>:</w:t>
        </w:r>
      </w:ins>
      <w:ins w:id="121" w:author="Alex Galis" w:date="2017-05-20T14:36:00Z">
        <w:r w:rsidR="00912318" w:rsidRPr="006C14B5">
          <w:rPr>
            <w:rFonts w:ascii="Courier New" w:hAnsi="Courier New" w:cs="Courier New"/>
            <w:color w:val="000000" w:themeColor="text1"/>
            <w:sz w:val="21"/>
            <w:szCs w:val="21"/>
          </w:rPr>
          <w:t xml:space="preserve"> </w:t>
        </w:r>
      </w:ins>
    </w:p>
    <w:p w14:paraId="0DE25989" w14:textId="77777777" w:rsidR="008B278E" w:rsidRPr="006C14B5" w:rsidRDefault="008B278E">
      <w:pPr>
        <w:ind w:left="380"/>
        <w:rPr>
          <w:ins w:id="122" w:author="Alex Galis" w:date="2017-05-20T13:38:00Z"/>
          <w:rFonts w:ascii="Courier New" w:hAnsi="Courier New" w:cs="Courier New"/>
          <w:color w:val="000000" w:themeColor="text1"/>
          <w:sz w:val="21"/>
          <w:szCs w:val="21"/>
        </w:rPr>
        <w:pPrChange w:id="123" w:author="Alex Galis" w:date="2017-05-20T12:46:00Z">
          <w:pPr/>
        </w:pPrChange>
      </w:pPr>
    </w:p>
    <w:p w14:paraId="43599BA5" w14:textId="15CC95ED" w:rsidR="00912318" w:rsidRPr="006C14B5" w:rsidRDefault="008B278E">
      <w:pPr>
        <w:ind w:left="380"/>
        <w:rPr>
          <w:ins w:id="124" w:author="Alex Galis" w:date="2017-05-20T14:39:00Z"/>
          <w:rFonts w:ascii="Courier New" w:hAnsi="Courier New" w:cs="Courier New"/>
          <w:color w:val="000000" w:themeColor="text1"/>
          <w:sz w:val="21"/>
          <w:szCs w:val="21"/>
        </w:rPr>
        <w:pPrChange w:id="125" w:author="Alex Galis" w:date="2017-05-20T12:46:00Z">
          <w:pPr/>
        </w:pPrChange>
      </w:pPr>
      <w:ins w:id="126" w:author="Alex Galis" w:date="2017-05-20T13:38:00Z">
        <w:r w:rsidRPr="006C14B5">
          <w:rPr>
            <w:rFonts w:ascii="Courier New" w:hAnsi="Courier New" w:cs="Courier New"/>
            <w:color w:val="000000" w:themeColor="text1"/>
            <w:sz w:val="21"/>
            <w:szCs w:val="21"/>
          </w:rPr>
          <w:t>•</w:t>
        </w:r>
      </w:ins>
      <w:ins w:id="127" w:author="Alex Galis" w:date="2017-05-20T14:46:00Z">
        <w:r w:rsidR="0026112D" w:rsidRPr="006C14B5">
          <w:rPr>
            <w:rFonts w:ascii="Courier New" w:hAnsi="Courier New" w:cs="Courier New"/>
            <w:color w:val="000000" w:themeColor="text1"/>
            <w:sz w:val="21"/>
            <w:szCs w:val="21"/>
          </w:rPr>
          <w:t xml:space="preserve"> </w:t>
        </w:r>
      </w:ins>
      <w:ins w:id="128" w:author="Alex Galis" w:date="2017-05-20T14:38:00Z">
        <w:r w:rsidR="00912318" w:rsidRPr="006C14B5">
          <w:rPr>
            <w:rFonts w:ascii="Courier New" w:hAnsi="Courier New" w:cs="Courier New"/>
            <w:color w:val="000000" w:themeColor="text1"/>
            <w:sz w:val="21"/>
            <w:szCs w:val="21"/>
          </w:rPr>
          <w:t>Network Slice is a network that is build on a infrastructure composed of connectivity, storage and computing (connectivity is only 1/3 part of the infrastructure)</w:t>
        </w:r>
      </w:ins>
      <w:ins w:id="129" w:author="Alex Galis" w:date="2017-05-20T14:39:00Z">
        <w:r w:rsidR="00912318" w:rsidRPr="006C14B5">
          <w:rPr>
            <w:rFonts w:ascii="Courier New" w:hAnsi="Courier New" w:cs="Courier New"/>
            <w:color w:val="000000" w:themeColor="text1"/>
            <w:sz w:val="21"/>
            <w:szCs w:val="21"/>
          </w:rPr>
          <w:t>.</w:t>
        </w:r>
      </w:ins>
    </w:p>
    <w:p w14:paraId="4435138D" w14:textId="77777777" w:rsidR="00912318" w:rsidRPr="006C14B5" w:rsidRDefault="00912318">
      <w:pPr>
        <w:ind w:left="380"/>
        <w:rPr>
          <w:ins w:id="130" w:author="Alex Galis" w:date="2017-05-20T14:39:00Z"/>
          <w:rFonts w:ascii="Courier New" w:hAnsi="Courier New" w:cs="Courier New"/>
          <w:color w:val="000000" w:themeColor="text1"/>
          <w:sz w:val="21"/>
          <w:szCs w:val="21"/>
        </w:rPr>
        <w:pPrChange w:id="131" w:author="Alex Galis" w:date="2017-05-20T12:46:00Z">
          <w:pPr/>
        </w:pPrChange>
      </w:pPr>
    </w:p>
    <w:p w14:paraId="68E6CDCE" w14:textId="61173735" w:rsidR="00912318" w:rsidRPr="006C14B5" w:rsidRDefault="00912318">
      <w:pPr>
        <w:ind w:left="380"/>
        <w:rPr>
          <w:ins w:id="132" w:author="Alex Galis" w:date="2017-05-20T15:08:00Z"/>
          <w:rFonts w:ascii="Courier New" w:hAnsi="Courier New" w:cs="Courier New"/>
          <w:color w:val="000000" w:themeColor="text1"/>
          <w:sz w:val="21"/>
          <w:szCs w:val="21"/>
        </w:rPr>
        <w:pPrChange w:id="133" w:author="Alex Galis" w:date="2017-05-20T12:46:00Z">
          <w:pPr/>
        </w:pPrChange>
      </w:pPr>
      <w:ins w:id="134" w:author="Alex Galis" w:date="2017-05-20T14:39:00Z">
        <w:r w:rsidRPr="006C14B5">
          <w:rPr>
            <w:rFonts w:ascii="Courier New" w:hAnsi="Courier New" w:cs="Courier New"/>
            <w:color w:val="000000" w:themeColor="text1"/>
            <w:sz w:val="21"/>
            <w:szCs w:val="21"/>
          </w:rPr>
          <w:t xml:space="preserve">• Each network slice may have its own operator that see this slice as a complete network (i.e router instances, programmability, using </w:t>
        </w:r>
      </w:ins>
      <w:ins w:id="135" w:author="Alex Galis" w:date="2017-05-20T14:40:00Z">
        <w:r w:rsidRPr="006C14B5">
          <w:rPr>
            <w:rFonts w:ascii="Courier New" w:hAnsi="Courier New" w:cs="Courier New"/>
            <w:color w:val="000000" w:themeColor="text1"/>
            <w:sz w:val="21"/>
            <w:szCs w:val="21"/>
          </w:rPr>
          <w:t>any</w:t>
        </w:r>
      </w:ins>
      <w:ins w:id="136" w:author="Alex Galis" w:date="2017-05-20T14:39:00Z">
        <w:r w:rsidRPr="006C14B5">
          <w:rPr>
            <w:rFonts w:ascii="Courier New" w:hAnsi="Courier New" w:cs="Courier New"/>
            <w:color w:val="000000" w:themeColor="text1"/>
            <w:sz w:val="21"/>
            <w:szCs w:val="21"/>
          </w:rPr>
          <w:t xml:space="preserve"> </w:t>
        </w:r>
      </w:ins>
      <w:ins w:id="137" w:author="Alex Galis" w:date="2017-05-20T14:40:00Z">
        <w:r w:rsidRPr="006C14B5">
          <w:rPr>
            <w:rFonts w:ascii="Courier New" w:hAnsi="Courier New" w:cs="Courier New"/>
            <w:color w:val="000000" w:themeColor="text1"/>
            <w:sz w:val="21"/>
            <w:szCs w:val="21"/>
          </w:rPr>
          <w:t>appropriate communication protocol</w:t>
        </w:r>
      </w:ins>
      <w:ins w:id="138" w:author="Alex Galis" w:date="2017-05-20T14:39:00Z">
        <w:r w:rsidRPr="006C14B5">
          <w:rPr>
            <w:rFonts w:ascii="Courier New" w:hAnsi="Courier New" w:cs="Courier New"/>
            <w:color w:val="000000" w:themeColor="text1"/>
            <w:sz w:val="21"/>
            <w:szCs w:val="21"/>
          </w:rPr>
          <w:t xml:space="preserve">, caches, provide dynamic placement of </w:t>
        </w:r>
      </w:ins>
      <w:ins w:id="139" w:author="Alex Galis" w:date="2017-05-20T14:41:00Z">
        <w:r w:rsidR="005601C8" w:rsidRPr="006C14B5">
          <w:rPr>
            <w:rFonts w:ascii="Courier New" w:hAnsi="Courier New" w:cs="Courier New"/>
            <w:color w:val="000000" w:themeColor="text1"/>
            <w:sz w:val="21"/>
            <w:szCs w:val="21"/>
          </w:rPr>
          <w:t>virtual network functions</w:t>
        </w:r>
      </w:ins>
      <w:ins w:id="140" w:author="Alex Galis" w:date="2017-05-20T14:39:00Z">
        <w:r w:rsidRPr="006C14B5">
          <w:rPr>
            <w:rFonts w:ascii="Courier New" w:hAnsi="Courier New" w:cs="Courier New"/>
            <w:color w:val="000000" w:themeColor="text1"/>
            <w:sz w:val="21"/>
            <w:szCs w:val="21"/>
          </w:rPr>
          <w:t xml:space="preserve"> according to traffic patterns, to use its own controller, finally it can manage its network as its own</w:t>
        </w:r>
      </w:ins>
      <w:ins w:id="141" w:author="Alex Galis" w:date="2017-05-20T14:41:00Z">
        <w:r w:rsidR="005601C8" w:rsidRPr="006C14B5">
          <w:rPr>
            <w:rFonts w:ascii="Courier New" w:hAnsi="Courier New" w:cs="Courier New"/>
            <w:color w:val="000000" w:themeColor="text1"/>
            <w:sz w:val="21"/>
            <w:szCs w:val="21"/>
          </w:rPr>
          <w:t>)</w:t>
        </w:r>
      </w:ins>
      <w:ins w:id="142" w:author="Alex Galis" w:date="2017-05-20T14:39:00Z">
        <w:r w:rsidRPr="006C14B5">
          <w:rPr>
            <w:rFonts w:ascii="Courier New" w:hAnsi="Courier New" w:cs="Courier New"/>
            <w:color w:val="000000" w:themeColor="text1"/>
            <w:sz w:val="21"/>
            <w:szCs w:val="21"/>
          </w:rPr>
          <w:t>.</w:t>
        </w:r>
      </w:ins>
    </w:p>
    <w:p w14:paraId="3D7CDA60" w14:textId="77777777" w:rsidR="009F50D2" w:rsidRPr="006C14B5" w:rsidRDefault="009F50D2">
      <w:pPr>
        <w:ind w:left="380"/>
        <w:rPr>
          <w:ins w:id="143" w:author="Alex Galis" w:date="2017-05-20T15:08:00Z"/>
          <w:rFonts w:ascii="Courier New" w:hAnsi="Courier New" w:cs="Courier New"/>
          <w:color w:val="000000" w:themeColor="text1"/>
          <w:sz w:val="21"/>
          <w:szCs w:val="21"/>
        </w:rPr>
        <w:pPrChange w:id="144" w:author="Alex Galis" w:date="2017-05-20T12:46:00Z">
          <w:pPr/>
        </w:pPrChange>
      </w:pPr>
    </w:p>
    <w:p w14:paraId="79D27C7F" w14:textId="45CC64A1" w:rsidR="009F50D2" w:rsidRPr="006C14B5" w:rsidRDefault="009F50D2">
      <w:pPr>
        <w:ind w:left="380"/>
        <w:rPr>
          <w:ins w:id="145" w:author="Alex Galis" w:date="2017-05-20T14:38:00Z"/>
          <w:rFonts w:ascii="Courier New" w:hAnsi="Courier New" w:cs="Courier New"/>
          <w:color w:val="000000" w:themeColor="text1"/>
          <w:sz w:val="21"/>
          <w:szCs w:val="21"/>
        </w:rPr>
        <w:pPrChange w:id="146" w:author="Alex Galis" w:date="2017-05-20T12:46:00Z">
          <w:pPr/>
        </w:pPrChange>
      </w:pPr>
      <w:ins w:id="147" w:author="Alex Galis" w:date="2017-05-20T15:08:00Z">
        <w:r w:rsidRPr="006C14B5">
          <w:rPr>
            <w:rFonts w:ascii="Courier New" w:hAnsi="Courier New" w:cs="Courier New"/>
            <w:color w:val="000000" w:themeColor="text1"/>
            <w:sz w:val="21"/>
            <w:szCs w:val="21"/>
          </w:rPr>
          <w:t xml:space="preserve">• Network slicing </w:t>
        </w:r>
        <w:r w:rsidR="0093201A" w:rsidRPr="006C14B5">
          <w:rPr>
            <w:rFonts w:ascii="Courier New" w:hAnsi="Courier New" w:cs="Courier New"/>
            <w:color w:val="000000" w:themeColor="text1"/>
            <w:sz w:val="21"/>
            <w:szCs w:val="21"/>
          </w:rPr>
          <w:t>support tenants that are strongly independent from infrastructure.</w:t>
        </w:r>
      </w:ins>
    </w:p>
    <w:p w14:paraId="71C487B3" w14:textId="77777777" w:rsidR="00912318" w:rsidRPr="006C14B5" w:rsidRDefault="00912318">
      <w:pPr>
        <w:ind w:left="380"/>
        <w:rPr>
          <w:ins w:id="148" w:author="Alex Galis" w:date="2017-05-20T14:37:00Z"/>
          <w:rFonts w:ascii="Courier New" w:hAnsi="Courier New" w:cs="Courier New"/>
          <w:color w:val="000000" w:themeColor="text1"/>
          <w:sz w:val="21"/>
          <w:szCs w:val="21"/>
        </w:rPr>
        <w:pPrChange w:id="149" w:author="Alex Galis" w:date="2017-05-20T12:46:00Z">
          <w:pPr/>
        </w:pPrChange>
      </w:pPr>
    </w:p>
    <w:p w14:paraId="369CCA0E" w14:textId="705E8F56" w:rsidR="004C0732" w:rsidRPr="006C14B5" w:rsidDel="00026F54" w:rsidRDefault="00912318">
      <w:pPr>
        <w:ind w:left="380"/>
        <w:rPr>
          <w:del w:id="150" w:author="Alex Galis" w:date="2017-05-20T12:45:00Z"/>
          <w:rFonts w:ascii="Courier New" w:hAnsi="Courier New" w:cs="Courier New"/>
          <w:color w:val="000000" w:themeColor="text1"/>
          <w:sz w:val="21"/>
          <w:szCs w:val="21"/>
        </w:rPr>
        <w:pPrChange w:id="151" w:author="Alex Galis" w:date="2017-05-20T12:31:00Z">
          <w:pPr/>
        </w:pPrChange>
      </w:pPr>
      <w:ins w:id="152" w:author="Alex Galis" w:date="2017-05-20T14:38:00Z">
        <w:r w:rsidRPr="006C14B5">
          <w:rPr>
            <w:rFonts w:ascii="Courier New" w:hAnsi="Courier New" w:cs="Courier New"/>
            <w:color w:val="000000" w:themeColor="text1"/>
            <w:sz w:val="21"/>
            <w:szCs w:val="21"/>
          </w:rPr>
          <w:t>•</w:t>
        </w:r>
      </w:ins>
      <w:del w:id="153" w:author="Alex Galis" w:date="2017-05-20T13:38:00Z">
        <w:r w:rsidR="004C0732" w:rsidRPr="006C14B5" w:rsidDel="008B278E">
          <w:rPr>
            <w:rFonts w:ascii="Courier New" w:hAnsi="Courier New" w:cs="Courier New"/>
            <w:color w:val="000000" w:themeColor="text1"/>
            <w:sz w:val="21"/>
            <w:szCs w:val="21"/>
          </w:rPr>
          <w:delText xml:space="preserve">, </w:delText>
        </w:r>
      </w:del>
      <w:del w:id="154" w:author="Alex Galis" w:date="2017-05-20T14:42:00Z">
        <w:r w:rsidR="004C0732" w:rsidRPr="006C14B5" w:rsidDel="005601C8">
          <w:rPr>
            <w:rFonts w:ascii="Courier New" w:hAnsi="Courier New" w:cs="Courier New"/>
            <w:color w:val="000000" w:themeColor="text1"/>
            <w:sz w:val="21"/>
            <w:szCs w:val="21"/>
          </w:rPr>
          <w:delText>n</w:delText>
        </w:r>
      </w:del>
      <w:ins w:id="155" w:author="Alex Galis" w:date="2017-05-20T14:42:00Z">
        <w:r w:rsidR="005601C8" w:rsidRPr="006C14B5">
          <w:rPr>
            <w:rFonts w:ascii="Courier New" w:hAnsi="Courier New" w:cs="Courier New"/>
            <w:color w:val="000000" w:themeColor="text1"/>
            <w:sz w:val="21"/>
            <w:szCs w:val="21"/>
          </w:rPr>
          <w:t>N</w:t>
        </w:r>
      </w:ins>
      <w:r w:rsidR="004C0732" w:rsidRPr="006C14B5">
        <w:rPr>
          <w:rFonts w:ascii="Courier New" w:hAnsi="Courier New" w:cs="Courier New"/>
          <w:color w:val="000000" w:themeColor="text1"/>
          <w:sz w:val="21"/>
          <w:szCs w:val="21"/>
        </w:rPr>
        <w:t>etwork slicing introduces a</w:t>
      </w:r>
      <w:ins w:id="156" w:author="Alex Galis" w:date="2017-05-20T12:44:00Z">
        <w:r w:rsidR="00026F54" w:rsidRPr="006C14B5">
          <w:rPr>
            <w:rFonts w:ascii="Courier New" w:hAnsi="Courier New" w:cs="Courier New"/>
            <w:color w:val="000000" w:themeColor="text1"/>
            <w:sz w:val="21"/>
            <w:szCs w:val="21"/>
          </w:rPr>
          <w:t>n</w:t>
        </w:r>
      </w:ins>
      <w:del w:id="157" w:author="Alex Galis" w:date="2017-05-20T12:43:00Z">
        <w:r w:rsidR="004C0732" w:rsidRPr="006C14B5" w:rsidDel="00D806AD">
          <w:rPr>
            <w:rFonts w:ascii="Courier New" w:hAnsi="Courier New" w:cs="Courier New"/>
            <w:color w:val="000000" w:themeColor="text1"/>
            <w:sz w:val="21"/>
            <w:szCs w:val="21"/>
          </w:rPr>
          <w:delText>n</w:delText>
        </w:r>
      </w:del>
      <w:r w:rsidR="004C0732" w:rsidRPr="006C14B5">
        <w:rPr>
          <w:rFonts w:ascii="Courier New" w:hAnsi="Courier New" w:cs="Courier New"/>
          <w:color w:val="000000" w:themeColor="text1"/>
          <w:sz w:val="21"/>
          <w:szCs w:val="21"/>
        </w:rPr>
        <w:t xml:space="preserve"> additional</w:t>
      </w:r>
      <w:ins w:id="158" w:author="Alex Galis" w:date="2017-05-20T12:45:00Z">
        <w:r w:rsidR="00026F54" w:rsidRPr="006C14B5">
          <w:rPr>
            <w:rFonts w:ascii="Courier New" w:hAnsi="Courier New" w:cs="Courier New"/>
            <w:color w:val="000000" w:themeColor="text1"/>
            <w:sz w:val="21"/>
            <w:szCs w:val="21"/>
          </w:rPr>
          <w:t xml:space="preserve"> </w:t>
        </w:r>
      </w:ins>
    </w:p>
    <w:p w14:paraId="38003A07" w14:textId="0D696FC4" w:rsidR="004C0732" w:rsidRPr="003C4221" w:rsidDel="00026F54" w:rsidRDefault="004C0732">
      <w:pPr>
        <w:ind w:left="380"/>
        <w:rPr>
          <w:del w:id="159" w:author="Alex Galis" w:date="2017-05-20T12:46:00Z"/>
          <w:rFonts w:ascii="Courier New" w:hAnsi="Courier New" w:cs="Courier New"/>
          <w:color w:val="000000" w:themeColor="text1"/>
          <w:sz w:val="21"/>
          <w:szCs w:val="21"/>
        </w:rPr>
        <w:pPrChange w:id="160" w:author="Alex Galis" w:date="2017-05-20T12:45:00Z">
          <w:pPr/>
        </w:pPrChange>
      </w:pPr>
      <w:del w:id="161" w:author="Alex Galis" w:date="2017-05-20T12:45:00Z">
        <w:r w:rsidRPr="006C14B5" w:rsidDel="00026F54">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layer of abstraction </w:t>
      </w:r>
      <w:commentRangeStart w:id="162"/>
      <w:del w:id="163" w:author="Alex Galis" w:date="2017-05-20T12:45:00Z">
        <w:r w:rsidRPr="006C14B5" w:rsidDel="00026F54">
          <w:rPr>
            <w:rFonts w:ascii="Courier New" w:hAnsi="Courier New" w:cs="Courier New"/>
            <w:color w:val="000000" w:themeColor="text1"/>
            <w:sz w:val="21"/>
            <w:szCs w:val="21"/>
          </w:rPr>
          <w:delText xml:space="preserve">that </w:delText>
        </w:r>
      </w:del>
      <w:ins w:id="164" w:author="Alex Galis" w:date="2017-05-20T12:45:00Z">
        <w:r w:rsidR="00026F54" w:rsidRPr="006C14B5">
          <w:rPr>
            <w:rFonts w:ascii="Courier New" w:hAnsi="Courier New" w:cs="Courier New"/>
            <w:color w:val="000000" w:themeColor="text1"/>
            <w:sz w:val="21"/>
            <w:szCs w:val="21"/>
          </w:rPr>
          <w:t xml:space="preserve">by the </w:t>
        </w:r>
      </w:ins>
      <w:del w:id="165" w:author="Alex Galis" w:date="2017-05-20T12:45:00Z">
        <w:r w:rsidRPr="006C14B5" w:rsidDel="00026F54">
          <w:rPr>
            <w:rFonts w:ascii="Courier New" w:hAnsi="Courier New" w:cs="Courier New"/>
            <w:color w:val="000000" w:themeColor="text1"/>
            <w:sz w:val="21"/>
            <w:szCs w:val="21"/>
          </w:rPr>
          <w:delText xml:space="preserve">creates </w:delText>
        </w:r>
      </w:del>
      <w:commentRangeEnd w:id="162"/>
      <w:ins w:id="166" w:author="Alex Galis" w:date="2017-05-20T12:45:00Z">
        <w:r w:rsidR="00026F54" w:rsidRPr="006C14B5">
          <w:rPr>
            <w:rFonts w:ascii="Courier New" w:hAnsi="Courier New" w:cs="Courier New"/>
            <w:color w:val="000000" w:themeColor="text1"/>
            <w:sz w:val="21"/>
            <w:szCs w:val="21"/>
          </w:rPr>
          <w:t xml:space="preserve">creation of </w:t>
        </w:r>
      </w:ins>
      <w:r w:rsidR="00170933" w:rsidRPr="006A4E92">
        <w:rPr>
          <w:rStyle w:val="CommentReference"/>
        </w:rPr>
        <w:commentReference w:id="162"/>
      </w:r>
      <w:r w:rsidRPr="006A4E92">
        <w:rPr>
          <w:rFonts w:ascii="Courier New" w:hAnsi="Courier New" w:cs="Courier New"/>
          <w:color w:val="000000" w:themeColor="text1"/>
          <w:sz w:val="21"/>
          <w:szCs w:val="21"/>
        </w:rPr>
        <w:t>logically or physically isolated</w:t>
      </w:r>
      <w:ins w:id="167" w:author="Alex Galis" w:date="2017-05-20T12:46:00Z">
        <w:r w:rsidR="00026F54" w:rsidRPr="009E4D88">
          <w:rPr>
            <w:rFonts w:ascii="Courier New" w:hAnsi="Courier New" w:cs="Courier New"/>
            <w:color w:val="000000" w:themeColor="text1"/>
            <w:sz w:val="21"/>
            <w:szCs w:val="21"/>
          </w:rPr>
          <w:t xml:space="preserve"> groups of </w:t>
        </w:r>
      </w:ins>
    </w:p>
    <w:p w14:paraId="7BBEE832" w14:textId="77777777" w:rsidR="004C0732" w:rsidRPr="003C4221" w:rsidDel="00026F54" w:rsidRDefault="004C0732" w:rsidP="004C0732">
      <w:pPr>
        <w:rPr>
          <w:del w:id="168" w:author="Alex Galis" w:date="2017-05-20T12:46:00Z"/>
          <w:rFonts w:ascii="Courier New" w:hAnsi="Courier New" w:cs="Courier New"/>
          <w:color w:val="000000" w:themeColor="text1"/>
          <w:sz w:val="21"/>
          <w:szCs w:val="21"/>
        </w:rPr>
      </w:pPr>
    </w:p>
    <w:p w14:paraId="65DEB535" w14:textId="77777777" w:rsidR="004C0732" w:rsidRPr="00FE0A3F" w:rsidDel="00026F54" w:rsidRDefault="004C0732" w:rsidP="004C0732">
      <w:pPr>
        <w:rPr>
          <w:del w:id="169" w:author="Alex Galis" w:date="2017-05-20T12:46:00Z"/>
          <w:rFonts w:ascii="Courier New" w:hAnsi="Courier New" w:cs="Courier New"/>
          <w:color w:val="000000" w:themeColor="text1"/>
          <w:sz w:val="21"/>
          <w:szCs w:val="21"/>
        </w:rPr>
      </w:pPr>
    </w:p>
    <w:p w14:paraId="2BDA9396" w14:textId="77777777" w:rsidR="004C0732" w:rsidRPr="00090A4F" w:rsidDel="00026F54" w:rsidRDefault="004C0732" w:rsidP="004C0732">
      <w:pPr>
        <w:rPr>
          <w:del w:id="170" w:author="Alex Galis" w:date="2017-05-20T12:46:00Z"/>
          <w:rFonts w:ascii="Courier New" w:hAnsi="Courier New" w:cs="Courier New"/>
          <w:color w:val="000000" w:themeColor="text1"/>
          <w:sz w:val="21"/>
          <w:szCs w:val="21"/>
        </w:rPr>
      </w:pPr>
    </w:p>
    <w:p w14:paraId="7B5CB974" w14:textId="77777777" w:rsidR="004C0732" w:rsidRPr="006C14B5" w:rsidDel="00026F54" w:rsidRDefault="004C0732" w:rsidP="004C0732">
      <w:pPr>
        <w:rPr>
          <w:del w:id="171" w:author="Alex Galis" w:date="2017-05-20T12:45:00Z"/>
          <w:rFonts w:ascii="Courier New" w:hAnsi="Courier New" w:cs="Courier New"/>
          <w:color w:val="000000" w:themeColor="text1"/>
          <w:sz w:val="21"/>
          <w:szCs w:val="21"/>
        </w:rPr>
      </w:pPr>
      <w:del w:id="172" w:author="Alex Galis" w:date="2017-05-20T12:46:00Z">
        <w:r w:rsidRPr="006C14B5" w:rsidDel="00026F54">
          <w:rPr>
            <w:rFonts w:ascii="Courier New" w:hAnsi="Courier New" w:cs="Courier New"/>
            <w:color w:val="000000" w:themeColor="text1"/>
            <w:sz w:val="21"/>
            <w:szCs w:val="21"/>
          </w:rPr>
          <w:delText xml:space="preserve">Qiang, et al.           Expires November 18, 2017               [Page </w:delText>
        </w:r>
      </w:del>
      <w:del w:id="173" w:author="Alex Galis" w:date="2017-05-20T12:45:00Z">
        <w:r w:rsidRPr="006C14B5" w:rsidDel="00026F54">
          <w:rPr>
            <w:rFonts w:ascii="Courier New" w:hAnsi="Courier New" w:cs="Courier New"/>
            <w:color w:val="000000" w:themeColor="text1"/>
            <w:sz w:val="21"/>
            <w:szCs w:val="21"/>
          </w:rPr>
          <w:delText>2]</w:delText>
        </w:r>
      </w:del>
    </w:p>
    <w:p w14:paraId="2F43A0C9" w14:textId="5D439FBC" w:rsidR="004C0732" w:rsidRPr="006C14B5" w:rsidDel="00026F54" w:rsidRDefault="004C0732" w:rsidP="004C0732">
      <w:pPr>
        <w:rPr>
          <w:del w:id="174" w:author="Alex Galis" w:date="2017-05-20T12:45:00Z"/>
          <w:rFonts w:ascii="Courier New" w:hAnsi="Courier New" w:cs="Courier New"/>
          <w:color w:val="000000" w:themeColor="text1"/>
          <w:sz w:val="21"/>
          <w:szCs w:val="21"/>
        </w:rPr>
      </w:pPr>
    </w:p>
    <w:p w14:paraId="507C0C6B" w14:textId="77777777" w:rsidR="004C0732" w:rsidRPr="006C14B5" w:rsidDel="00026F54" w:rsidRDefault="004C0732" w:rsidP="004C0732">
      <w:pPr>
        <w:rPr>
          <w:del w:id="175" w:author="Alex Galis" w:date="2017-05-20T12:45:00Z"/>
          <w:rFonts w:ascii="Courier New" w:hAnsi="Courier New" w:cs="Courier New"/>
          <w:color w:val="000000" w:themeColor="text1"/>
          <w:sz w:val="21"/>
          <w:szCs w:val="21"/>
        </w:rPr>
      </w:pPr>
      <w:del w:id="176" w:author="Alex Galis" w:date="2017-05-20T12:45:00Z">
        <w:r w:rsidRPr="006C14B5" w:rsidDel="00026F54">
          <w:rPr>
            <w:rFonts w:ascii="Courier New" w:hAnsi="Courier New" w:cs="Courier New"/>
            <w:color w:val="000000" w:themeColor="text1"/>
            <w:sz w:val="21"/>
            <w:szCs w:val="21"/>
          </w:rPr>
          <w:delText>Internet-Draft               Network slicing                    May 2017</w:delText>
        </w:r>
      </w:del>
    </w:p>
    <w:p w14:paraId="41F55710" w14:textId="77777777" w:rsidR="004C0732" w:rsidRPr="006C14B5" w:rsidDel="00026F54" w:rsidRDefault="004C0732" w:rsidP="004C0732">
      <w:pPr>
        <w:rPr>
          <w:del w:id="177" w:author="Alex Galis" w:date="2017-05-20T12:45:00Z"/>
          <w:rFonts w:ascii="Courier New" w:hAnsi="Courier New" w:cs="Courier New"/>
          <w:color w:val="000000" w:themeColor="text1"/>
          <w:sz w:val="21"/>
          <w:szCs w:val="21"/>
        </w:rPr>
      </w:pPr>
    </w:p>
    <w:p w14:paraId="7C19D3C1" w14:textId="77777777" w:rsidR="004C0732" w:rsidRPr="006C14B5" w:rsidDel="00026F54" w:rsidRDefault="004C0732" w:rsidP="004C0732">
      <w:pPr>
        <w:rPr>
          <w:del w:id="178" w:author="Alex Galis" w:date="2017-05-20T12:45:00Z"/>
          <w:rFonts w:ascii="Courier New" w:hAnsi="Courier New" w:cs="Courier New"/>
          <w:color w:val="000000" w:themeColor="text1"/>
          <w:sz w:val="21"/>
          <w:szCs w:val="21"/>
        </w:rPr>
      </w:pPr>
    </w:p>
    <w:p w14:paraId="20F17019" w14:textId="6D658703" w:rsidR="00026F54" w:rsidRPr="006C14B5" w:rsidRDefault="004C0732">
      <w:pPr>
        <w:ind w:left="380"/>
        <w:rPr>
          <w:ins w:id="179" w:author="Alex Galis" w:date="2017-05-20T12:46:00Z"/>
          <w:rFonts w:ascii="Courier New" w:hAnsi="Courier New" w:cs="Courier New"/>
          <w:color w:val="000000" w:themeColor="text1"/>
          <w:sz w:val="21"/>
          <w:szCs w:val="21"/>
        </w:rPr>
        <w:pPrChange w:id="180" w:author="Alex Galis" w:date="2017-05-20T12:46:00Z">
          <w:pPr/>
        </w:pPrChange>
      </w:pPr>
      <w:del w:id="181" w:author="Alex Galis" w:date="2017-05-20T12:45:00Z">
        <w:r w:rsidRPr="006C14B5" w:rsidDel="00026F54">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network resources</w:t>
      </w:r>
      <w:ins w:id="182" w:author="Alex Galis" w:date="2017-05-20T12:29:00Z">
        <w:r w:rsidR="006B48FB" w:rsidRPr="006C14B5">
          <w:rPr>
            <w:rFonts w:ascii="Courier New" w:hAnsi="Courier New" w:cs="Courier New"/>
            <w:color w:val="000000" w:themeColor="text1"/>
            <w:sz w:val="21"/>
            <w:szCs w:val="21"/>
          </w:rPr>
          <w:t xml:space="preserve"> </w:t>
        </w:r>
      </w:ins>
      <w:ins w:id="183" w:author="Alex Galis" w:date="2017-05-20T12:32:00Z">
        <w:r w:rsidR="00814231" w:rsidRPr="006C14B5">
          <w:rPr>
            <w:rFonts w:ascii="Courier New" w:hAnsi="Courier New" w:cs="Courier New"/>
            <w:color w:val="000000" w:themeColor="text1"/>
            <w:sz w:val="21"/>
            <w:szCs w:val="21"/>
          </w:rPr>
          <w:t>and</w:t>
        </w:r>
      </w:ins>
      <w:ins w:id="184" w:author="Alex Galis" w:date="2017-05-20T12:29:00Z">
        <w:r w:rsidR="006B48FB" w:rsidRPr="006C14B5">
          <w:rPr>
            <w:rFonts w:ascii="Courier New" w:hAnsi="Courier New" w:cs="Courier New"/>
            <w:color w:val="000000" w:themeColor="text1"/>
            <w:sz w:val="21"/>
            <w:szCs w:val="21"/>
          </w:rPr>
          <w:t xml:space="preserve"> network function/virtual network </w:t>
        </w:r>
      </w:ins>
      <w:ins w:id="185" w:author="Alex Galis" w:date="2017-05-20T13:38:00Z">
        <w:r w:rsidR="008B278E" w:rsidRPr="006C14B5">
          <w:rPr>
            <w:rFonts w:ascii="Courier New" w:hAnsi="Courier New" w:cs="Courier New"/>
            <w:color w:val="000000" w:themeColor="text1"/>
            <w:sz w:val="21"/>
            <w:szCs w:val="21"/>
          </w:rPr>
          <w:t xml:space="preserve">functions </w:t>
        </w:r>
      </w:ins>
      <w:ins w:id="186" w:author="Alex Galis" w:date="2017-05-20T12:29:00Z">
        <w:r w:rsidR="006B48FB" w:rsidRPr="006C14B5">
          <w:rPr>
            <w:rFonts w:ascii="Courier New" w:hAnsi="Courier New" w:cs="Courier New"/>
            <w:color w:val="000000" w:themeColor="text1"/>
            <w:sz w:val="21"/>
            <w:szCs w:val="21"/>
          </w:rPr>
          <w:t>configurations</w:t>
        </w:r>
      </w:ins>
      <w:del w:id="187" w:author="Alex Galis" w:date="2017-05-20T12:43:00Z">
        <w:r w:rsidRPr="006C14B5" w:rsidDel="00D806AD">
          <w:rPr>
            <w:rFonts w:ascii="Courier New" w:hAnsi="Courier New" w:cs="Courier New"/>
            <w:color w:val="000000" w:themeColor="text1"/>
            <w:sz w:val="21"/>
            <w:szCs w:val="21"/>
          </w:rPr>
          <w:delText xml:space="preserve">.  </w:delText>
        </w:r>
      </w:del>
      <w:ins w:id="188" w:author="Alex Galis" w:date="2017-05-20T12:43:00Z">
        <w:r w:rsidR="00D806AD" w:rsidRPr="006C14B5">
          <w:rPr>
            <w:rFonts w:ascii="Courier New" w:hAnsi="Courier New" w:cs="Courier New"/>
            <w:color w:val="000000" w:themeColor="text1"/>
            <w:sz w:val="21"/>
            <w:szCs w:val="21"/>
          </w:rPr>
          <w:t xml:space="preserve"> separating </w:t>
        </w:r>
      </w:ins>
      <w:ins w:id="189" w:author="Alex Galis" w:date="2017-05-20T12:44:00Z">
        <w:r w:rsidR="00D806AD" w:rsidRPr="006C14B5">
          <w:rPr>
            <w:rFonts w:ascii="Courier New" w:hAnsi="Courier New" w:cs="Courier New"/>
            <w:color w:val="000000" w:themeColor="text1"/>
            <w:sz w:val="21"/>
            <w:szCs w:val="21"/>
          </w:rPr>
          <w:t>it</w:t>
        </w:r>
        <w:r w:rsidR="00026F54" w:rsidRPr="006C14B5">
          <w:rPr>
            <w:rFonts w:ascii="Courier New" w:hAnsi="Courier New" w:cs="Courier New"/>
            <w:color w:val="000000" w:themeColor="text1"/>
            <w:sz w:val="21"/>
            <w:szCs w:val="21"/>
          </w:rPr>
          <w:t>s</w:t>
        </w:r>
        <w:r w:rsidR="00D806AD" w:rsidRPr="006C14B5">
          <w:rPr>
            <w:rFonts w:ascii="Courier New" w:hAnsi="Courier New" w:cs="Courier New"/>
            <w:color w:val="000000" w:themeColor="text1"/>
            <w:sz w:val="21"/>
            <w:szCs w:val="21"/>
          </w:rPr>
          <w:t xml:space="preserve"> </w:t>
        </w:r>
      </w:ins>
      <w:ins w:id="190" w:author="Alex Galis" w:date="2017-05-20T12:43:00Z">
        <w:r w:rsidR="00D806AD" w:rsidRPr="006C14B5">
          <w:rPr>
            <w:rFonts w:ascii="Courier New" w:hAnsi="Courier New" w:cs="Courier New"/>
            <w:color w:val="000000" w:themeColor="text1"/>
            <w:sz w:val="21"/>
            <w:szCs w:val="21"/>
          </w:rPr>
          <w:t>behavior from the underlying physical network</w:t>
        </w:r>
      </w:ins>
      <w:ins w:id="191" w:author="Alex Galis" w:date="2017-05-20T12:44:00Z">
        <w:r w:rsidR="00026F54" w:rsidRPr="006C14B5">
          <w:rPr>
            <w:rFonts w:ascii="Courier New" w:hAnsi="Courier New" w:cs="Courier New"/>
            <w:color w:val="000000" w:themeColor="text1"/>
            <w:sz w:val="21"/>
            <w:szCs w:val="21"/>
          </w:rPr>
          <w:t>.</w:t>
        </w:r>
      </w:ins>
      <w:ins w:id="192" w:author="Alex Galis" w:date="2017-05-20T12:43:00Z">
        <w:r w:rsidR="00D806AD" w:rsidRPr="006C14B5">
          <w:rPr>
            <w:rFonts w:ascii="Courier New" w:hAnsi="Courier New" w:cs="Courier New"/>
            <w:color w:val="000000" w:themeColor="text1"/>
            <w:sz w:val="21"/>
            <w:szCs w:val="21"/>
          </w:rPr>
          <w:t xml:space="preserve">  </w:t>
        </w:r>
      </w:ins>
    </w:p>
    <w:p w14:paraId="0E7C574C" w14:textId="77777777" w:rsidR="00026F54" w:rsidRPr="006C14B5" w:rsidRDefault="00026F54">
      <w:pPr>
        <w:ind w:left="380"/>
        <w:rPr>
          <w:ins w:id="193" w:author="Alex Galis" w:date="2017-05-20T13:35:00Z"/>
          <w:rFonts w:ascii="Courier New" w:hAnsi="Courier New" w:cs="Courier New"/>
          <w:color w:val="000000" w:themeColor="text1"/>
          <w:sz w:val="21"/>
          <w:szCs w:val="21"/>
        </w:rPr>
        <w:pPrChange w:id="194" w:author="Alex Galis" w:date="2017-05-20T12:46:00Z">
          <w:pPr/>
        </w:pPrChange>
      </w:pPr>
    </w:p>
    <w:p w14:paraId="750855C9" w14:textId="33FC2C2B" w:rsidR="00FD3EBE" w:rsidRPr="006C14B5" w:rsidRDefault="008B278E" w:rsidP="00FD3EBE">
      <w:pPr>
        <w:ind w:left="380"/>
        <w:rPr>
          <w:ins w:id="195" w:author="Alex Galis" w:date="2017-05-20T15:02:00Z"/>
          <w:rFonts w:ascii="Courier New" w:hAnsi="Courier New" w:cs="Courier New"/>
          <w:color w:val="000000" w:themeColor="text1"/>
          <w:sz w:val="21"/>
          <w:szCs w:val="21"/>
        </w:rPr>
      </w:pPr>
      <w:ins w:id="196" w:author="Alex Galis" w:date="2017-05-20T13:38:00Z">
        <w:r w:rsidRPr="006C14B5">
          <w:rPr>
            <w:rFonts w:ascii="Courier New" w:hAnsi="Courier New" w:cs="Courier New"/>
            <w:color w:val="000000" w:themeColor="text1"/>
            <w:sz w:val="21"/>
            <w:szCs w:val="21"/>
          </w:rPr>
          <w:t>•</w:t>
        </w:r>
      </w:ins>
      <w:ins w:id="197" w:author="Alex Galis" w:date="2017-05-20T14:38:00Z">
        <w:r w:rsidR="00912318" w:rsidRPr="006C14B5">
          <w:rPr>
            <w:rFonts w:ascii="Courier New" w:hAnsi="Courier New" w:cs="Courier New"/>
            <w:color w:val="000000" w:themeColor="text1"/>
            <w:sz w:val="21"/>
            <w:szCs w:val="21"/>
          </w:rPr>
          <w:t xml:space="preserve"> </w:t>
        </w:r>
      </w:ins>
      <w:ins w:id="198" w:author="Alex Galis" w:date="2017-05-20T13:38:00Z">
        <w:r w:rsidRPr="006C14B5">
          <w:rPr>
            <w:rFonts w:ascii="Courier New" w:hAnsi="Courier New" w:cs="Courier New"/>
            <w:color w:val="000000" w:themeColor="text1"/>
            <w:sz w:val="21"/>
            <w:szCs w:val="21"/>
          </w:rPr>
          <w:t>Network sli</w:t>
        </w:r>
      </w:ins>
      <w:ins w:id="199" w:author="Alex Galis" w:date="2017-05-20T13:40:00Z">
        <w:r w:rsidR="00D5726E" w:rsidRPr="006C14B5">
          <w:rPr>
            <w:rFonts w:ascii="Courier New" w:hAnsi="Courier New" w:cs="Courier New"/>
            <w:color w:val="000000" w:themeColor="text1"/>
            <w:sz w:val="21"/>
            <w:szCs w:val="21"/>
          </w:rPr>
          <w:t>c</w:t>
        </w:r>
      </w:ins>
      <w:ins w:id="200" w:author="Alex Galis" w:date="2017-05-20T13:38:00Z">
        <w:r w:rsidRPr="006C14B5">
          <w:rPr>
            <w:rFonts w:ascii="Courier New" w:hAnsi="Courier New" w:cs="Courier New"/>
            <w:color w:val="000000" w:themeColor="text1"/>
            <w:sz w:val="21"/>
            <w:szCs w:val="21"/>
          </w:rPr>
          <w:t xml:space="preserve">ing </w:t>
        </w:r>
      </w:ins>
      <w:ins w:id="201" w:author="Alex Galis" w:date="2017-05-20T15:06:00Z">
        <w:r w:rsidR="00345414" w:rsidRPr="006C14B5">
          <w:rPr>
            <w:rFonts w:ascii="Courier New" w:hAnsi="Courier New" w:cs="Courier New"/>
            <w:color w:val="000000" w:themeColor="text1"/>
            <w:sz w:val="21"/>
            <w:szCs w:val="21"/>
          </w:rPr>
          <w:t>covers</w:t>
        </w:r>
      </w:ins>
      <w:ins w:id="202" w:author="Alex Galis" w:date="2017-05-20T13:38:00Z">
        <w:r w:rsidRPr="006C14B5">
          <w:rPr>
            <w:rFonts w:ascii="Courier New" w:hAnsi="Courier New" w:cs="Courier New"/>
            <w:color w:val="000000" w:themeColor="text1"/>
            <w:sz w:val="21"/>
            <w:szCs w:val="21"/>
          </w:rPr>
          <w:t xml:space="preserve"> </w:t>
        </w:r>
      </w:ins>
      <w:ins w:id="203" w:author="Alex Galis" w:date="2017-05-20T13:41:00Z">
        <w:r w:rsidR="00D5726E" w:rsidRPr="006C14B5">
          <w:rPr>
            <w:rFonts w:ascii="Courier New" w:hAnsi="Courier New" w:cs="Courier New"/>
            <w:color w:val="000000" w:themeColor="text1"/>
            <w:sz w:val="21"/>
            <w:szCs w:val="21"/>
          </w:rPr>
          <w:t xml:space="preserve">the full life cycle of </w:t>
        </w:r>
      </w:ins>
      <w:ins w:id="204" w:author="Alex Galis" w:date="2017-05-20T14:38:00Z">
        <w:r w:rsidR="00912318" w:rsidRPr="006C14B5">
          <w:rPr>
            <w:rFonts w:ascii="Courier New" w:hAnsi="Courier New" w:cs="Courier New"/>
            <w:color w:val="000000" w:themeColor="text1"/>
            <w:sz w:val="21"/>
            <w:szCs w:val="21"/>
          </w:rPr>
          <w:t>slices</w:t>
        </w:r>
      </w:ins>
      <w:ins w:id="205" w:author="Alex Galis" w:date="2017-05-20T13:41:00Z">
        <w:r w:rsidR="00D5726E" w:rsidRPr="006C14B5">
          <w:rPr>
            <w:rFonts w:ascii="Courier New" w:hAnsi="Courier New" w:cs="Courier New"/>
            <w:color w:val="000000" w:themeColor="text1"/>
            <w:sz w:val="21"/>
            <w:szCs w:val="21"/>
          </w:rPr>
          <w:t xml:space="preserve"> that are </w:t>
        </w:r>
      </w:ins>
      <w:ins w:id="206" w:author="Alex Galis" w:date="2017-05-20T13:36:00Z">
        <w:r w:rsidR="00FD3EBE" w:rsidRPr="006C14B5">
          <w:rPr>
            <w:rFonts w:ascii="Courier New" w:hAnsi="Courier New" w:cs="Courier New"/>
            <w:color w:val="000000" w:themeColor="text1"/>
            <w:sz w:val="21"/>
            <w:szCs w:val="21"/>
          </w:rPr>
          <w:t>managed group</w:t>
        </w:r>
      </w:ins>
      <w:ins w:id="207" w:author="Alex Galis" w:date="2017-05-20T13:42:00Z">
        <w:r w:rsidR="00D5726E" w:rsidRPr="006C14B5">
          <w:rPr>
            <w:rFonts w:ascii="Courier New" w:hAnsi="Courier New" w:cs="Courier New"/>
            <w:color w:val="000000" w:themeColor="text1"/>
            <w:sz w:val="21"/>
            <w:szCs w:val="21"/>
          </w:rPr>
          <w:t>s</w:t>
        </w:r>
      </w:ins>
      <w:ins w:id="208" w:author="Alex Galis" w:date="2017-05-20T13:36:00Z">
        <w:r w:rsidR="00FD3EBE" w:rsidRPr="006C14B5">
          <w:rPr>
            <w:rFonts w:ascii="Courier New" w:hAnsi="Courier New" w:cs="Courier New"/>
            <w:color w:val="000000" w:themeColor="text1"/>
            <w:sz w:val="21"/>
            <w:szCs w:val="21"/>
          </w:rPr>
          <w:t xml:space="preserve"> of infrastructure resources, network functions and services (e.g. </w:t>
        </w:r>
      </w:ins>
      <w:ins w:id="209" w:author="Alex Galis" w:date="2017-05-20T15:05:00Z">
        <w:r w:rsidR="00412E2F" w:rsidRPr="006C14B5">
          <w:rPr>
            <w:rFonts w:ascii="Courier New" w:hAnsi="Courier New" w:cs="Courier New"/>
            <w:color w:val="000000" w:themeColor="text1"/>
            <w:sz w:val="21"/>
            <w:szCs w:val="21"/>
          </w:rPr>
          <w:t>the network slice components are: s</w:t>
        </w:r>
      </w:ins>
      <w:ins w:id="210" w:author="Alex Galis" w:date="2017-05-20T13:36:00Z">
        <w:r w:rsidR="00FD3EBE" w:rsidRPr="006C14B5">
          <w:rPr>
            <w:rFonts w:ascii="Courier New" w:hAnsi="Courier New" w:cs="Courier New"/>
            <w:color w:val="000000" w:themeColor="text1"/>
            <w:sz w:val="21"/>
            <w:szCs w:val="21"/>
          </w:rPr>
          <w:t xml:space="preserve">ervice </w:t>
        </w:r>
      </w:ins>
      <w:ins w:id="211" w:author="Alex Galis" w:date="2017-05-20T15:05:00Z">
        <w:r w:rsidR="00412E2F" w:rsidRPr="006C14B5">
          <w:rPr>
            <w:rFonts w:ascii="Courier New" w:hAnsi="Courier New" w:cs="Courier New"/>
            <w:color w:val="000000" w:themeColor="text1"/>
            <w:sz w:val="21"/>
            <w:szCs w:val="21"/>
          </w:rPr>
          <w:t>i</w:t>
        </w:r>
      </w:ins>
      <w:ins w:id="212" w:author="Alex Galis" w:date="2017-05-20T13:36:00Z">
        <w:r w:rsidR="00FD3EBE" w:rsidRPr="006C14B5">
          <w:rPr>
            <w:rFonts w:ascii="Courier New" w:hAnsi="Courier New" w:cs="Courier New"/>
            <w:color w:val="000000" w:themeColor="text1"/>
            <w:sz w:val="21"/>
            <w:szCs w:val="21"/>
          </w:rPr>
          <w:t xml:space="preserve">nstance, A </w:t>
        </w:r>
      </w:ins>
      <w:ins w:id="213" w:author="Alex Galis" w:date="2017-05-20T15:06:00Z">
        <w:r w:rsidR="00675C15" w:rsidRPr="006C14B5">
          <w:rPr>
            <w:rFonts w:ascii="Courier New" w:hAnsi="Courier New" w:cs="Courier New"/>
            <w:color w:val="000000" w:themeColor="text1"/>
            <w:sz w:val="21"/>
            <w:szCs w:val="21"/>
          </w:rPr>
          <w:t>n</w:t>
        </w:r>
      </w:ins>
      <w:ins w:id="214" w:author="Alex Galis" w:date="2017-05-20T13:36:00Z">
        <w:r w:rsidR="00FD3EBE" w:rsidRPr="006C14B5">
          <w:rPr>
            <w:rFonts w:ascii="Courier New" w:hAnsi="Courier New" w:cs="Courier New"/>
            <w:color w:val="000000" w:themeColor="text1"/>
            <w:sz w:val="21"/>
            <w:szCs w:val="21"/>
          </w:rPr>
          <w:t xml:space="preserve">etwork </w:t>
        </w:r>
      </w:ins>
      <w:ins w:id="215" w:author="Alex Galis" w:date="2017-05-20T15:06:00Z">
        <w:r w:rsidR="00675C15" w:rsidRPr="006C14B5">
          <w:rPr>
            <w:rFonts w:ascii="Courier New" w:hAnsi="Courier New" w:cs="Courier New"/>
            <w:color w:val="000000" w:themeColor="text1"/>
            <w:sz w:val="21"/>
            <w:szCs w:val="21"/>
          </w:rPr>
          <w:t>functions</w:t>
        </w:r>
      </w:ins>
      <w:ins w:id="216" w:author="Alex Galis" w:date="2017-05-20T13:36:00Z">
        <w:r w:rsidR="00FD3EBE" w:rsidRPr="006C14B5">
          <w:rPr>
            <w:rFonts w:ascii="Courier New" w:hAnsi="Courier New" w:cs="Courier New"/>
            <w:color w:val="000000" w:themeColor="text1"/>
            <w:sz w:val="21"/>
            <w:szCs w:val="21"/>
          </w:rPr>
          <w:t xml:space="preserve"> </w:t>
        </w:r>
      </w:ins>
      <w:ins w:id="217" w:author="Alex Galis" w:date="2017-05-20T15:06:00Z">
        <w:r w:rsidR="00675C15" w:rsidRPr="006C14B5">
          <w:rPr>
            <w:rFonts w:ascii="Courier New" w:hAnsi="Courier New" w:cs="Courier New"/>
            <w:color w:val="000000" w:themeColor="text1"/>
            <w:sz w:val="21"/>
            <w:szCs w:val="21"/>
          </w:rPr>
          <w:t>i</w:t>
        </w:r>
      </w:ins>
      <w:ins w:id="218" w:author="Alex Galis" w:date="2017-05-20T13:36:00Z">
        <w:r w:rsidR="00FD3EBE" w:rsidRPr="006C14B5">
          <w:rPr>
            <w:rFonts w:ascii="Courier New" w:hAnsi="Courier New" w:cs="Courier New"/>
            <w:color w:val="000000" w:themeColor="text1"/>
            <w:sz w:val="21"/>
            <w:szCs w:val="21"/>
          </w:rPr>
          <w:t>nstance</w:t>
        </w:r>
        <w:r w:rsidR="00412E2F" w:rsidRPr="006C14B5">
          <w:rPr>
            <w:rFonts w:ascii="Courier New" w:hAnsi="Courier New" w:cs="Courier New"/>
            <w:color w:val="000000" w:themeColor="text1"/>
            <w:sz w:val="21"/>
            <w:szCs w:val="21"/>
          </w:rPr>
          <w:t>, Resources</w:t>
        </w:r>
        <w:r w:rsidR="00FD3EBE" w:rsidRPr="006C14B5">
          <w:rPr>
            <w:rFonts w:ascii="Courier New" w:hAnsi="Courier New" w:cs="Courier New"/>
            <w:color w:val="000000" w:themeColor="text1"/>
            <w:sz w:val="21"/>
            <w:szCs w:val="21"/>
          </w:rPr>
          <w:t>, Slic</w:t>
        </w:r>
        <w:r w:rsidR="009F7694" w:rsidRPr="006C14B5">
          <w:rPr>
            <w:rFonts w:ascii="Courier New" w:hAnsi="Courier New" w:cs="Courier New"/>
            <w:color w:val="000000" w:themeColor="text1"/>
            <w:sz w:val="21"/>
            <w:szCs w:val="21"/>
          </w:rPr>
          <w:t xml:space="preserve">e </w:t>
        </w:r>
      </w:ins>
      <w:ins w:id="219" w:author="Alex Galis" w:date="2017-05-20T15:06:00Z">
        <w:r w:rsidR="00675C15" w:rsidRPr="006C14B5">
          <w:rPr>
            <w:rFonts w:ascii="Courier New" w:hAnsi="Courier New" w:cs="Courier New"/>
            <w:color w:val="000000" w:themeColor="text1"/>
            <w:sz w:val="21"/>
            <w:szCs w:val="21"/>
          </w:rPr>
          <w:t xml:space="preserve">Manager and </w:t>
        </w:r>
      </w:ins>
      <w:ins w:id="220" w:author="Alex Galis" w:date="2017-05-20T13:36:00Z">
        <w:r w:rsidR="00675C15" w:rsidRPr="006C14B5">
          <w:rPr>
            <w:rFonts w:ascii="Courier New" w:hAnsi="Courier New" w:cs="Courier New"/>
            <w:color w:val="000000" w:themeColor="text1"/>
            <w:sz w:val="21"/>
            <w:szCs w:val="21"/>
          </w:rPr>
          <w:t>Capability exposur</w:t>
        </w:r>
      </w:ins>
      <w:ins w:id="221" w:author="Alex Galis" w:date="2017-05-20T15:06:00Z">
        <w:r w:rsidR="00675C15" w:rsidRPr="006C14B5">
          <w:rPr>
            <w:rFonts w:ascii="Courier New" w:hAnsi="Courier New" w:cs="Courier New"/>
            <w:color w:val="000000" w:themeColor="text1"/>
            <w:sz w:val="21"/>
            <w:szCs w:val="21"/>
          </w:rPr>
          <w:t>)</w:t>
        </w:r>
      </w:ins>
      <w:ins w:id="222" w:author="Alex Galis" w:date="2017-05-20T13:36:00Z">
        <w:r w:rsidR="00FD3EBE" w:rsidRPr="006C14B5">
          <w:rPr>
            <w:rFonts w:ascii="Courier New" w:hAnsi="Courier New" w:cs="Courier New"/>
            <w:color w:val="000000" w:themeColor="text1"/>
            <w:sz w:val="21"/>
            <w:szCs w:val="21"/>
          </w:rPr>
          <w:t>.</w:t>
        </w:r>
      </w:ins>
    </w:p>
    <w:p w14:paraId="3E4CBC02" w14:textId="77777777" w:rsidR="009F7694" w:rsidRPr="006C14B5" w:rsidRDefault="009F7694" w:rsidP="00FD3EBE">
      <w:pPr>
        <w:ind w:left="380"/>
        <w:rPr>
          <w:ins w:id="223" w:author="Alex Galis" w:date="2017-05-20T15:02:00Z"/>
          <w:rFonts w:ascii="Courier New" w:hAnsi="Courier New" w:cs="Courier New"/>
          <w:color w:val="000000" w:themeColor="text1"/>
          <w:sz w:val="21"/>
          <w:szCs w:val="21"/>
        </w:rPr>
      </w:pPr>
    </w:p>
    <w:p w14:paraId="7649C0E8" w14:textId="52F17295" w:rsidR="009F7694" w:rsidRPr="006C14B5" w:rsidRDefault="009F7694" w:rsidP="00FD3EBE">
      <w:pPr>
        <w:ind w:left="380"/>
        <w:rPr>
          <w:ins w:id="224" w:author="Alex Galis" w:date="2017-05-20T13:36:00Z"/>
          <w:rFonts w:ascii="Courier New" w:hAnsi="Courier New" w:cs="Courier New"/>
          <w:color w:val="000000" w:themeColor="text1"/>
          <w:sz w:val="21"/>
          <w:szCs w:val="21"/>
        </w:rPr>
      </w:pPr>
      <w:ins w:id="225" w:author="Alex Galis" w:date="2017-05-20T15:02:00Z">
        <w:r w:rsidRPr="006C14B5">
          <w:rPr>
            <w:rFonts w:ascii="Courier New" w:hAnsi="Courier New" w:cs="Courier New"/>
            <w:color w:val="000000" w:themeColor="text1"/>
            <w:sz w:val="21"/>
            <w:szCs w:val="21"/>
          </w:rPr>
          <w:t xml:space="preserve">• Network slicing would need to </w:t>
        </w:r>
      </w:ins>
      <w:ins w:id="226" w:author="Alex Galis" w:date="2017-05-20T15:03:00Z">
        <w:r w:rsidRPr="006C14B5">
          <w:rPr>
            <w:rFonts w:ascii="Courier New" w:hAnsi="Courier New" w:cs="Courier New"/>
            <w:color w:val="000000" w:themeColor="text1"/>
            <w:sz w:val="21"/>
            <w:szCs w:val="21"/>
          </w:rPr>
          <w:t>be s</w:t>
        </w:r>
      </w:ins>
      <w:ins w:id="227" w:author="Alex Galis" w:date="2017-05-20T15:02:00Z">
        <w:r w:rsidRPr="006C14B5">
          <w:rPr>
            <w:rFonts w:ascii="Courier New" w:hAnsi="Courier New" w:cs="Courier New"/>
            <w:color w:val="000000" w:themeColor="text1"/>
            <w:sz w:val="21"/>
            <w:szCs w:val="21"/>
          </w:rPr>
          <w:t xml:space="preserve">elfmanaged </w:t>
        </w:r>
      </w:ins>
      <w:ins w:id="228" w:author="Alex Galis" w:date="2017-05-20T15:03:00Z">
        <w:r w:rsidRPr="006C14B5">
          <w:rPr>
            <w:rFonts w:ascii="Courier New" w:hAnsi="Courier New" w:cs="Courier New"/>
            <w:color w:val="000000" w:themeColor="text1"/>
            <w:sz w:val="21"/>
            <w:szCs w:val="21"/>
          </w:rPr>
          <w:t xml:space="preserve">with </w:t>
        </w:r>
      </w:ins>
      <w:ins w:id="229" w:author="Alex Galis" w:date="2017-05-20T15:02:00Z">
        <w:r w:rsidRPr="006C14B5">
          <w:rPr>
            <w:rFonts w:ascii="Courier New" w:hAnsi="Courier New" w:cs="Courier New"/>
            <w:color w:val="000000" w:themeColor="text1"/>
            <w:sz w:val="21"/>
            <w:szCs w:val="21"/>
          </w:rPr>
          <w:t xml:space="preserve"> automated deployment in order to cope with scalability</w:t>
        </w:r>
      </w:ins>
      <w:ins w:id="230" w:author="Alex Galis" w:date="2017-05-20T15:03:00Z">
        <w:r w:rsidRPr="006C14B5">
          <w:rPr>
            <w:rFonts w:ascii="Courier New" w:hAnsi="Courier New" w:cs="Courier New"/>
            <w:color w:val="000000" w:themeColor="text1"/>
            <w:sz w:val="21"/>
            <w:szCs w:val="21"/>
          </w:rPr>
          <w:t>.</w:t>
        </w:r>
      </w:ins>
    </w:p>
    <w:p w14:paraId="5C321A38" w14:textId="77777777" w:rsidR="00FD3EBE" w:rsidRPr="006C14B5" w:rsidRDefault="00FD3EBE" w:rsidP="00FD3EBE">
      <w:pPr>
        <w:ind w:left="380"/>
        <w:rPr>
          <w:ins w:id="231" w:author="Alex Galis" w:date="2017-05-20T13:36:00Z"/>
          <w:rFonts w:ascii="Courier New" w:hAnsi="Courier New" w:cs="Courier New"/>
          <w:color w:val="000000" w:themeColor="text1"/>
          <w:sz w:val="21"/>
          <w:szCs w:val="21"/>
        </w:rPr>
      </w:pPr>
    </w:p>
    <w:p w14:paraId="5BCFEFF6" w14:textId="2231DCBB" w:rsidR="00FD3EBE" w:rsidRPr="006C14B5" w:rsidRDefault="00D5726E" w:rsidP="00FD3EBE">
      <w:pPr>
        <w:ind w:left="380"/>
        <w:rPr>
          <w:ins w:id="232" w:author="Alex Galis" w:date="2017-05-20T13:36:00Z"/>
          <w:rFonts w:ascii="Courier New" w:hAnsi="Courier New" w:cs="Courier New"/>
          <w:color w:val="000000" w:themeColor="text1"/>
          <w:sz w:val="21"/>
          <w:szCs w:val="21"/>
        </w:rPr>
      </w:pPr>
      <w:ins w:id="233" w:author="Alex Galis" w:date="2017-05-20T13:39:00Z">
        <w:r w:rsidRPr="006C14B5">
          <w:rPr>
            <w:rFonts w:ascii="Courier New" w:hAnsi="Courier New" w:cs="Courier New"/>
            <w:color w:val="000000" w:themeColor="text1"/>
            <w:sz w:val="21"/>
            <w:szCs w:val="21"/>
          </w:rPr>
          <w:t xml:space="preserve">• Network </w:t>
        </w:r>
      </w:ins>
      <w:ins w:id="234" w:author="Alex Galis" w:date="2017-05-20T13:41:00Z">
        <w:r w:rsidRPr="006C14B5">
          <w:rPr>
            <w:rFonts w:ascii="Courier New" w:hAnsi="Courier New" w:cs="Courier New"/>
            <w:color w:val="000000" w:themeColor="text1"/>
            <w:sz w:val="21"/>
            <w:szCs w:val="21"/>
          </w:rPr>
          <w:t>slic</w:t>
        </w:r>
      </w:ins>
      <w:ins w:id="235" w:author="Alex Galis" w:date="2017-05-20T13:42:00Z">
        <w:r w:rsidRPr="006C14B5">
          <w:rPr>
            <w:rFonts w:ascii="Courier New" w:hAnsi="Courier New" w:cs="Courier New"/>
            <w:color w:val="000000" w:themeColor="text1"/>
            <w:sz w:val="21"/>
            <w:szCs w:val="21"/>
          </w:rPr>
          <w:t>es</w:t>
        </w:r>
      </w:ins>
      <w:ins w:id="236" w:author="Alex Galis" w:date="2017-05-20T13:36:00Z">
        <w:r w:rsidR="00FD3EBE" w:rsidRPr="006C14B5">
          <w:rPr>
            <w:rFonts w:ascii="Courier New" w:hAnsi="Courier New" w:cs="Courier New"/>
            <w:color w:val="000000" w:themeColor="text1"/>
            <w:sz w:val="21"/>
            <w:szCs w:val="21"/>
          </w:rPr>
          <w:t xml:space="preserve"> </w:t>
        </w:r>
      </w:ins>
      <w:ins w:id="237" w:author="Alex Galis" w:date="2017-05-20T13:42:00Z">
        <w:r w:rsidRPr="006C14B5">
          <w:rPr>
            <w:rFonts w:ascii="Courier New" w:hAnsi="Courier New" w:cs="Courier New"/>
            <w:color w:val="000000" w:themeColor="text1"/>
            <w:sz w:val="21"/>
            <w:szCs w:val="21"/>
          </w:rPr>
          <w:t xml:space="preserve">are </w:t>
        </w:r>
      </w:ins>
      <w:ins w:id="238" w:author="Alex Galis" w:date="2017-05-20T13:39:00Z">
        <w:r w:rsidRPr="006C14B5">
          <w:rPr>
            <w:rFonts w:ascii="Courier New" w:hAnsi="Courier New" w:cs="Courier New"/>
            <w:color w:val="000000" w:themeColor="text1"/>
            <w:sz w:val="21"/>
            <w:szCs w:val="21"/>
          </w:rPr>
          <w:t xml:space="preserve">configueable and </w:t>
        </w:r>
      </w:ins>
      <w:ins w:id="239" w:author="Alex Galis" w:date="2017-05-20T13:36:00Z">
        <w:r w:rsidR="00FD3EBE" w:rsidRPr="006C14B5">
          <w:rPr>
            <w:rFonts w:ascii="Courier New" w:hAnsi="Courier New" w:cs="Courier New"/>
            <w:color w:val="000000" w:themeColor="text1"/>
            <w:sz w:val="21"/>
            <w:szCs w:val="21"/>
          </w:rPr>
          <w:t xml:space="preserve">programmable and </w:t>
        </w:r>
      </w:ins>
      <w:ins w:id="240" w:author="Alex Galis" w:date="2017-05-20T13:42:00Z">
        <w:r w:rsidRPr="006C14B5">
          <w:rPr>
            <w:rFonts w:ascii="Courier New" w:hAnsi="Courier New" w:cs="Courier New"/>
            <w:color w:val="000000" w:themeColor="text1"/>
            <w:sz w:val="21"/>
            <w:szCs w:val="21"/>
          </w:rPr>
          <w:t>they</w:t>
        </w:r>
      </w:ins>
      <w:ins w:id="241" w:author="Alex Galis" w:date="2017-05-20T13:40:00Z">
        <w:r w:rsidRPr="006C14B5">
          <w:rPr>
            <w:rFonts w:ascii="Courier New" w:hAnsi="Courier New" w:cs="Courier New"/>
            <w:color w:val="000000" w:themeColor="text1"/>
            <w:sz w:val="21"/>
            <w:szCs w:val="21"/>
          </w:rPr>
          <w:t xml:space="preserve"> </w:t>
        </w:r>
      </w:ins>
      <w:ins w:id="242" w:author="Alex Galis" w:date="2017-05-20T13:36:00Z">
        <w:r w:rsidR="00FD3EBE" w:rsidRPr="006C14B5">
          <w:rPr>
            <w:rFonts w:ascii="Courier New" w:hAnsi="Courier New" w:cs="Courier New"/>
            <w:color w:val="000000" w:themeColor="text1"/>
            <w:sz w:val="21"/>
            <w:szCs w:val="21"/>
          </w:rPr>
          <w:t>ha</w:t>
        </w:r>
      </w:ins>
      <w:ins w:id="243" w:author="Alex Galis" w:date="2017-05-20T13:43:00Z">
        <w:r w:rsidRPr="006C14B5">
          <w:rPr>
            <w:rFonts w:ascii="Courier New" w:hAnsi="Courier New" w:cs="Courier New"/>
            <w:color w:val="000000" w:themeColor="text1"/>
            <w:sz w:val="21"/>
            <w:szCs w:val="21"/>
          </w:rPr>
          <w:t>ve</w:t>
        </w:r>
      </w:ins>
      <w:ins w:id="244" w:author="Alex Galis" w:date="2017-05-20T13:36:00Z">
        <w:r w:rsidR="00FD3EBE" w:rsidRPr="006C14B5">
          <w:rPr>
            <w:rFonts w:ascii="Courier New" w:hAnsi="Courier New" w:cs="Courier New"/>
            <w:color w:val="000000" w:themeColor="text1"/>
            <w:sz w:val="21"/>
            <w:szCs w:val="21"/>
          </w:rPr>
          <w:t xml:space="preserve"> the ability to expose </w:t>
        </w:r>
      </w:ins>
      <w:ins w:id="245" w:author="Alex Galis" w:date="2017-05-20T13:43:00Z">
        <w:r w:rsidRPr="006C14B5">
          <w:rPr>
            <w:rFonts w:ascii="Courier New" w:hAnsi="Courier New" w:cs="Courier New"/>
            <w:color w:val="000000" w:themeColor="text1"/>
            <w:sz w:val="21"/>
            <w:szCs w:val="21"/>
          </w:rPr>
          <w:t>their</w:t>
        </w:r>
      </w:ins>
      <w:ins w:id="246" w:author="Alex Galis" w:date="2017-05-20T13:36:00Z">
        <w:r w:rsidR="00FD3EBE" w:rsidRPr="006C14B5">
          <w:rPr>
            <w:rFonts w:ascii="Courier New" w:hAnsi="Courier New" w:cs="Courier New"/>
            <w:color w:val="000000" w:themeColor="text1"/>
            <w:sz w:val="21"/>
            <w:szCs w:val="21"/>
          </w:rPr>
          <w:t xml:space="preserve"> capabilities</w:t>
        </w:r>
      </w:ins>
      <w:ins w:id="247" w:author="Alex Galis" w:date="2017-05-20T13:43:00Z">
        <w:r w:rsidRPr="006C14B5">
          <w:rPr>
            <w:rFonts w:ascii="Courier New" w:hAnsi="Courier New" w:cs="Courier New"/>
            <w:color w:val="000000" w:themeColor="text1"/>
            <w:sz w:val="21"/>
            <w:szCs w:val="21"/>
          </w:rPr>
          <w:t xml:space="preserve"> and characteristics</w:t>
        </w:r>
      </w:ins>
      <w:ins w:id="248" w:author="Alex Galis" w:date="2017-05-20T13:36:00Z">
        <w:r w:rsidR="00FD3EBE" w:rsidRPr="006C14B5">
          <w:rPr>
            <w:rFonts w:ascii="Courier New" w:hAnsi="Courier New" w:cs="Courier New"/>
            <w:color w:val="000000" w:themeColor="text1"/>
            <w:sz w:val="21"/>
            <w:szCs w:val="21"/>
          </w:rPr>
          <w:t xml:space="preserve">. </w:t>
        </w:r>
      </w:ins>
      <w:ins w:id="249" w:author="Alex Galis" w:date="2017-05-20T15:04:00Z">
        <w:r w:rsidR="00412E2F" w:rsidRPr="006C14B5">
          <w:rPr>
            <w:rFonts w:ascii="Courier New" w:hAnsi="Courier New" w:cs="Courier New"/>
            <w:color w:val="000000" w:themeColor="text1"/>
            <w:sz w:val="21"/>
            <w:szCs w:val="21"/>
          </w:rPr>
          <w:t xml:space="preserve">The slice protocols and funsctions are selected according to slice required features. </w:t>
        </w:r>
      </w:ins>
      <w:ins w:id="250" w:author="Alex Galis" w:date="2017-05-20T13:36:00Z">
        <w:r w:rsidR="00FD3EBE" w:rsidRPr="006C14B5">
          <w:rPr>
            <w:rFonts w:ascii="Courier New" w:hAnsi="Courier New" w:cs="Courier New"/>
            <w:color w:val="000000" w:themeColor="text1"/>
            <w:sz w:val="21"/>
            <w:szCs w:val="21"/>
          </w:rPr>
          <w:t>The behaviour of the network slice realized via network slice instance(s).</w:t>
        </w:r>
      </w:ins>
    </w:p>
    <w:p w14:paraId="08493D8A" w14:textId="77777777" w:rsidR="00D5726E" w:rsidRPr="006C14B5" w:rsidRDefault="00FD3EBE" w:rsidP="00FD3EBE">
      <w:pPr>
        <w:ind w:left="380"/>
        <w:rPr>
          <w:ins w:id="251" w:author="Alex Galis" w:date="2017-05-20T13:40:00Z"/>
          <w:rFonts w:ascii="Courier New" w:hAnsi="Courier New" w:cs="Courier New"/>
          <w:color w:val="000000" w:themeColor="text1"/>
          <w:sz w:val="21"/>
          <w:szCs w:val="21"/>
        </w:rPr>
      </w:pPr>
      <w:ins w:id="252" w:author="Alex Galis" w:date="2017-05-20T13:36:00Z">
        <w:r w:rsidRPr="006C14B5">
          <w:rPr>
            <w:rFonts w:ascii="Courier New" w:hAnsi="Courier New" w:cs="Courier New"/>
            <w:color w:val="000000" w:themeColor="text1"/>
            <w:sz w:val="21"/>
            <w:szCs w:val="21"/>
          </w:rPr>
          <w:t xml:space="preserve"> </w:t>
        </w:r>
      </w:ins>
    </w:p>
    <w:p w14:paraId="53359897" w14:textId="573E6135" w:rsidR="00FD3EBE" w:rsidRPr="006C14B5" w:rsidRDefault="00D5726E" w:rsidP="00FD3EBE">
      <w:pPr>
        <w:ind w:left="380"/>
        <w:rPr>
          <w:ins w:id="253" w:author="Alex Galis" w:date="2017-05-20T13:36:00Z"/>
          <w:rFonts w:ascii="Courier New" w:hAnsi="Courier New" w:cs="Courier New"/>
          <w:color w:val="000000" w:themeColor="text1"/>
          <w:sz w:val="21"/>
          <w:szCs w:val="21"/>
        </w:rPr>
      </w:pPr>
      <w:ins w:id="254" w:author="Alex Galis" w:date="2017-05-20T13:40:00Z">
        <w:r w:rsidRPr="006C14B5">
          <w:rPr>
            <w:rFonts w:ascii="Courier New" w:hAnsi="Courier New" w:cs="Courier New"/>
            <w:color w:val="000000" w:themeColor="text1"/>
            <w:sz w:val="21"/>
            <w:szCs w:val="21"/>
          </w:rPr>
          <w:t xml:space="preserve">• </w:t>
        </w:r>
      </w:ins>
      <w:ins w:id="255" w:author="Alex Galis" w:date="2017-05-20T13:57:00Z">
        <w:r w:rsidR="00FB269B" w:rsidRPr="006C14B5">
          <w:rPr>
            <w:rFonts w:ascii="Courier New" w:hAnsi="Courier New" w:cs="Courier New"/>
            <w:color w:val="000000" w:themeColor="text1"/>
            <w:sz w:val="21"/>
            <w:szCs w:val="21"/>
          </w:rPr>
          <w:t>Network slices are c</w:t>
        </w:r>
      </w:ins>
      <w:ins w:id="256" w:author="Alex Galis" w:date="2017-05-20T13:36:00Z">
        <w:r w:rsidR="00FD3EBE" w:rsidRPr="006C14B5">
          <w:rPr>
            <w:rFonts w:ascii="Courier New" w:hAnsi="Courier New" w:cs="Courier New"/>
            <w:color w:val="000000" w:themeColor="text1"/>
            <w:sz w:val="21"/>
            <w:szCs w:val="21"/>
          </w:rPr>
          <w:t>oncurrent</w:t>
        </w:r>
      </w:ins>
      <w:ins w:id="257" w:author="Alex Galis" w:date="2017-05-20T13:57:00Z">
        <w:r w:rsidR="00FB269B" w:rsidRPr="006C14B5">
          <w:rPr>
            <w:rFonts w:ascii="Courier New" w:hAnsi="Courier New" w:cs="Courier New"/>
            <w:color w:val="000000" w:themeColor="text1"/>
            <w:sz w:val="21"/>
            <w:szCs w:val="21"/>
          </w:rPr>
          <w:t>ly</w:t>
        </w:r>
      </w:ins>
      <w:ins w:id="258" w:author="Alex Galis" w:date="2017-05-20T13:36:00Z">
        <w:r w:rsidR="00FD3EBE" w:rsidRPr="006C14B5">
          <w:rPr>
            <w:rFonts w:ascii="Courier New" w:hAnsi="Courier New" w:cs="Courier New"/>
            <w:color w:val="000000" w:themeColor="text1"/>
            <w:sz w:val="21"/>
            <w:szCs w:val="21"/>
          </w:rPr>
          <w:t xml:space="preserve"> </w:t>
        </w:r>
      </w:ins>
      <w:ins w:id="259" w:author="Alex Galis" w:date="2017-05-20T13:57:00Z">
        <w:r w:rsidR="00FB269B" w:rsidRPr="006C14B5">
          <w:rPr>
            <w:rFonts w:ascii="Courier New" w:hAnsi="Courier New" w:cs="Courier New"/>
            <w:color w:val="000000" w:themeColor="text1"/>
            <w:sz w:val="21"/>
            <w:szCs w:val="21"/>
          </w:rPr>
          <w:t>deployed as</w:t>
        </w:r>
      </w:ins>
      <w:ins w:id="260" w:author="Alex Galis" w:date="2017-05-20T13:36:00Z">
        <w:r w:rsidR="00FD3EBE" w:rsidRPr="006C14B5">
          <w:rPr>
            <w:rFonts w:ascii="Courier New" w:hAnsi="Courier New" w:cs="Courier New"/>
            <w:color w:val="000000" w:themeColor="text1"/>
            <w:sz w:val="21"/>
            <w:szCs w:val="21"/>
          </w:rPr>
          <w:t xml:space="preserve"> multiple logical, self-contained and independent, partitioned </w:t>
        </w:r>
      </w:ins>
      <w:ins w:id="261" w:author="Alex Galis" w:date="2017-05-20T13:58:00Z">
        <w:r w:rsidR="00675FAF" w:rsidRPr="006C14B5">
          <w:rPr>
            <w:rFonts w:ascii="Courier New" w:hAnsi="Courier New" w:cs="Courier New"/>
            <w:color w:val="000000" w:themeColor="text1"/>
            <w:sz w:val="21"/>
            <w:szCs w:val="21"/>
          </w:rPr>
          <w:t xml:space="preserve">network functions and serources </w:t>
        </w:r>
      </w:ins>
      <w:ins w:id="262" w:author="Alex Galis" w:date="2017-05-20T13:36:00Z">
        <w:r w:rsidR="00FD3EBE" w:rsidRPr="006C14B5">
          <w:rPr>
            <w:rFonts w:ascii="Courier New" w:hAnsi="Courier New" w:cs="Courier New"/>
            <w:color w:val="000000" w:themeColor="text1"/>
            <w:sz w:val="21"/>
            <w:szCs w:val="21"/>
          </w:rPr>
          <w:t xml:space="preserve"> on a common </w:t>
        </w:r>
      </w:ins>
      <w:ins w:id="263" w:author="Alex Galis" w:date="2017-05-20T13:58:00Z">
        <w:r w:rsidR="00675FAF" w:rsidRPr="006C14B5">
          <w:rPr>
            <w:rFonts w:ascii="Courier New" w:hAnsi="Courier New" w:cs="Courier New"/>
            <w:color w:val="000000" w:themeColor="text1"/>
            <w:sz w:val="21"/>
            <w:szCs w:val="21"/>
          </w:rPr>
          <w:t xml:space="preserve">physical </w:t>
        </w:r>
      </w:ins>
      <w:ins w:id="264" w:author="Alex Galis" w:date="2017-05-20T13:36:00Z">
        <w:r w:rsidR="00FD3EBE" w:rsidRPr="006C14B5">
          <w:rPr>
            <w:rFonts w:ascii="Courier New" w:hAnsi="Courier New" w:cs="Courier New"/>
            <w:color w:val="000000" w:themeColor="text1"/>
            <w:sz w:val="21"/>
            <w:szCs w:val="21"/>
          </w:rPr>
          <w:t>infrastructure.</w:t>
        </w:r>
      </w:ins>
      <w:ins w:id="265" w:author="Alex Galis" w:date="2017-05-20T13:59:00Z">
        <w:r w:rsidR="00714720" w:rsidRPr="006C14B5">
          <w:rPr>
            <w:rFonts w:ascii="Courier New" w:hAnsi="Courier New" w:cs="Courier New"/>
            <w:color w:val="000000" w:themeColor="text1"/>
            <w:sz w:val="21"/>
            <w:szCs w:val="21"/>
          </w:rPr>
          <w:t xml:space="preserve"> </w:t>
        </w:r>
      </w:ins>
    </w:p>
    <w:p w14:paraId="6305C486" w14:textId="77777777" w:rsidR="00FD3EBE" w:rsidRPr="006C14B5" w:rsidRDefault="00FD3EBE" w:rsidP="00FD3EBE">
      <w:pPr>
        <w:ind w:left="380"/>
        <w:rPr>
          <w:ins w:id="266" w:author="Alex Galis" w:date="2017-05-20T13:36:00Z"/>
          <w:rFonts w:ascii="Courier New" w:hAnsi="Courier New" w:cs="Courier New"/>
          <w:color w:val="000000" w:themeColor="text1"/>
          <w:sz w:val="21"/>
          <w:szCs w:val="21"/>
        </w:rPr>
      </w:pPr>
    </w:p>
    <w:p w14:paraId="4A2BCC18" w14:textId="1C006D08" w:rsidR="00FD3EBE" w:rsidRPr="006C14B5" w:rsidRDefault="00FB269B" w:rsidP="00FD3EBE">
      <w:pPr>
        <w:ind w:left="380"/>
        <w:rPr>
          <w:ins w:id="267" w:author="Alex Galis" w:date="2017-05-20T13:36:00Z"/>
          <w:rFonts w:ascii="Courier New" w:hAnsi="Courier New" w:cs="Courier New"/>
          <w:color w:val="000000" w:themeColor="text1"/>
          <w:sz w:val="21"/>
          <w:szCs w:val="21"/>
        </w:rPr>
      </w:pPr>
      <w:ins w:id="268" w:author="Alex Galis" w:date="2017-05-20T13:57:00Z">
        <w:r w:rsidRPr="006C14B5">
          <w:rPr>
            <w:rFonts w:ascii="Courier New" w:hAnsi="Courier New" w:cs="Courier New"/>
            <w:color w:val="000000" w:themeColor="text1"/>
            <w:sz w:val="21"/>
            <w:szCs w:val="21"/>
          </w:rPr>
          <w:t xml:space="preserve">• </w:t>
        </w:r>
      </w:ins>
      <w:ins w:id="269" w:author="Alex Galis" w:date="2017-05-20T13:59:00Z">
        <w:r w:rsidR="00714720" w:rsidRPr="006C14B5">
          <w:rPr>
            <w:rFonts w:ascii="Courier New" w:hAnsi="Courier New" w:cs="Courier New"/>
            <w:color w:val="000000" w:themeColor="text1"/>
            <w:sz w:val="21"/>
            <w:szCs w:val="21"/>
          </w:rPr>
          <w:t>Network slicing s</w:t>
        </w:r>
      </w:ins>
      <w:ins w:id="270" w:author="Alex Galis" w:date="2017-05-20T13:36:00Z">
        <w:r w:rsidR="00FD3EBE" w:rsidRPr="006C14B5">
          <w:rPr>
            <w:rFonts w:ascii="Courier New" w:hAnsi="Courier New" w:cs="Courier New"/>
            <w:color w:val="000000" w:themeColor="text1"/>
            <w:sz w:val="21"/>
            <w:szCs w:val="21"/>
          </w:rPr>
          <w:t>upports dynamic multi-service</w:t>
        </w:r>
      </w:ins>
      <w:ins w:id="271" w:author="Alex Galis" w:date="2017-05-20T13:59:00Z">
        <w:r w:rsidR="00714720" w:rsidRPr="006C14B5">
          <w:rPr>
            <w:rFonts w:ascii="Courier New" w:hAnsi="Courier New" w:cs="Courier New"/>
            <w:color w:val="000000" w:themeColor="text1"/>
            <w:sz w:val="21"/>
            <w:szCs w:val="21"/>
          </w:rPr>
          <w:t>s</w:t>
        </w:r>
      </w:ins>
      <w:ins w:id="272" w:author="Alex Galis" w:date="2017-05-20T13:36:00Z">
        <w:r w:rsidR="00FD3EBE" w:rsidRPr="006C14B5">
          <w:rPr>
            <w:rFonts w:ascii="Courier New" w:hAnsi="Courier New" w:cs="Courier New"/>
            <w:color w:val="000000" w:themeColor="text1"/>
            <w:sz w:val="21"/>
            <w:szCs w:val="21"/>
          </w:rPr>
          <w:t xml:space="preserve">, multi-tenancy and the </w:t>
        </w:r>
      </w:ins>
      <w:ins w:id="273" w:author="Alex Galis" w:date="2017-05-20T14:00:00Z">
        <w:r w:rsidR="00714720" w:rsidRPr="006C14B5">
          <w:rPr>
            <w:rFonts w:ascii="Courier New" w:hAnsi="Courier New" w:cs="Courier New"/>
            <w:color w:val="000000" w:themeColor="text1"/>
            <w:sz w:val="21"/>
            <w:szCs w:val="21"/>
          </w:rPr>
          <w:t>means for backing</w:t>
        </w:r>
      </w:ins>
      <w:ins w:id="274" w:author="Alex Galis" w:date="2017-05-20T13:36:00Z">
        <w:r w:rsidR="00FD3EBE" w:rsidRPr="006C14B5">
          <w:rPr>
            <w:rFonts w:ascii="Courier New" w:hAnsi="Courier New" w:cs="Courier New"/>
            <w:color w:val="000000" w:themeColor="text1"/>
            <w:sz w:val="21"/>
            <w:szCs w:val="21"/>
          </w:rPr>
          <w:t xml:space="preserve"> vertical market players</w:t>
        </w:r>
      </w:ins>
      <w:ins w:id="275" w:author="Alex Galis" w:date="2017-05-20T13:53:00Z">
        <w:r w:rsidRPr="006C14B5">
          <w:rPr>
            <w:rFonts w:ascii="Courier New" w:hAnsi="Courier New" w:cs="Courier New"/>
            <w:color w:val="000000" w:themeColor="text1"/>
            <w:sz w:val="21"/>
            <w:szCs w:val="21"/>
          </w:rPr>
          <w:t xml:space="preserve"> (i.e. </w:t>
        </w:r>
        <w:r w:rsidR="00410749" w:rsidRPr="006C14B5">
          <w:rPr>
            <w:rFonts w:ascii="Courier New" w:hAnsi="Courier New" w:cs="Courier New"/>
            <w:color w:val="000000" w:themeColor="text1"/>
            <w:sz w:val="21"/>
            <w:szCs w:val="21"/>
          </w:rPr>
          <w:t xml:space="preserve">Health Vertical Sector, Energy </w:t>
        </w:r>
      </w:ins>
      <w:ins w:id="276" w:author="Alex Galis" w:date="2017-05-20T13:54:00Z">
        <w:r w:rsidRPr="006C14B5">
          <w:rPr>
            <w:rFonts w:ascii="Courier New" w:hAnsi="Courier New" w:cs="Courier New"/>
            <w:color w:val="000000" w:themeColor="text1"/>
            <w:sz w:val="21"/>
            <w:szCs w:val="21"/>
          </w:rPr>
          <w:t xml:space="preserve">Versical Sector, Automotive Vertical Sector, </w:t>
        </w:r>
        <w:r w:rsidR="00410749" w:rsidRPr="006C14B5">
          <w:rPr>
            <w:rFonts w:ascii="Courier New" w:hAnsi="Courier New" w:cs="Courier New"/>
            <w:color w:val="000000" w:themeColor="text1"/>
            <w:sz w:val="21"/>
            <w:szCs w:val="21"/>
          </w:rPr>
          <w:t xml:space="preserve">Media and </w:t>
        </w:r>
        <w:r w:rsidRPr="006C14B5">
          <w:rPr>
            <w:rFonts w:ascii="Courier New" w:hAnsi="Courier New" w:cs="Courier New"/>
            <w:color w:val="000000" w:themeColor="text1"/>
            <w:sz w:val="21"/>
            <w:szCs w:val="21"/>
          </w:rPr>
          <w:t xml:space="preserve">Entertailment Versical Sector, </w:t>
        </w:r>
        <w:r w:rsidR="00410749" w:rsidRPr="006C14B5">
          <w:rPr>
            <w:rFonts w:ascii="Courier New" w:hAnsi="Courier New" w:cs="Courier New"/>
            <w:color w:val="000000" w:themeColor="text1"/>
            <w:sz w:val="21"/>
            <w:szCs w:val="21"/>
          </w:rPr>
          <w:t xml:space="preserve">Factory-of-the-Future Vertical Sector, Smart Home Vertical Sector, Smart City Vertical Sector, </w:t>
        </w:r>
      </w:ins>
      <w:ins w:id="277" w:author="Alex Galis" w:date="2017-05-20T13:56:00Z">
        <w:r w:rsidRPr="006C14B5">
          <w:rPr>
            <w:rFonts w:ascii="Courier New" w:hAnsi="Courier New" w:cs="Courier New"/>
            <w:color w:val="000000" w:themeColor="text1"/>
            <w:sz w:val="21"/>
            <w:szCs w:val="21"/>
          </w:rPr>
          <w:t xml:space="preserve">Additional </w:t>
        </w:r>
      </w:ins>
      <w:ins w:id="278" w:author="Alex Galis" w:date="2017-05-20T13:54:00Z">
        <w:r w:rsidR="00410749" w:rsidRPr="006C14B5">
          <w:rPr>
            <w:rFonts w:ascii="Courier New" w:hAnsi="Courier New" w:cs="Courier New"/>
            <w:color w:val="000000" w:themeColor="text1"/>
            <w:sz w:val="21"/>
            <w:szCs w:val="21"/>
          </w:rPr>
          <w:t>Specialized Services Vertical Sector</w:t>
        </w:r>
      </w:ins>
      <w:ins w:id="279" w:author="Alex Galis" w:date="2017-05-20T13:56:00Z">
        <w:r w:rsidRPr="006C14B5">
          <w:rPr>
            <w:rFonts w:ascii="Courier New" w:hAnsi="Courier New" w:cs="Courier New"/>
            <w:color w:val="000000" w:themeColor="text1"/>
            <w:sz w:val="21"/>
            <w:szCs w:val="21"/>
          </w:rPr>
          <w:t>)</w:t>
        </w:r>
      </w:ins>
    </w:p>
    <w:p w14:paraId="19FBD395" w14:textId="77777777" w:rsidR="00FD3EBE" w:rsidRPr="006C14B5" w:rsidRDefault="00FD3EBE" w:rsidP="00FD3EBE">
      <w:pPr>
        <w:ind w:left="380"/>
        <w:rPr>
          <w:ins w:id="280" w:author="Alex Galis" w:date="2017-05-20T13:36:00Z"/>
          <w:rFonts w:ascii="Courier New" w:hAnsi="Courier New" w:cs="Courier New"/>
          <w:color w:val="000000" w:themeColor="text1"/>
          <w:sz w:val="21"/>
          <w:szCs w:val="21"/>
        </w:rPr>
      </w:pPr>
    </w:p>
    <w:p w14:paraId="0D419C7F" w14:textId="115D06BD" w:rsidR="00FD3EBE" w:rsidRPr="006C14B5" w:rsidRDefault="003163F0" w:rsidP="00FD3EBE">
      <w:pPr>
        <w:ind w:left="380"/>
        <w:rPr>
          <w:ins w:id="281" w:author="Alex Galis" w:date="2017-05-20T13:36:00Z"/>
          <w:rFonts w:ascii="Courier New" w:hAnsi="Courier New" w:cs="Courier New"/>
          <w:color w:val="000000" w:themeColor="text1"/>
          <w:sz w:val="21"/>
          <w:szCs w:val="21"/>
        </w:rPr>
      </w:pPr>
      <w:ins w:id="282" w:author="Alex Galis" w:date="2017-05-20T14:01:00Z">
        <w:r>
          <w:rPr>
            <w:rFonts w:ascii="Courier New" w:hAnsi="Courier New" w:cs="Courier New"/>
            <w:color w:val="000000" w:themeColor="text1"/>
            <w:sz w:val="21"/>
            <w:szCs w:val="21"/>
          </w:rPr>
          <w:lastRenderedPageBreak/>
          <w:t xml:space="preserve">• Network slicing </w:t>
        </w:r>
        <w:bookmarkStart w:id="283" w:name="_GoBack"/>
        <w:bookmarkEnd w:id="283"/>
        <w:r w:rsidR="00713409" w:rsidRPr="006C14B5">
          <w:rPr>
            <w:rFonts w:ascii="Courier New" w:hAnsi="Courier New" w:cs="Courier New"/>
            <w:color w:val="000000" w:themeColor="text1"/>
            <w:sz w:val="21"/>
            <w:szCs w:val="21"/>
          </w:rPr>
          <w:t xml:space="preserve">supports </w:t>
        </w:r>
      </w:ins>
      <w:ins w:id="284" w:author="Alex Galis" w:date="2017-05-20T14:02:00Z">
        <w:r w:rsidR="00713409" w:rsidRPr="006C14B5">
          <w:rPr>
            <w:rFonts w:ascii="Courier New" w:hAnsi="Courier New" w:cs="Courier New"/>
            <w:color w:val="000000" w:themeColor="text1"/>
            <w:sz w:val="21"/>
            <w:szCs w:val="21"/>
          </w:rPr>
          <w:t>s</w:t>
        </w:r>
      </w:ins>
      <w:ins w:id="285" w:author="Alex Galis" w:date="2017-05-20T13:36:00Z">
        <w:r w:rsidR="00FD3EBE" w:rsidRPr="006C14B5">
          <w:rPr>
            <w:rFonts w:ascii="Courier New" w:hAnsi="Courier New" w:cs="Courier New"/>
            <w:color w:val="000000" w:themeColor="text1"/>
            <w:sz w:val="21"/>
            <w:szCs w:val="21"/>
          </w:rPr>
          <w:t xml:space="preserve">ervice </w:t>
        </w:r>
      </w:ins>
      <w:ins w:id="286" w:author="Alex Galis" w:date="2017-05-20T14:02:00Z">
        <w:r w:rsidR="00713409" w:rsidRPr="006C14B5">
          <w:rPr>
            <w:rFonts w:ascii="Courier New" w:hAnsi="Courier New" w:cs="Courier New"/>
            <w:color w:val="000000" w:themeColor="text1"/>
            <w:sz w:val="21"/>
            <w:szCs w:val="21"/>
          </w:rPr>
          <w:t>customization</w:t>
        </w:r>
      </w:ins>
      <w:ins w:id="287" w:author="Alex Galis" w:date="2017-05-20T13:36:00Z">
        <w:r w:rsidR="00FD3EBE" w:rsidRPr="006C14B5">
          <w:rPr>
            <w:rFonts w:ascii="Courier New" w:hAnsi="Courier New" w:cs="Courier New"/>
            <w:color w:val="000000" w:themeColor="text1"/>
            <w:sz w:val="21"/>
            <w:szCs w:val="21"/>
          </w:rPr>
          <w:t xml:space="preserve"> enabled by NFV principles</w:t>
        </w:r>
      </w:ins>
      <w:ins w:id="288" w:author="Alex Galis" w:date="2017-05-20T14:03:00Z">
        <w:r w:rsidR="00F33E5A" w:rsidRPr="006C14B5">
          <w:rPr>
            <w:rFonts w:ascii="Courier New" w:hAnsi="Courier New" w:cs="Courier New"/>
            <w:color w:val="000000" w:themeColor="text1"/>
            <w:sz w:val="21"/>
            <w:szCs w:val="21"/>
          </w:rPr>
          <w:t>, by</w:t>
        </w:r>
      </w:ins>
      <w:ins w:id="289" w:author="Alex Galis" w:date="2017-05-20T13:36:00Z">
        <w:r w:rsidR="00713409" w:rsidRPr="006C14B5">
          <w:rPr>
            <w:rFonts w:ascii="Courier New" w:hAnsi="Courier New" w:cs="Courier New"/>
            <w:color w:val="000000" w:themeColor="text1"/>
            <w:sz w:val="21"/>
            <w:szCs w:val="21"/>
          </w:rPr>
          <w:t xml:space="preserve"> </w:t>
        </w:r>
      </w:ins>
      <w:ins w:id="290" w:author="Alex Galis" w:date="2017-05-20T14:03:00Z">
        <w:r w:rsidR="00F33E5A" w:rsidRPr="006C14B5">
          <w:rPr>
            <w:rFonts w:ascii="Courier New" w:hAnsi="Courier New" w:cs="Courier New"/>
            <w:color w:val="000000" w:themeColor="text1"/>
            <w:sz w:val="21"/>
            <w:szCs w:val="21"/>
          </w:rPr>
          <w:t xml:space="preserve">particioning of </w:t>
        </w:r>
      </w:ins>
      <w:ins w:id="291" w:author="Alex Galis" w:date="2017-05-20T13:36:00Z">
        <w:r w:rsidR="00FD3EBE" w:rsidRPr="006C14B5">
          <w:rPr>
            <w:rFonts w:ascii="Courier New" w:hAnsi="Courier New" w:cs="Courier New"/>
            <w:color w:val="000000" w:themeColor="text1"/>
            <w:sz w:val="21"/>
            <w:szCs w:val="21"/>
          </w:rPr>
          <w:t>network resource</w:t>
        </w:r>
      </w:ins>
      <w:ins w:id="292" w:author="Alex Galis" w:date="2017-05-20T14:03:00Z">
        <w:r w:rsidR="00F33E5A" w:rsidRPr="006C14B5">
          <w:rPr>
            <w:rFonts w:ascii="Courier New" w:hAnsi="Courier New" w:cs="Courier New"/>
            <w:color w:val="000000" w:themeColor="text1"/>
            <w:sz w:val="21"/>
            <w:szCs w:val="21"/>
          </w:rPr>
          <w:t xml:space="preserve"> and by configuring the network functions/virtual network functions.</w:t>
        </w:r>
      </w:ins>
      <w:ins w:id="293" w:author="Alex Galis" w:date="2017-05-20T13:36:00Z">
        <w:r w:rsidR="00FD3EBE" w:rsidRPr="006C14B5">
          <w:rPr>
            <w:rFonts w:ascii="Courier New" w:hAnsi="Courier New" w:cs="Courier New"/>
            <w:color w:val="000000" w:themeColor="text1"/>
            <w:sz w:val="21"/>
            <w:szCs w:val="21"/>
          </w:rPr>
          <w:t xml:space="preserve"> </w:t>
        </w:r>
      </w:ins>
    </w:p>
    <w:p w14:paraId="68E5BC4A" w14:textId="77777777" w:rsidR="00FD3EBE" w:rsidRPr="006C14B5" w:rsidRDefault="00FD3EBE" w:rsidP="00FD3EBE">
      <w:pPr>
        <w:ind w:left="380"/>
        <w:rPr>
          <w:ins w:id="294" w:author="Alex Galis" w:date="2017-05-20T13:36:00Z"/>
          <w:rFonts w:ascii="Courier New" w:hAnsi="Courier New" w:cs="Courier New"/>
          <w:color w:val="000000" w:themeColor="text1"/>
          <w:sz w:val="21"/>
          <w:szCs w:val="21"/>
        </w:rPr>
      </w:pPr>
    </w:p>
    <w:p w14:paraId="291D7D91" w14:textId="340F18BE" w:rsidR="00FD3EBE" w:rsidRPr="006C14B5" w:rsidRDefault="00F33E5A" w:rsidP="00FD3EBE">
      <w:pPr>
        <w:ind w:left="380"/>
        <w:rPr>
          <w:ins w:id="295" w:author="Alex Galis" w:date="2017-05-20T13:36:00Z"/>
          <w:rFonts w:ascii="Courier New" w:hAnsi="Courier New" w:cs="Courier New"/>
          <w:color w:val="000000" w:themeColor="text1"/>
          <w:sz w:val="21"/>
          <w:szCs w:val="21"/>
        </w:rPr>
      </w:pPr>
      <w:ins w:id="296" w:author="Alex Galis" w:date="2017-05-20T14:04:00Z">
        <w:r w:rsidRPr="006C14B5">
          <w:rPr>
            <w:rFonts w:ascii="Courier New" w:hAnsi="Courier New" w:cs="Courier New"/>
            <w:color w:val="000000" w:themeColor="text1"/>
            <w:sz w:val="21"/>
            <w:szCs w:val="21"/>
          </w:rPr>
          <w:t xml:space="preserve">• Network slicing </w:t>
        </w:r>
      </w:ins>
      <w:ins w:id="297" w:author="Alex Galis" w:date="2017-05-20T13:36:00Z">
        <w:r w:rsidR="00FD3EBE" w:rsidRPr="006C14B5">
          <w:rPr>
            <w:rFonts w:ascii="Courier New" w:hAnsi="Courier New" w:cs="Courier New"/>
            <w:color w:val="000000" w:themeColor="text1"/>
            <w:sz w:val="21"/>
            <w:szCs w:val="21"/>
          </w:rPr>
          <w:t>simplifies the provisioning of services, managea</w:t>
        </w:r>
        <w:r w:rsidRPr="006C14B5">
          <w:rPr>
            <w:rFonts w:ascii="Courier New" w:hAnsi="Courier New" w:cs="Courier New"/>
            <w:color w:val="000000" w:themeColor="text1"/>
            <w:sz w:val="21"/>
            <w:szCs w:val="21"/>
          </w:rPr>
          <w:t xml:space="preserve">bility of networks and </w:t>
        </w:r>
        <w:r w:rsidR="00FD3EBE" w:rsidRPr="006C14B5">
          <w:rPr>
            <w:rFonts w:ascii="Courier New" w:hAnsi="Courier New" w:cs="Courier New"/>
            <w:color w:val="000000" w:themeColor="text1"/>
            <w:sz w:val="21"/>
            <w:szCs w:val="21"/>
          </w:rPr>
          <w:t>integration and operational challenges especially for supporting communication services.</w:t>
        </w:r>
      </w:ins>
    </w:p>
    <w:p w14:paraId="3E2E454A" w14:textId="77777777" w:rsidR="00FD3EBE" w:rsidRPr="006C14B5" w:rsidRDefault="00FD3EBE" w:rsidP="00FD3EBE">
      <w:pPr>
        <w:ind w:left="380"/>
        <w:rPr>
          <w:ins w:id="298" w:author="Alex Galis" w:date="2017-05-20T13:36:00Z"/>
          <w:rFonts w:ascii="Courier New" w:hAnsi="Courier New" w:cs="Courier New"/>
          <w:color w:val="000000" w:themeColor="text1"/>
          <w:sz w:val="21"/>
          <w:szCs w:val="21"/>
        </w:rPr>
      </w:pPr>
    </w:p>
    <w:p w14:paraId="7BC60487" w14:textId="77777777" w:rsidR="00F33E5A" w:rsidRPr="006C14B5" w:rsidRDefault="00F33E5A" w:rsidP="00F33E5A">
      <w:pPr>
        <w:ind w:left="380"/>
        <w:rPr>
          <w:ins w:id="299" w:author="Alex Galis" w:date="2017-05-20T14:05:00Z"/>
          <w:rFonts w:ascii="Courier New" w:hAnsi="Courier New" w:cs="Courier New"/>
          <w:color w:val="000000" w:themeColor="text1"/>
          <w:sz w:val="21"/>
          <w:szCs w:val="21"/>
        </w:rPr>
      </w:pPr>
      <w:ins w:id="300" w:author="Alex Galis" w:date="2017-05-20T14:04:00Z">
        <w:r w:rsidRPr="006C14B5">
          <w:rPr>
            <w:rFonts w:ascii="Courier New" w:hAnsi="Courier New" w:cs="Courier New"/>
            <w:color w:val="000000" w:themeColor="text1"/>
            <w:sz w:val="21"/>
            <w:szCs w:val="21"/>
          </w:rPr>
          <w:t xml:space="preserve">• </w:t>
        </w:r>
      </w:ins>
      <w:ins w:id="301" w:author="Alex Galis" w:date="2017-05-20T13:36:00Z">
        <w:r w:rsidR="00FD3EBE" w:rsidRPr="006C14B5">
          <w:rPr>
            <w:rFonts w:ascii="Courier New" w:hAnsi="Courier New" w:cs="Courier New"/>
            <w:color w:val="000000" w:themeColor="text1"/>
            <w:sz w:val="21"/>
            <w:szCs w:val="21"/>
          </w:rPr>
          <w:t xml:space="preserve">Network operators can exploit network slicing for </w:t>
        </w:r>
      </w:ins>
      <w:ins w:id="302" w:author="Alex Galis" w:date="2017-05-20T14:05:00Z">
        <w:r w:rsidRPr="006C14B5">
          <w:rPr>
            <w:rFonts w:ascii="Courier New" w:hAnsi="Courier New" w:cs="Courier New"/>
            <w:color w:val="000000" w:themeColor="text1"/>
            <w:sz w:val="21"/>
            <w:szCs w:val="21"/>
          </w:rPr>
          <w:t xml:space="preserve"> </w:t>
        </w:r>
      </w:ins>
    </w:p>
    <w:p w14:paraId="62D49DEE" w14:textId="159196B8" w:rsidR="00F33E5A" w:rsidRPr="0038575C" w:rsidRDefault="00F33E5A">
      <w:pPr>
        <w:pStyle w:val="ListParagraph"/>
        <w:numPr>
          <w:ilvl w:val="0"/>
          <w:numId w:val="8"/>
        </w:numPr>
        <w:spacing w:before="20" w:beforeAutospacing="0" w:after="20" w:afterAutospacing="0"/>
        <w:rPr>
          <w:ins w:id="303" w:author="Alex Galis" w:date="2017-05-20T14:05:00Z"/>
          <w:rFonts w:ascii="Courier New" w:hAnsi="Courier New" w:cs="Courier New"/>
          <w:color w:val="000000" w:themeColor="text1"/>
          <w:sz w:val="21"/>
          <w:szCs w:val="21"/>
        </w:rPr>
        <w:pPrChange w:id="304" w:author="Alex Galis" w:date="2017-05-20T15:40:00Z">
          <w:pPr>
            <w:ind w:left="380"/>
          </w:pPr>
        </w:pPrChange>
      </w:pPr>
      <w:ins w:id="305" w:author="Alex Galis" w:date="2017-05-20T14:07:00Z">
        <w:r w:rsidRPr="006C14B5">
          <w:rPr>
            <w:rFonts w:ascii="Courier New" w:hAnsi="Courier New" w:cs="Courier New"/>
            <w:color w:val="000000" w:themeColor="text1"/>
            <w:sz w:val="21"/>
            <w:szCs w:val="21"/>
            <w:lang w:val="en-GB"/>
            <w:rPrChange w:id="306" w:author="Alex Galis" w:date="2017-05-20T19:18:00Z">
              <w:rPr>
                <w:rFonts w:ascii="Courier New" w:hAnsi="Courier New" w:cs="Courier New"/>
                <w:color w:val="000000" w:themeColor="text1"/>
                <w:sz w:val="21"/>
                <w:szCs w:val="21"/>
              </w:rPr>
            </w:rPrChange>
          </w:rPr>
          <w:t>R</w:t>
        </w:r>
      </w:ins>
      <w:ins w:id="307" w:author="Alex Galis" w:date="2017-05-20T13:36:00Z">
        <w:r w:rsidR="00FD3EBE" w:rsidRPr="006C14B5">
          <w:rPr>
            <w:rFonts w:ascii="Courier New" w:hAnsi="Courier New" w:cs="Courier New"/>
            <w:color w:val="000000" w:themeColor="text1"/>
            <w:sz w:val="21"/>
            <w:szCs w:val="21"/>
            <w:lang w:val="en-GB"/>
            <w:rPrChange w:id="308" w:author="Alex Galis" w:date="2017-05-20T19:18:00Z">
              <w:rPr/>
            </w:rPrChange>
          </w:rPr>
          <w:t>educing significantly operations expenditures, allowing also programmability necessary to enrich the offered tailored services.</w:t>
        </w:r>
      </w:ins>
    </w:p>
    <w:p w14:paraId="616650D2" w14:textId="481089A2" w:rsidR="00F33E5A" w:rsidRPr="0038575C" w:rsidRDefault="00F33E5A">
      <w:pPr>
        <w:pStyle w:val="ListParagraph"/>
        <w:numPr>
          <w:ilvl w:val="0"/>
          <w:numId w:val="8"/>
        </w:numPr>
        <w:rPr>
          <w:ins w:id="309" w:author="Alex Galis" w:date="2017-05-20T14:06:00Z"/>
          <w:rFonts w:ascii="Courier New" w:hAnsi="Courier New" w:cs="Courier New"/>
          <w:color w:val="000000" w:themeColor="text1"/>
          <w:sz w:val="21"/>
          <w:szCs w:val="21"/>
        </w:rPr>
        <w:pPrChange w:id="310" w:author="Alex Galis" w:date="2017-05-20T15:40:00Z">
          <w:pPr>
            <w:ind w:left="380"/>
          </w:pPr>
        </w:pPrChange>
      </w:pPr>
      <w:ins w:id="311" w:author="Alex Galis" w:date="2017-05-20T14:05:00Z">
        <w:r w:rsidRPr="006C14B5">
          <w:rPr>
            <w:rFonts w:ascii="Courier New" w:hAnsi="Courier New" w:cs="Courier New"/>
            <w:color w:val="000000" w:themeColor="text1"/>
            <w:sz w:val="21"/>
            <w:szCs w:val="21"/>
            <w:lang w:val="en-GB"/>
            <w:rPrChange w:id="312" w:author="Alex Galis" w:date="2017-05-20T19:18:00Z">
              <w:rPr>
                <w:rFonts w:ascii="Courier New" w:hAnsi="Courier New" w:cs="Courier New"/>
                <w:color w:val="000000" w:themeColor="text1"/>
                <w:sz w:val="21"/>
                <w:szCs w:val="21"/>
              </w:rPr>
            </w:rPrChange>
          </w:rPr>
          <w:t>Pr</w:t>
        </w:r>
      </w:ins>
      <w:ins w:id="313" w:author="Alex Galis" w:date="2017-05-20T15:07:00Z">
        <w:r w:rsidR="009F50D2" w:rsidRPr="006C14B5">
          <w:rPr>
            <w:rFonts w:ascii="Courier New" w:hAnsi="Courier New" w:cs="Courier New"/>
            <w:color w:val="000000" w:themeColor="text1"/>
            <w:sz w:val="21"/>
            <w:szCs w:val="21"/>
            <w:lang w:val="en-GB"/>
            <w:rPrChange w:id="314" w:author="Alex Galis" w:date="2017-05-20T19:18:00Z">
              <w:rPr>
                <w:rFonts w:ascii="Courier New" w:hAnsi="Courier New" w:cs="Courier New"/>
                <w:color w:val="000000" w:themeColor="text1"/>
                <w:sz w:val="21"/>
                <w:szCs w:val="21"/>
              </w:rPr>
            </w:rPrChange>
          </w:rPr>
          <w:t>o</w:t>
        </w:r>
      </w:ins>
      <w:ins w:id="315" w:author="Alex Galis" w:date="2017-05-20T14:05:00Z">
        <w:r w:rsidRPr="006C14B5">
          <w:rPr>
            <w:rFonts w:ascii="Courier New" w:hAnsi="Courier New" w:cs="Courier New"/>
            <w:color w:val="000000" w:themeColor="text1"/>
            <w:sz w:val="21"/>
            <w:szCs w:val="21"/>
            <w:lang w:val="en-GB"/>
            <w:rPrChange w:id="316" w:author="Alex Galis" w:date="2017-05-20T19:18:00Z">
              <w:rPr>
                <w:rFonts w:ascii="Courier New" w:hAnsi="Courier New" w:cs="Courier New"/>
                <w:color w:val="000000" w:themeColor="text1"/>
                <w:sz w:val="21"/>
                <w:szCs w:val="21"/>
              </w:rPr>
            </w:rPrChange>
          </w:rPr>
          <w:t xml:space="preserve">viding the </w:t>
        </w:r>
      </w:ins>
      <w:ins w:id="317" w:author="Alex Galis" w:date="2017-05-20T13:36:00Z">
        <w:r w:rsidR="00FD3EBE" w:rsidRPr="006C14B5">
          <w:rPr>
            <w:rFonts w:ascii="Courier New" w:hAnsi="Courier New" w:cs="Courier New"/>
            <w:color w:val="000000" w:themeColor="text1"/>
            <w:sz w:val="21"/>
            <w:szCs w:val="21"/>
            <w:lang w:val="en-GB"/>
            <w:rPrChange w:id="318" w:author="Alex Galis" w:date="2017-05-20T19:18:00Z">
              <w:rPr/>
            </w:rPrChange>
          </w:rPr>
          <w:t xml:space="preserve">means for network programmability </w:t>
        </w:r>
      </w:ins>
    </w:p>
    <w:p w14:paraId="2571B53B" w14:textId="375E2AF1" w:rsidR="00FD3EBE" w:rsidRPr="006C14B5" w:rsidRDefault="00F33E5A">
      <w:pPr>
        <w:pStyle w:val="ListParagraph"/>
        <w:numPr>
          <w:ilvl w:val="0"/>
          <w:numId w:val="8"/>
        </w:numPr>
        <w:rPr>
          <w:ins w:id="319" w:author="Alex Galis" w:date="2017-05-20T13:36:00Z"/>
          <w:rFonts w:ascii="Courier New" w:hAnsi="Courier New" w:cs="Courier New"/>
          <w:color w:val="000000" w:themeColor="text1"/>
          <w:sz w:val="21"/>
          <w:szCs w:val="21"/>
          <w:rPrChange w:id="320" w:author="Alex Galis" w:date="2017-05-20T19:18:00Z">
            <w:rPr>
              <w:ins w:id="321" w:author="Alex Galis" w:date="2017-05-20T13:36:00Z"/>
            </w:rPr>
          </w:rPrChange>
        </w:rPr>
        <w:pPrChange w:id="322" w:author="Alex Galis" w:date="2017-05-20T15:40:00Z">
          <w:pPr>
            <w:ind w:left="380"/>
          </w:pPr>
        </w:pPrChange>
      </w:pPr>
      <w:ins w:id="323" w:author="Alex Galis" w:date="2017-05-20T14:06:00Z">
        <w:r w:rsidRPr="006C14B5">
          <w:rPr>
            <w:rFonts w:ascii="Courier New" w:hAnsi="Courier New" w:cs="Courier New"/>
            <w:color w:val="000000" w:themeColor="text1"/>
            <w:sz w:val="21"/>
            <w:szCs w:val="21"/>
            <w:lang w:val="en-GB"/>
            <w:rPrChange w:id="324" w:author="Alex Galis" w:date="2017-05-20T19:18:00Z">
              <w:rPr>
                <w:rFonts w:ascii="Courier New" w:hAnsi="Courier New" w:cs="Courier New"/>
                <w:color w:val="000000" w:themeColor="text1"/>
                <w:sz w:val="21"/>
                <w:szCs w:val="21"/>
              </w:rPr>
            </w:rPrChange>
          </w:rPr>
          <w:t xml:space="preserve">Additional </w:t>
        </w:r>
      </w:ins>
      <w:ins w:id="325" w:author="Alex Galis" w:date="2017-05-20T14:07:00Z">
        <w:r w:rsidRPr="006C14B5">
          <w:rPr>
            <w:rFonts w:ascii="Courier New" w:hAnsi="Courier New" w:cs="Courier New"/>
            <w:color w:val="000000" w:themeColor="text1"/>
            <w:sz w:val="21"/>
            <w:szCs w:val="21"/>
            <w:lang w:val="en-GB"/>
            <w:rPrChange w:id="326" w:author="Alex Galis" w:date="2017-05-20T19:18:00Z">
              <w:rPr>
                <w:rFonts w:ascii="Courier New" w:hAnsi="Courier New" w:cs="Courier New"/>
                <w:color w:val="000000" w:themeColor="text1"/>
                <w:sz w:val="21"/>
                <w:szCs w:val="21"/>
              </w:rPr>
            </w:rPrChange>
          </w:rPr>
          <w:t>business offerings</w:t>
        </w:r>
      </w:ins>
      <w:ins w:id="327" w:author="Alex Galis" w:date="2017-05-20T14:06:00Z">
        <w:r w:rsidRPr="006C14B5">
          <w:rPr>
            <w:rFonts w:ascii="Courier New" w:hAnsi="Courier New" w:cs="Courier New"/>
            <w:color w:val="000000" w:themeColor="text1"/>
            <w:sz w:val="21"/>
            <w:szCs w:val="21"/>
            <w:lang w:val="en-GB"/>
            <w:rPrChange w:id="328" w:author="Alex Galis" w:date="2017-05-20T19:18:00Z">
              <w:rPr>
                <w:rFonts w:ascii="Courier New" w:hAnsi="Courier New" w:cs="Courier New"/>
                <w:color w:val="000000" w:themeColor="text1"/>
                <w:sz w:val="21"/>
                <w:szCs w:val="21"/>
              </w:rPr>
            </w:rPrChange>
          </w:rPr>
          <w:t xml:space="preserve"> </w:t>
        </w:r>
      </w:ins>
      <w:ins w:id="329" w:author="Alex Galis" w:date="2017-05-20T13:36:00Z">
        <w:r w:rsidR="00FD3EBE" w:rsidRPr="006C14B5">
          <w:rPr>
            <w:rFonts w:ascii="Courier New" w:hAnsi="Courier New" w:cs="Courier New"/>
            <w:color w:val="000000" w:themeColor="text1"/>
            <w:sz w:val="21"/>
            <w:szCs w:val="21"/>
            <w:lang w:val="en-GB"/>
            <w:rPrChange w:id="330" w:author="Alex Galis" w:date="2017-05-20T19:18:00Z">
              <w:rPr/>
            </w:rPrChange>
          </w:rPr>
          <w:t xml:space="preserve">to OTT and other </w:t>
        </w:r>
      </w:ins>
      <w:ins w:id="331" w:author="Alex Galis" w:date="2017-05-20T14:06:00Z">
        <w:r w:rsidRPr="006C14B5">
          <w:rPr>
            <w:rFonts w:ascii="Courier New" w:hAnsi="Courier New" w:cs="Courier New"/>
            <w:color w:val="000000" w:themeColor="text1"/>
            <w:sz w:val="21"/>
            <w:szCs w:val="21"/>
            <w:lang w:val="en-GB"/>
            <w:rPrChange w:id="332" w:author="Alex Galis" w:date="2017-05-20T19:18:00Z">
              <w:rPr>
                <w:rFonts w:ascii="Courier New" w:hAnsi="Courier New" w:cs="Courier New"/>
                <w:color w:val="000000" w:themeColor="text1"/>
                <w:sz w:val="21"/>
                <w:szCs w:val="21"/>
              </w:rPr>
            </w:rPrChange>
          </w:rPr>
          <w:t xml:space="preserve">vertical </w:t>
        </w:r>
      </w:ins>
      <w:ins w:id="333" w:author="Alex Galis" w:date="2017-05-20T13:36:00Z">
        <w:r w:rsidR="00FD3EBE" w:rsidRPr="006C14B5">
          <w:rPr>
            <w:rFonts w:ascii="Courier New" w:hAnsi="Courier New" w:cs="Courier New"/>
            <w:color w:val="000000" w:themeColor="text1"/>
            <w:sz w:val="21"/>
            <w:szCs w:val="21"/>
            <w:lang w:val="en-GB"/>
            <w:rPrChange w:id="334" w:author="Alex Galis" w:date="2017-05-20T19:18:00Z">
              <w:rPr/>
            </w:rPrChange>
          </w:rPr>
          <w:t xml:space="preserve">market players without changing the physical infrastructure. </w:t>
        </w:r>
      </w:ins>
    </w:p>
    <w:p w14:paraId="05DD963E" w14:textId="696623E7" w:rsidR="004C0732" w:rsidRPr="00FE0A3F" w:rsidRDefault="004C0732">
      <w:pPr>
        <w:ind w:left="380"/>
        <w:rPr>
          <w:rFonts w:ascii="Courier New" w:hAnsi="Courier New" w:cs="Courier New"/>
          <w:color w:val="000000" w:themeColor="text1"/>
          <w:sz w:val="21"/>
          <w:szCs w:val="21"/>
        </w:rPr>
        <w:pPrChange w:id="335" w:author="Alex Galis" w:date="2017-05-20T12:46:00Z">
          <w:pPr/>
        </w:pPrChange>
      </w:pPr>
      <w:r w:rsidRPr="00FE0A3F">
        <w:rPr>
          <w:rFonts w:ascii="Courier New" w:hAnsi="Courier New" w:cs="Courier New"/>
          <w:color w:val="000000" w:themeColor="text1"/>
          <w:sz w:val="21"/>
          <w:szCs w:val="21"/>
        </w:rPr>
        <w:t>In order to establish a network slice that meets</w:t>
      </w:r>
    </w:p>
    <w:p w14:paraId="20D97735" w14:textId="77777777" w:rsidR="004C0732" w:rsidRPr="006C14B5"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various cu</w:t>
      </w:r>
      <w:r w:rsidRPr="006C14B5">
        <w:rPr>
          <w:rFonts w:ascii="Courier New" w:hAnsi="Courier New" w:cs="Courier New"/>
          <w:color w:val="000000" w:themeColor="text1"/>
          <w:sz w:val="21"/>
          <w:szCs w:val="21"/>
        </w:rPr>
        <w:t>stomer's demands, the infrastructure owner needs to</w:t>
      </w:r>
    </w:p>
    <w:p w14:paraId="51BEE5F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understand how these demands map with the available network resources</w:t>
      </w:r>
    </w:p>
    <w:p w14:paraId="23886FE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accessible capabilities.  This also requires end-to-end coverage</w:t>
      </w:r>
    </w:p>
    <w:p w14:paraId="44389AA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inter-domain operation or negotiation between different network</w:t>
      </w:r>
    </w:p>
    <w:p w14:paraId="4A90B31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segments.</w:t>
      </w:r>
    </w:p>
    <w:p w14:paraId="2C3306FE" w14:textId="77777777" w:rsidR="004C0732" w:rsidRPr="006C14B5" w:rsidRDefault="004C0732" w:rsidP="004C0732">
      <w:pPr>
        <w:rPr>
          <w:rFonts w:ascii="Courier New" w:hAnsi="Courier New" w:cs="Courier New"/>
          <w:color w:val="000000" w:themeColor="text1"/>
          <w:sz w:val="21"/>
          <w:szCs w:val="21"/>
        </w:rPr>
      </w:pPr>
    </w:p>
    <w:p w14:paraId="3CA01A5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Different levels of system abstraction are essential enablers for</w:t>
      </w:r>
    </w:p>
    <w:p w14:paraId="65201E5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 slicing.  For instance, the infrastructure owner needs to</w:t>
      </w:r>
    </w:p>
    <w:p w14:paraId="1C384D5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understand performance metrics such as bandwidth, latency, isolation</w:t>
      </w:r>
    </w:p>
    <w:p w14:paraId="36FCC24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requirements, and traffic forwarding restrictions from slice tenants.</w:t>
      </w:r>
    </w:p>
    <w:p w14:paraId="19B4E67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Furthermore, these requirements are expected to map with the</w:t>
      </w:r>
    </w:p>
    <w:p w14:paraId="4BF96B0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capabilities of a specific network slice with the nature of</w:t>
      </w:r>
    </w:p>
    <w:p w14:paraId="3A8C77B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flexibility, agility and certain level of customization.  Slice</w:t>
      </w:r>
    </w:p>
    <w:p w14:paraId="39D95E7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tenants do not worry about the techniques used by the slice provide</w:t>
      </w:r>
    </w:p>
    <w:p w14:paraId="630A549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for their specific requirements.  Meanwhile, the slice provider</w:t>
      </w:r>
    </w:p>
    <w:p w14:paraId="1E5C491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provides customized OAM to the tenants under provisioning.  Slicing</w:t>
      </w:r>
    </w:p>
    <w:p w14:paraId="556D23E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OAM approach is a fundamental capability to guarantee stable,</w:t>
      </w:r>
    </w:p>
    <w:p w14:paraId="5707AE0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effective and reliable services for the vertical industries.  It is</w:t>
      </w:r>
    </w:p>
    <w:p w14:paraId="5CAD5E6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also expected to be capable of operations with customized granularity</w:t>
      </w:r>
    </w:p>
    <w:p w14:paraId="020C416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levels that provides robust management flexibilities.</w:t>
      </w:r>
    </w:p>
    <w:p w14:paraId="2B36FDE4" w14:textId="77777777" w:rsidR="004C0732" w:rsidRPr="006C14B5" w:rsidRDefault="004C0732" w:rsidP="004C0732">
      <w:pPr>
        <w:rPr>
          <w:rFonts w:ascii="Courier New" w:hAnsi="Courier New" w:cs="Courier New"/>
          <w:color w:val="000000" w:themeColor="text1"/>
          <w:sz w:val="21"/>
          <w:szCs w:val="21"/>
        </w:rPr>
      </w:pPr>
    </w:p>
    <w:p w14:paraId="77B6E101" w14:textId="35C07ADA"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document </w:t>
      </w:r>
      <w:del w:id="336" w:author="Alex Galis" w:date="2017-05-20T14:08:00Z">
        <w:r w:rsidRPr="006C14B5" w:rsidDel="00F221C8">
          <w:rPr>
            <w:rFonts w:ascii="Courier New" w:hAnsi="Courier New" w:cs="Courier New"/>
            <w:color w:val="000000" w:themeColor="text1"/>
            <w:sz w:val="21"/>
            <w:szCs w:val="21"/>
          </w:rPr>
          <w:delText>endeavours to describe</w:delText>
        </w:r>
      </w:del>
      <w:ins w:id="337" w:author="Alex Galis" w:date="2017-05-20T14:08:00Z">
        <w:r w:rsidR="00F221C8" w:rsidRPr="006C14B5">
          <w:rPr>
            <w:rFonts w:ascii="Courier New" w:hAnsi="Courier New" w:cs="Courier New"/>
            <w:color w:val="000000" w:themeColor="text1"/>
            <w:sz w:val="21"/>
            <w:szCs w:val="21"/>
          </w:rPr>
          <w:t>presents</w:t>
        </w:r>
      </w:ins>
      <w:r w:rsidRPr="006C14B5">
        <w:rPr>
          <w:rFonts w:ascii="Courier New" w:hAnsi="Courier New" w:cs="Courier New"/>
          <w:color w:val="000000" w:themeColor="text1"/>
          <w:sz w:val="21"/>
          <w:szCs w:val="21"/>
        </w:rPr>
        <w:t xml:space="preserve"> the identified </w:t>
      </w:r>
      <w:del w:id="338" w:author="Alex Galis" w:date="2017-05-20T14:08:00Z">
        <w:r w:rsidRPr="006C14B5" w:rsidDel="00F221C8">
          <w:rPr>
            <w:rFonts w:ascii="Courier New" w:hAnsi="Courier New" w:cs="Courier New"/>
            <w:color w:val="000000" w:themeColor="text1"/>
            <w:sz w:val="21"/>
            <w:szCs w:val="21"/>
          </w:rPr>
          <w:delText>key requirements</w:delText>
        </w:r>
      </w:del>
      <w:ins w:id="339" w:author="Alex Galis" w:date="2017-05-20T14:08:00Z">
        <w:r w:rsidR="00F221C8" w:rsidRPr="006C14B5">
          <w:rPr>
            <w:rFonts w:ascii="Courier New" w:hAnsi="Courier New" w:cs="Courier New"/>
            <w:color w:val="000000" w:themeColor="text1"/>
            <w:sz w:val="21"/>
            <w:szCs w:val="21"/>
          </w:rPr>
          <w:t>standardisation gaps</w:t>
        </w:r>
      </w:ins>
    </w:p>
    <w:p w14:paraId="3DE2D7A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investigate potential technical gaps accordingly.  To assist</w:t>
      </w:r>
    </w:p>
    <w:p w14:paraId="4277F7E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understanding of this document, Section 2 outlines the terminology.</w:t>
      </w:r>
    </w:p>
    <w:p w14:paraId="0F6E821C" w14:textId="6A721B88"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Section 3 </w:t>
      </w:r>
      <w:del w:id="340" w:author="Alex Galis" w:date="2017-05-20T15:41:00Z">
        <w:r w:rsidRPr="006C14B5" w:rsidDel="0035536A">
          <w:rPr>
            <w:rFonts w:ascii="Courier New" w:hAnsi="Courier New" w:cs="Courier New"/>
            <w:color w:val="000000" w:themeColor="text1"/>
            <w:sz w:val="21"/>
            <w:szCs w:val="21"/>
          </w:rPr>
          <w:delText>introduces overall requirements</w:delText>
        </w:r>
      </w:del>
      <w:ins w:id="341" w:author="Alex Galis" w:date="2017-05-20T15:41:00Z">
        <w:r w:rsidR="0035536A" w:rsidRPr="006C14B5">
          <w:rPr>
            <w:rFonts w:ascii="Courier New" w:hAnsi="Courier New" w:cs="Courier New"/>
            <w:color w:val="000000" w:themeColor="text1"/>
            <w:sz w:val="21"/>
            <w:szCs w:val="21"/>
          </w:rPr>
          <w:t xml:space="preserve">presents the standardisation gaps </w:t>
        </w:r>
      </w:ins>
      <w:r w:rsidRPr="006C14B5">
        <w:rPr>
          <w:rFonts w:ascii="Courier New" w:hAnsi="Courier New" w:cs="Courier New"/>
          <w:color w:val="000000" w:themeColor="text1"/>
          <w:sz w:val="21"/>
          <w:szCs w:val="21"/>
        </w:rPr>
        <w:t xml:space="preserve"> </w:t>
      </w:r>
      <w:del w:id="342" w:author="Alex Galis" w:date="2017-05-20T15:42:00Z">
        <w:r w:rsidRPr="006C14B5" w:rsidDel="0035536A">
          <w:rPr>
            <w:rFonts w:ascii="Courier New" w:hAnsi="Courier New" w:cs="Courier New"/>
            <w:color w:val="000000" w:themeColor="text1"/>
            <w:sz w:val="21"/>
            <w:szCs w:val="21"/>
          </w:rPr>
          <w:delText xml:space="preserve">of </w:delText>
        </w:r>
      </w:del>
      <w:ins w:id="343" w:author="Alex Galis" w:date="2017-05-20T15:42:00Z">
        <w:r w:rsidR="0035536A" w:rsidRPr="006C14B5">
          <w:rPr>
            <w:rFonts w:ascii="Courier New" w:hAnsi="Courier New" w:cs="Courier New"/>
            <w:color w:val="000000" w:themeColor="text1"/>
            <w:sz w:val="21"/>
            <w:szCs w:val="21"/>
          </w:rPr>
          <w:t xml:space="preserve">for </w:t>
        </w:r>
      </w:ins>
      <w:r w:rsidRPr="006C14B5">
        <w:rPr>
          <w:rFonts w:ascii="Courier New" w:hAnsi="Courier New" w:cs="Courier New"/>
          <w:color w:val="000000" w:themeColor="text1"/>
          <w:sz w:val="21"/>
          <w:szCs w:val="21"/>
        </w:rPr>
        <w:t>network slicing.</w:t>
      </w:r>
    </w:p>
    <w:p w14:paraId="1D82253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Section 4~7 illustrates end-to-end consideration, system level</w:t>
      </w:r>
    </w:p>
    <w:p w14:paraId="24D9AB6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abstractions and OAM concerns.  Section 7 summarizes the identified</w:t>
      </w:r>
    </w:p>
    <w:p w14:paraId="4D91901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gaps and demonstrates conclusive analysis.</w:t>
      </w:r>
    </w:p>
    <w:p w14:paraId="6452B8D8" w14:textId="77777777" w:rsidR="004C0732" w:rsidRPr="006C14B5" w:rsidRDefault="004C0732" w:rsidP="004C0732">
      <w:pPr>
        <w:rPr>
          <w:rFonts w:ascii="Courier New" w:hAnsi="Courier New" w:cs="Courier New"/>
          <w:color w:val="000000" w:themeColor="text1"/>
          <w:sz w:val="21"/>
          <w:szCs w:val="21"/>
        </w:rPr>
      </w:pPr>
    </w:p>
    <w:p w14:paraId="548A3087" w14:textId="77777777" w:rsidR="004C0732" w:rsidRPr="006C14B5" w:rsidRDefault="004C0732" w:rsidP="004C0732">
      <w:pPr>
        <w:rPr>
          <w:ins w:id="344" w:author="Alex Galis" w:date="2017-05-20T15:19: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2.  Terminology</w:t>
      </w:r>
    </w:p>
    <w:p w14:paraId="23014986" w14:textId="77777777" w:rsidR="007566AA" w:rsidRPr="006C14B5" w:rsidRDefault="007566AA" w:rsidP="004C0732">
      <w:pPr>
        <w:rPr>
          <w:ins w:id="345" w:author="Alex Galis" w:date="2017-05-20T15:19:00Z"/>
          <w:rFonts w:ascii="Courier New" w:hAnsi="Courier New" w:cs="Courier New"/>
          <w:color w:val="000000" w:themeColor="text1"/>
          <w:sz w:val="21"/>
          <w:szCs w:val="21"/>
        </w:rPr>
      </w:pPr>
    </w:p>
    <w:p w14:paraId="48722F2A" w14:textId="4CB1C9A3" w:rsidR="007566AA" w:rsidRPr="006C14B5" w:rsidRDefault="00FF52E2">
      <w:pPr>
        <w:rPr>
          <w:ins w:id="346" w:author="Alex Galis" w:date="2017-05-20T15:19:00Z"/>
          <w:rFonts w:ascii="Courier New" w:hAnsi="Courier New" w:cs="Courier New"/>
          <w:color w:val="000000" w:themeColor="text1"/>
          <w:sz w:val="21"/>
          <w:szCs w:val="21"/>
        </w:rPr>
        <w:pPrChange w:id="347" w:author="Alex Galis" w:date="2017-05-20T15:20:00Z">
          <w:pPr>
            <w:ind w:left="720"/>
          </w:pPr>
        </w:pPrChange>
      </w:pPr>
      <w:ins w:id="348" w:author="Alex Galis" w:date="2017-05-20T15:21:00Z">
        <w:r w:rsidRPr="006C14B5">
          <w:rPr>
            <w:rFonts w:ascii="Courier New" w:hAnsi="Courier New" w:cs="Courier New"/>
            <w:color w:val="000000" w:themeColor="text1"/>
            <w:sz w:val="21"/>
            <w:szCs w:val="21"/>
          </w:rPr>
          <w:t>2.1</w:t>
        </w:r>
      </w:ins>
      <w:ins w:id="349" w:author="Alex Galis" w:date="2017-05-20T15:19:00Z">
        <w:r w:rsidR="007566AA" w:rsidRPr="006C14B5">
          <w:rPr>
            <w:rFonts w:ascii="Courier New" w:hAnsi="Courier New" w:cs="Courier New"/>
            <w:color w:val="000000" w:themeColor="text1"/>
            <w:sz w:val="21"/>
            <w:szCs w:val="21"/>
          </w:rPr>
          <w:t>. Networking &amp; Servicing Terms</w:t>
        </w:r>
      </w:ins>
    </w:p>
    <w:p w14:paraId="5F884309" w14:textId="77777777" w:rsidR="007566AA" w:rsidRPr="006C14B5" w:rsidRDefault="007566AA" w:rsidP="007566AA">
      <w:pPr>
        <w:ind w:left="720"/>
        <w:rPr>
          <w:ins w:id="350" w:author="Alex Galis" w:date="2017-05-20T15:19:00Z"/>
          <w:rFonts w:ascii="Courier New" w:hAnsi="Courier New" w:cs="Courier New"/>
          <w:color w:val="000000" w:themeColor="text1"/>
          <w:sz w:val="21"/>
          <w:szCs w:val="21"/>
        </w:rPr>
      </w:pPr>
    </w:p>
    <w:p w14:paraId="098095E0" w14:textId="77777777" w:rsidR="007566AA" w:rsidRPr="006C14B5" w:rsidRDefault="007566AA" w:rsidP="00FF52E2">
      <w:pPr>
        <w:ind w:left="720"/>
        <w:rPr>
          <w:ins w:id="351" w:author="Alex Galis" w:date="2017-05-20T15:19:00Z"/>
          <w:rFonts w:ascii="Courier New" w:hAnsi="Courier New" w:cs="Courier New"/>
          <w:color w:val="000000" w:themeColor="text1"/>
          <w:sz w:val="21"/>
          <w:szCs w:val="21"/>
        </w:rPr>
      </w:pPr>
      <w:ins w:id="352" w:author="Alex Galis" w:date="2017-05-20T15:19:00Z">
        <w:r w:rsidRPr="006C14B5">
          <w:rPr>
            <w:rFonts w:ascii="Courier New" w:hAnsi="Courier New" w:cs="Courier New"/>
            <w:color w:val="000000" w:themeColor="text1"/>
            <w:sz w:val="21"/>
            <w:szCs w:val="21"/>
          </w:rPr>
          <w:t xml:space="preserve">Software-Defined Networking (SDN) - A programmable networks approach that supports the separation of control and forwarding planes via standardized interfaces. It is a of techniques that enables to </w:t>
        </w:r>
        <w:r w:rsidRPr="006C14B5">
          <w:rPr>
            <w:rFonts w:ascii="Courier New" w:hAnsi="Courier New" w:cs="Courier New"/>
            <w:color w:val="000000" w:themeColor="text1"/>
            <w:sz w:val="21"/>
            <w:szCs w:val="21"/>
          </w:rPr>
          <w:lastRenderedPageBreak/>
          <w:t>directly program, orchestrate, control and manage network resources, which facilitates the design, delivery and operation of network services in a dynamic and scalable manner.</w:t>
        </w:r>
      </w:ins>
    </w:p>
    <w:p w14:paraId="2502718B" w14:textId="77777777" w:rsidR="007566AA" w:rsidRPr="006C14B5" w:rsidRDefault="007566AA" w:rsidP="007566AA">
      <w:pPr>
        <w:ind w:left="720"/>
        <w:rPr>
          <w:ins w:id="353" w:author="Alex Galis" w:date="2017-05-20T15:19:00Z"/>
          <w:rFonts w:ascii="Courier New" w:hAnsi="Courier New" w:cs="Courier New"/>
          <w:color w:val="000000" w:themeColor="text1"/>
          <w:sz w:val="21"/>
          <w:szCs w:val="21"/>
        </w:rPr>
      </w:pPr>
    </w:p>
    <w:p w14:paraId="69CA99B1" w14:textId="77777777" w:rsidR="007566AA" w:rsidRPr="006C14B5" w:rsidRDefault="007566AA" w:rsidP="007566AA">
      <w:pPr>
        <w:ind w:left="720"/>
        <w:rPr>
          <w:ins w:id="354" w:author="Alex Galis" w:date="2017-05-20T15:19:00Z"/>
          <w:rFonts w:ascii="Courier New" w:hAnsi="Courier New" w:cs="Courier New"/>
          <w:color w:val="000000" w:themeColor="text1"/>
          <w:sz w:val="21"/>
          <w:szCs w:val="21"/>
        </w:rPr>
      </w:pPr>
      <w:ins w:id="355" w:author="Alex Galis" w:date="2017-05-20T15:19:00Z">
        <w:r w:rsidRPr="006C14B5">
          <w:rPr>
            <w:rFonts w:ascii="Courier New" w:hAnsi="Courier New" w:cs="Courier New"/>
            <w:color w:val="000000" w:themeColor="text1"/>
            <w:sz w:val="21"/>
            <w:szCs w:val="21"/>
          </w:rPr>
          <w:t>Network virtualization - A technology that enables the creation of logically isolated network partitions over shared physical networks so that heterogeneous collections of multiple virtual networks can simultaneously coexist over the shared networks. This includes the aggregation of multiple resources in a provider which appear as a single resource.</w:t>
        </w:r>
      </w:ins>
    </w:p>
    <w:p w14:paraId="1C76FDFC" w14:textId="77777777" w:rsidR="007566AA" w:rsidRPr="006C14B5" w:rsidRDefault="007566AA" w:rsidP="007566AA">
      <w:pPr>
        <w:ind w:left="720"/>
        <w:rPr>
          <w:ins w:id="356" w:author="Alex Galis" w:date="2017-05-20T15:19:00Z"/>
          <w:rFonts w:ascii="Courier New" w:hAnsi="Courier New" w:cs="Courier New"/>
          <w:color w:val="000000" w:themeColor="text1"/>
          <w:sz w:val="21"/>
          <w:szCs w:val="21"/>
        </w:rPr>
      </w:pPr>
    </w:p>
    <w:p w14:paraId="1BFA687E" w14:textId="77777777" w:rsidR="007566AA" w:rsidRPr="006C14B5" w:rsidRDefault="007566AA" w:rsidP="007566AA">
      <w:pPr>
        <w:ind w:left="720"/>
        <w:rPr>
          <w:ins w:id="357" w:author="Alex Galis" w:date="2017-05-20T15:19:00Z"/>
          <w:rFonts w:ascii="Courier New" w:hAnsi="Courier New" w:cs="Courier New"/>
          <w:color w:val="000000" w:themeColor="text1"/>
          <w:sz w:val="21"/>
          <w:szCs w:val="21"/>
        </w:rPr>
      </w:pPr>
      <w:ins w:id="358" w:author="Alex Galis" w:date="2017-05-20T15:19:00Z">
        <w:r w:rsidRPr="006C14B5">
          <w:rPr>
            <w:rFonts w:ascii="Courier New" w:hAnsi="Courier New" w:cs="Courier New"/>
            <w:color w:val="000000" w:themeColor="text1"/>
            <w:sz w:val="21"/>
            <w:szCs w:val="21"/>
          </w:rPr>
          <w:t>Network softwarization - An overall transformation trend for designing, implementing, deploying, managing and maintaining network equipment and/or network components by software programming, exploiting the natures of software such as flexibility and rapidity all along the lifecycle of network equipment/components, for the sake of creating conditions enabling the re-design of network and services architectures, optimizing costs and processes, enabling self-management and bringing added values in network infrastructures.</w:t>
        </w:r>
      </w:ins>
    </w:p>
    <w:p w14:paraId="7087693C" w14:textId="77777777" w:rsidR="007566AA" w:rsidRPr="006C14B5" w:rsidRDefault="007566AA" w:rsidP="007566AA">
      <w:pPr>
        <w:ind w:left="720"/>
        <w:rPr>
          <w:ins w:id="359" w:author="Alex Galis" w:date="2017-05-20T15:19:00Z"/>
          <w:rFonts w:ascii="Courier New" w:hAnsi="Courier New" w:cs="Courier New"/>
          <w:color w:val="000000" w:themeColor="text1"/>
          <w:sz w:val="21"/>
          <w:szCs w:val="21"/>
        </w:rPr>
      </w:pPr>
    </w:p>
    <w:p w14:paraId="15DD1D3C" w14:textId="77777777" w:rsidR="007566AA" w:rsidRPr="006C14B5" w:rsidRDefault="007566AA" w:rsidP="007566AA">
      <w:pPr>
        <w:ind w:left="720"/>
        <w:rPr>
          <w:ins w:id="360" w:author="Alex Galis" w:date="2017-05-20T15:19:00Z"/>
          <w:rFonts w:ascii="Courier New" w:hAnsi="Courier New" w:cs="Courier New"/>
          <w:color w:val="000000" w:themeColor="text1"/>
          <w:sz w:val="21"/>
          <w:szCs w:val="21"/>
        </w:rPr>
      </w:pPr>
      <w:ins w:id="361" w:author="Alex Galis" w:date="2017-05-20T15:19:00Z">
        <w:r w:rsidRPr="006C14B5">
          <w:rPr>
            <w:rFonts w:ascii="Courier New" w:hAnsi="Courier New" w:cs="Courier New"/>
            <w:color w:val="000000" w:themeColor="text1"/>
            <w:sz w:val="21"/>
            <w:szCs w:val="21"/>
          </w:rPr>
          <w:t>Software Network - An approach to computer networking that allows network administrators to manage network services through abstraction of higher-level functionality. This is done, for example, by decoupling the system that makes decisions about where traffic is sent (the control plane) from the underlying systems that forward traffic to the selected destination (the data plane).</w:t>
        </w:r>
      </w:ins>
    </w:p>
    <w:p w14:paraId="5EB732C7" w14:textId="77777777" w:rsidR="007566AA" w:rsidRPr="006C14B5" w:rsidRDefault="007566AA" w:rsidP="007566AA">
      <w:pPr>
        <w:ind w:left="720"/>
        <w:rPr>
          <w:ins w:id="362" w:author="Alex Galis" w:date="2017-05-20T15:19:00Z"/>
          <w:rFonts w:ascii="Courier New" w:hAnsi="Courier New" w:cs="Courier New"/>
          <w:color w:val="000000" w:themeColor="text1"/>
          <w:sz w:val="21"/>
          <w:szCs w:val="21"/>
        </w:rPr>
      </w:pPr>
    </w:p>
    <w:p w14:paraId="3523EE09" w14:textId="77777777" w:rsidR="007566AA" w:rsidRPr="006C14B5" w:rsidRDefault="007566AA" w:rsidP="007566AA">
      <w:pPr>
        <w:ind w:left="720"/>
        <w:rPr>
          <w:ins w:id="363" w:author="Alex Galis" w:date="2017-05-20T15:21:00Z"/>
          <w:rFonts w:ascii="Courier New" w:hAnsi="Courier New" w:cs="Courier New"/>
          <w:color w:val="000000" w:themeColor="text1"/>
          <w:sz w:val="21"/>
          <w:szCs w:val="21"/>
        </w:rPr>
      </w:pPr>
      <w:ins w:id="364" w:author="Alex Galis" w:date="2017-05-20T15:19:00Z">
        <w:r w:rsidRPr="006C14B5">
          <w:rPr>
            <w:rFonts w:ascii="Courier New" w:hAnsi="Courier New" w:cs="Courier New"/>
            <w:color w:val="000000" w:themeColor="text1"/>
            <w:sz w:val="21"/>
            <w:szCs w:val="21"/>
          </w:rPr>
          <w:t>Programmable networks - Networks that allow the functionality of some of their network elements to be dynamically programmable. These networks aim to provide easy introduction of new network services by adding dynamic programmability to network devices such as routers, switches, and applications servers. Network Programmability empowers the fast, flexible, and dynamic deployment of new network and management services executed as groups of virtual machines in the data plane, control plane, management plane and service plane in all segments of the network. Dynamic programming refers to executable code that is injected into the execution environments of network elements in order to create the new functionality at run time. The basic approach is to enable trusted third parties (end users, operators, and service providers) to inject application-specific services (in the form of code) into the network. Applications may utilize this network support in terms of optimized network resources and, as such, they are becoming network aware. The behaviour of network resources can then be customized and changed through a standardized programming interface for network control, management and servicing functionality.</w:t>
        </w:r>
      </w:ins>
    </w:p>
    <w:p w14:paraId="5B91514C" w14:textId="77777777" w:rsidR="00FF52E2" w:rsidRPr="006C14B5" w:rsidRDefault="00FF52E2" w:rsidP="007566AA">
      <w:pPr>
        <w:ind w:left="720"/>
        <w:rPr>
          <w:ins w:id="365" w:author="Alex Galis" w:date="2017-05-20T15:21:00Z"/>
          <w:rFonts w:ascii="Courier New" w:hAnsi="Courier New" w:cs="Courier New"/>
          <w:color w:val="000000" w:themeColor="text1"/>
          <w:sz w:val="21"/>
          <w:szCs w:val="21"/>
        </w:rPr>
      </w:pPr>
    </w:p>
    <w:p w14:paraId="2BC28E37" w14:textId="77777777" w:rsidR="00FF52E2" w:rsidRPr="006C14B5" w:rsidRDefault="00FF52E2">
      <w:pPr>
        <w:ind w:firstLine="720"/>
        <w:rPr>
          <w:ins w:id="366" w:author="Alex Galis" w:date="2017-05-20T15:21:00Z"/>
          <w:rFonts w:ascii="Courier New" w:hAnsi="Courier New" w:cs="Courier New"/>
          <w:color w:val="000000" w:themeColor="text1"/>
          <w:sz w:val="21"/>
          <w:szCs w:val="21"/>
        </w:rPr>
        <w:pPrChange w:id="367" w:author="Alex Galis" w:date="2017-05-20T15:21:00Z">
          <w:pPr/>
        </w:pPrChange>
      </w:pPr>
      <w:ins w:id="368" w:author="Alex Galis" w:date="2017-05-20T15:21:00Z">
        <w:r w:rsidRPr="006C14B5">
          <w:rPr>
            <w:rFonts w:ascii="Courier New" w:hAnsi="Courier New" w:cs="Courier New"/>
            <w:color w:val="000000" w:themeColor="text1"/>
            <w:sz w:val="21"/>
            <w:szCs w:val="21"/>
          </w:rPr>
          <w:t>Network Segment: includes fixed Access Network (AN), Radio Access</w:t>
        </w:r>
      </w:ins>
    </w:p>
    <w:p w14:paraId="61D69624" w14:textId="77777777" w:rsidR="00FF52E2" w:rsidRPr="006C14B5" w:rsidRDefault="00FF52E2" w:rsidP="00FF52E2">
      <w:pPr>
        <w:rPr>
          <w:ins w:id="369" w:author="Alex Galis" w:date="2017-05-20T15:21:00Z"/>
          <w:rFonts w:ascii="Courier New" w:hAnsi="Courier New" w:cs="Courier New"/>
          <w:color w:val="000000" w:themeColor="text1"/>
          <w:sz w:val="21"/>
          <w:szCs w:val="21"/>
        </w:rPr>
      </w:pPr>
      <w:ins w:id="370" w:author="Alex Galis" w:date="2017-05-20T15:21:00Z">
        <w:r w:rsidRPr="006C14B5">
          <w:rPr>
            <w:rFonts w:ascii="Courier New" w:hAnsi="Courier New" w:cs="Courier New"/>
            <w:color w:val="000000" w:themeColor="text1"/>
            <w:sz w:val="21"/>
            <w:szCs w:val="21"/>
          </w:rPr>
          <w:t xml:space="preserve">      Network (RAN), Transmission Network (TN), Core Network (CN), Edge</w:t>
        </w:r>
      </w:ins>
    </w:p>
    <w:p w14:paraId="004ACBD5" w14:textId="77777777" w:rsidR="00FF52E2" w:rsidRPr="006C14B5" w:rsidRDefault="00FF52E2" w:rsidP="00FF52E2">
      <w:pPr>
        <w:rPr>
          <w:ins w:id="371" w:author="Alex Galis" w:date="2017-05-20T15:21:00Z"/>
          <w:rFonts w:ascii="Courier New" w:hAnsi="Courier New" w:cs="Courier New"/>
          <w:color w:val="000000" w:themeColor="text1"/>
          <w:sz w:val="21"/>
          <w:szCs w:val="21"/>
        </w:rPr>
      </w:pPr>
      <w:ins w:id="372" w:author="Alex Galis" w:date="2017-05-20T15:21:00Z">
        <w:r w:rsidRPr="006C14B5">
          <w:rPr>
            <w:rFonts w:ascii="Courier New" w:hAnsi="Courier New" w:cs="Courier New"/>
            <w:color w:val="000000" w:themeColor="text1"/>
            <w:sz w:val="21"/>
            <w:szCs w:val="21"/>
          </w:rPr>
          <w:t xml:space="preserve">      Network (EN), central cloud network, edge cloud network, etc.</w:t>
        </w:r>
      </w:ins>
    </w:p>
    <w:p w14:paraId="70E8BDB4" w14:textId="77777777" w:rsidR="00FF52E2" w:rsidRPr="006C14B5" w:rsidRDefault="00FF52E2" w:rsidP="007566AA">
      <w:pPr>
        <w:ind w:left="720"/>
        <w:rPr>
          <w:ins w:id="373" w:author="Alex Galis" w:date="2017-05-20T15:19:00Z"/>
          <w:rFonts w:ascii="Courier New" w:hAnsi="Courier New" w:cs="Courier New"/>
          <w:color w:val="000000" w:themeColor="text1"/>
          <w:sz w:val="21"/>
          <w:szCs w:val="21"/>
        </w:rPr>
      </w:pPr>
    </w:p>
    <w:p w14:paraId="3E6F9EC5" w14:textId="77777777" w:rsidR="007566AA" w:rsidRPr="006C14B5" w:rsidRDefault="007566AA" w:rsidP="007566AA">
      <w:pPr>
        <w:ind w:left="720"/>
        <w:rPr>
          <w:ins w:id="374" w:author="Alex Galis" w:date="2017-05-20T15:19:00Z"/>
          <w:rFonts w:ascii="Courier New" w:hAnsi="Courier New" w:cs="Courier New"/>
          <w:color w:val="000000" w:themeColor="text1"/>
          <w:sz w:val="21"/>
          <w:szCs w:val="21"/>
        </w:rPr>
      </w:pPr>
    </w:p>
    <w:p w14:paraId="5B2ABAB0" w14:textId="77777777" w:rsidR="007566AA" w:rsidRPr="006C14B5" w:rsidRDefault="007566AA" w:rsidP="007566AA">
      <w:pPr>
        <w:ind w:left="720"/>
        <w:rPr>
          <w:ins w:id="375" w:author="Alex Galis" w:date="2017-05-20T15:19:00Z"/>
          <w:rFonts w:ascii="Courier New" w:hAnsi="Courier New" w:cs="Courier New"/>
          <w:color w:val="000000" w:themeColor="text1"/>
          <w:sz w:val="21"/>
          <w:szCs w:val="21"/>
        </w:rPr>
      </w:pPr>
      <w:ins w:id="376" w:author="Alex Galis" w:date="2017-05-20T15:19:00Z">
        <w:r w:rsidRPr="006C14B5">
          <w:rPr>
            <w:rFonts w:ascii="Courier New" w:hAnsi="Courier New" w:cs="Courier New"/>
            <w:color w:val="000000" w:themeColor="text1"/>
            <w:sz w:val="21"/>
            <w:szCs w:val="21"/>
          </w:rPr>
          <w:lastRenderedPageBreak/>
          <w:t>Service - A piece of software that performs one or more functions and provides one or more APIs to applications or other services of the same or different layers to make use of said functions and returns one or more results.  Services can be combined with other services, or called in a certain serialized manner, to create a new service.</w:t>
        </w:r>
      </w:ins>
    </w:p>
    <w:p w14:paraId="1148EAF3" w14:textId="77777777" w:rsidR="007566AA" w:rsidRPr="006C14B5" w:rsidRDefault="007566AA" w:rsidP="007566AA">
      <w:pPr>
        <w:ind w:left="720"/>
        <w:rPr>
          <w:ins w:id="377" w:author="Alex Galis" w:date="2017-05-20T15:19:00Z"/>
          <w:rFonts w:ascii="Courier New" w:hAnsi="Courier New" w:cs="Courier New"/>
          <w:color w:val="000000" w:themeColor="text1"/>
          <w:sz w:val="21"/>
          <w:szCs w:val="21"/>
        </w:rPr>
      </w:pPr>
    </w:p>
    <w:p w14:paraId="356A2D2B" w14:textId="77777777" w:rsidR="007566AA" w:rsidRPr="006C14B5" w:rsidRDefault="007566AA" w:rsidP="007566AA">
      <w:pPr>
        <w:ind w:left="720"/>
        <w:rPr>
          <w:ins w:id="378" w:author="Alex Galis" w:date="2017-05-20T15:19:00Z"/>
          <w:rFonts w:ascii="Courier New" w:hAnsi="Courier New" w:cs="Courier New"/>
          <w:color w:val="000000" w:themeColor="text1"/>
          <w:sz w:val="21"/>
          <w:szCs w:val="21"/>
        </w:rPr>
      </w:pPr>
      <w:ins w:id="379" w:author="Alex Galis" w:date="2017-05-20T15:19:00Z">
        <w:r w:rsidRPr="006C14B5">
          <w:rPr>
            <w:rFonts w:ascii="Courier New" w:hAnsi="Courier New" w:cs="Courier New"/>
            <w:color w:val="000000" w:themeColor="text1"/>
            <w:sz w:val="21"/>
            <w:szCs w:val="21"/>
          </w:rPr>
          <w:t>Service Instance - An instance of an end-user service or a business service that is realized within or by a network slice. Each service is represented by a service instance. Services and service instances would be provided by the network operator or by third parties.</w:t>
        </w:r>
      </w:ins>
    </w:p>
    <w:p w14:paraId="455389A3" w14:textId="77777777" w:rsidR="007566AA" w:rsidRPr="006C14B5" w:rsidRDefault="007566AA" w:rsidP="007566AA">
      <w:pPr>
        <w:ind w:left="720"/>
        <w:rPr>
          <w:ins w:id="380" w:author="Alex Galis" w:date="2017-05-20T15:19:00Z"/>
          <w:rFonts w:ascii="Courier New" w:hAnsi="Courier New" w:cs="Courier New"/>
          <w:color w:val="000000" w:themeColor="text1"/>
          <w:sz w:val="21"/>
          <w:szCs w:val="21"/>
        </w:rPr>
      </w:pPr>
    </w:p>
    <w:p w14:paraId="30D402D7" w14:textId="77777777" w:rsidR="007566AA" w:rsidRPr="006C14B5" w:rsidRDefault="007566AA" w:rsidP="007566AA">
      <w:pPr>
        <w:ind w:left="720"/>
        <w:rPr>
          <w:ins w:id="381" w:author="Alex Galis" w:date="2017-05-20T15:19:00Z"/>
          <w:rFonts w:ascii="Courier New" w:hAnsi="Courier New" w:cs="Courier New"/>
          <w:color w:val="000000" w:themeColor="text1"/>
          <w:sz w:val="21"/>
          <w:szCs w:val="21"/>
        </w:rPr>
      </w:pPr>
      <w:ins w:id="382" w:author="Alex Galis" w:date="2017-05-20T15:19:00Z">
        <w:r w:rsidRPr="006C14B5">
          <w:rPr>
            <w:rFonts w:ascii="Courier New" w:hAnsi="Courier New" w:cs="Courier New"/>
            <w:color w:val="000000" w:themeColor="text1"/>
            <w:sz w:val="21"/>
            <w:szCs w:val="21"/>
          </w:rPr>
          <w:t>Administrative domain - A collection of systems and networks operated by a single organization or administrative authority. Infrastructure domain is an administrative domain that provides virtualized infrastructure resources such as compute, network, and storage, or a composition of those resources via a service abstraction to another Administrative Domain, and is responsible for the management and orchestration of those resources.</w:t>
        </w:r>
      </w:ins>
    </w:p>
    <w:p w14:paraId="507DB6AA" w14:textId="77777777" w:rsidR="007566AA" w:rsidRPr="006C14B5" w:rsidRDefault="007566AA" w:rsidP="007566AA">
      <w:pPr>
        <w:ind w:left="720"/>
        <w:rPr>
          <w:ins w:id="383" w:author="Alex Galis" w:date="2017-05-20T15:19:00Z"/>
          <w:rFonts w:ascii="Courier New" w:hAnsi="Courier New" w:cs="Courier New"/>
          <w:color w:val="000000" w:themeColor="text1"/>
          <w:sz w:val="21"/>
          <w:szCs w:val="21"/>
        </w:rPr>
      </w:pPr>
    </w:p>
    <w:p w14:paraId="01D57952" w14:textId="77777777" w:rsidR="007566AA" w:rsidRPr="006C14B5" w:rsidRDefault="007566AA" w:rsidP="007566AA">
      <w:pPr>
        <w:ind w:left="720"/>
        <w:rPr>
          <w:ins w:id="384" w:author="Alex Galis" w:date="2017-05-20T15:19:00Z"/>
          <w:rFonts w:ascii="Courier New" w:hAnsi="Courier New" w:cs="Courier New"/>
          <w:color w:val="000000" w:themeColor="text1"/>
          <w:sz w:val="21"/>
          <w:szCs w:val="21"/>
        </w:rPr>
      </w:pPr>
      <w:ins w:id="385" w:author="Alex Galis" w:date="2017-05-20T15:19:00Z">
        <w:r w:rsidRPr="006C14B5">
          <w:rPr>
            <w:rFonts w:ascii="Courier New" w:hAnsi="Courier New" w:cs="Courier New"/>
            <w:color w:val="000000" w:themeColor="text1"/>
            <w:sz w:val="21"/>
            <w:szCs w:val="21"/>
          </w:rPr>
          <w:t xml:space="preserve">Multitenancy domain – It refers to set of physical and/or virtual resources in which a single instance of a software runs on a server and serves multiple tenants. </w:t>
        </w:r>
      </w:ins>
    </w:p>
    <w:p w14:paraId="759BDEEE" w14:textId="77777777" w:rsidR="007566AA" w:rsidRPr="006C14B5" w:rsidRDefault="007566AA" w:rsidP="007566AA">
      <w:pPr>
        <w:ind w:left="720"/>
        <w:rPr>
          <w:ins w:id="386" w:author="Alex Galis" w:date="2017-05-20T15:19:00Z"/>
          <w:rFonts w:ascii="Courier New" w:hAnsi="Courier New" w:cs="Courier New"/>
          <w:color w:val="000000" w:themeColor="text1"/>
          <w:sz w:val="21"/>
          <w:szCs w:val="21"/>
        </w:rPr>
      </w:pPr>
    </w:p>
    <w:p w14:paraId="77C44DBE" w14:textId="77777777" w:rsidR="007566AA" w:rsidRPr="006C14B5" w:rsidRDefault="007566AA" w:rsidP="007566AA">
      <w:pPr>
        <w:ind w:left="720"/>
        <w:rPr>
          <w:ins w:id="387" w:author="Alex Galis" w:date="2017-05-20T15:19:00Z"/>
          <w:rFonts w:ascii="Courier New" w:hAnsi="Courier New" w:cs="Courier New"/>
          <w:color w:val="000000" w:themeColor="text1"/>
          <w:sz w:val="21"/>
          <w:szCs w:val="21"/>
        </w:rPr>
      </w:pPr>
      <w:ins w:id="388" w:author="Alex Galis" w:date="2017-05-20T15:19:00Z">
        <w:r w:rsidRPr="006C14B5">
          <w:rPr>
            <w:rFonts w:ascii="Courier New" w:hAnsi="Courier New" w:cs="Courier New"/>
            <w:color w:val="000000" w:themeColor="text1"/>
            <w:sz w:val="21"/>
            <w:szCs w:val="21"/>
          </w:rPr>
          <w:t>Tenant - A group of users who share a common access with specific privileges to the software instance. A service or an application may be designed to provide every tenant a dedicated share of the instance including its data, configuration, user management, tenant-specific functionality and non-functional properties.</w:t>
        </w:r>
      </w:ins>
    </w:p>
    <w:p w14:paraId="40E7578D" w14:textId="77777777" w:rsidR="007566AA" w:rsidRPr="006C14B5" w:rsidRDefault="007566AA" w:rsidP="007566AA">
      <w:pPr>
        <w:ind w:left="720"/>
        <w:rPr>
          <w:ins w:id="389" w:author="Alex Galis" w:date="2017-05-20T15:19:00Z"/>
          <w:rFonts w:ascii="Courier New" w:hAnsi="Courier New" w:cs="Courier New"/>
          <w:color w:val="000000" w:themeColor="text1"/>
          <w:sz w:val="21"/>
          <w:szCs w:val="21"/>
        </w:rPr>
      </w:pPr>
    </w:p>
    <w:p w14:paraId="06169ADC" w14:textId="77777777" w:rsidR="007566AA" w:rsidRPr="006C14B5" w:rsidRDefault="007566AA" w:rsidP="007566AA">
      <w:pPr>
        <w:ind w:left="720"/>
        <w:rPr>
          <w:ins w:id="390" w:author="Alex Galis" w:date="2017-05-20T15:19:00Z"/>
          <w:rFonts w:ascii="Courier New" w:hAnsi="Courier New" w:cs="Courier New"/>
          <w:color w:val="000000" w:themeColor="text1"/>
          <w:sz w:val="21"/>
          <w:szCs w:val="21"/>
        </w:rPr>
      </w:pPr>
      <w:ins w:id="391" w:author="Alex Galis" w:date="2017-05-20T15:19:00Z">
        <w:r w:rsidRPr="006C14B5">
          <w:rPr>
            <w:rFonts w:ascii="Courier New" w:hAnsi="Courier New" w:cs="Courier New"/>
            <w:color w:val="000000" w:themeColor="text1"/>
            <w:sz w:val="21"/>
            <w:szCs w:val="21"/>
          </w:rPr>
          <w:t>Functional requirement – This is a description of a function, or a feature of a system or its components, capable of solving a certain problem or replying to a certain need/request. The set of functional requirements present a complete description of how a specific system will function, capturing every aspect of how it should work before it is built, including information handling, computation handling, storage handling and connectivity handling.</w:t>
        </w:r>
      </w:ins>
    </w:p>
    <w:p w14:paraId="2C3FAD36" w14:textId="77777777" w:rsidR="007566AA" w:rsidRPr="006C14B5" w:rsidRDefault="007566AA" w:rsidP="007566AA">
      <w:pPr>
        <w:ind w:left="720"/>
        <w:rPr>
          <w:ins w:id="392" w:author="Alex Galis" w:date="2017-05-20T15:19:00Z"/>
          <w:rFonts w:ascii="Courier New" w:hAnsi="Courier New" w:cs="Courier New"/>
          <w:color w:val="000000" w:themeColor="text1"/>
          <w:sz w:val="21"/>
          <w:szCs w:val="21"/>
        </w:rPr>
      </w:pPr>
    </w:p>
    <w:p w14:paraId="21E4A871" w14:textId="77777777" w:rsidR="007566AA" w:rsidRPr="006C14B5" w:rsidRDefault="007566AA" w:rsidP="007566AA">
      <w:pPr>
        <w:ind w:left="720"/>
        <w:rPr>
          <w:ins w:id="393" w:author="Alex Galis" w:date="2017-05-20T15:19:00Z"/>
          <w:rFonts w:ascii="Courier New" w:hAnsi="Courier New" w:cs="Courier New"/>
          <w:color w:val="000000" w:themeColor="text1"/>
          <w:sz w:val="21"/>
          <w:szCs w:val="21"/>
        </w:rPr>
      </w:pPr>
      <w:ins w:id="394" w:author="Alex Galis" w:date="2017-05-20T15:19:00Z">
        <w:r w:rsidRPr="006C14B5">
          <w:rPr>
            <w:rFonts w:ascii="Courier New" w:hAnsi="Courier New" w:cs="Courier New"/>
            <w:color w:val="000000" w:themeColor="text1"/>
            <w:sz w:val="21"/>
            <w:szCs w:val="21"/>
          </w:rPr>
          <w:t>Functional entity - An entity that comprises an indivisible set of specific capabilities. Functional entities are logical concepts, while groupings of functional entities are used to describe practical, physical implementations.</w:t>
        </w:r>
      </w:ins>
    </w:p>
    <w:p w14:paraId="5C1EB6E3" w14:textId="77777777" w:rsidR="007566AA" w:rsidRPr="006C14B5" w:rsidRDefault="007566AA" w:rsidP="007566AA">
      <w:pPr>
        <w:ind w:left="720"/>
        <w:rPr>
          <w:ins w:id="395" w:author="Alex Galis" w:date="2017-05-20T15:19:00Z"/>
          <w:rFonts w:ascii="Courier New" w:hAnsi="Courier New" w:cs="Courier New"/>
          <w:color w:val="000000" w:themeColor="text1"/>
          <w:sz w:val="21"/>
          <w:szCs w:val="21"/>
        </w:rPr>
      </w:pPr>
    </w:p>
    <w:p w14:paraId="215B1961" w14:textId="77777777" w:rsidR="007566AA" w:rsidRPr="006C14B5" w:rsidRDefault="007566AA" w:rsidP="007566AA">
      <w:pPr>
        <w:ind w:left="720"/>
        <w:rPr>
          <w:ins w:id="396" w:author="Alex Galis" w:date="2017-05-20T15:19:00Z"/>
          <w:rFonts w:ascii="Courier New" w:hAnsi="Courier New" w:cs="Courier New"/>
          <w:color w:val="000000" w:themeColor="text1"/>
          <w:sz w:val="21"/>
          <w:szCs w:val="21"/>
        </w:rPr>
      </w:pPr>
      <w:ins w:id="397" w:author="Alex Galis" w:date="2017-05-20T15:19:00Z">
        <w:r w:rsidRPr="006C14B5">
          <w:rPr>
            <w:rFonts w:ascii="Courier New" w:hAnsi="Courier New" w:cs="Courier New"/>
            <w:color w:val="000000" w:themeColor="text1"/>
            <w:sz w:val="21"/>
            <w:szCs w:val="21"/>
          </w:rPr>
          <w:t>Interface - A point of interaction between two entities. When the entities are placed at different locations, the interface is usually implemented through a network protocol. If the entities are collocated in the same physical location, the interface can be implemented using a software application programming interface (API), inter-process communication (IPC), or a network protocol.</w:t>
        </w:r>
      </w:ins>
    </w:p>
    <w:p w14:paraId="3EE95BD4" w14:textId="77777777" w:rsidR="007566AA" w:rsidRPr="006C14B5" w:rsidRDefault="007566AA" w:rsidP="007566AA">
      <w:pPr>
        <w:ind w:left="720"/>
        <w:rPr>
          <w:ins w:id="398" w:author="Alex Galis" w:date="2017-05-20T15:19:00Z"/>
          <w:rFonts w:ascii="Courier New" w:hAnsi="Courier New" w:cs="Courier New"/>
          <w:color w:val="000000" w:themeColor="text1"/>
          <w:sz w:val="21"/>
          <w:szCs w:val="21"/>
        </w:rPr>
      </w:pPr>
      <w:ins w:id="399" w:author="Alex Galis" w:date="2017-05-20T15:19:00Z">
        <w:r w:rsidRPr="006C14B5">
          <w:rPr>
            <w:rFonts w:ascii="Courier New" w:hAnsi="Courier New" w:cs="Courier New"/>
            <w:color w:val="000000" w:themeColor="text1"/>
            <w:sz w:val="21"/>
            <w:szCs w:val="21"/>
          </w:rPr>
          <w:t>Reference Point – It is a group of interfaces that would be used for exchange of information and/or controls between two separate (sub)systems which are sharing a boundary. The exchange can be between software, hardware, network devices, network elements, network functions, humans and combinations of these</w:t>
        </w:r>
      </w:ins>
    </w:p>
    <w:p w14:paraId="1974B9B2" w14:textId="77777777" w:rsidR="007566AA" w:rsidRPr="006C14B5" w:rsidRDefault="007566AA" w:rsidP="007566AA">
      <w:pPr>
        <w:ind w:left="720"/>
        <w:rPr>
          <w:ins w:id="400" w:author="Alex Galis" w:date="2017-05-20T15:19:00Z"/>
          <w:rFonts w:ascii="Courier New" w:hAnsi="Courier New" w:cs="Courier New"/>
          <w:color w:val="000000" w:themeColor="text1"/>
          <w:sz w:val="21"/>
          <w:szCs w:val="21"/>
        </w:rPr>
      </w:pPr>
    </w:p>
    <w:p w14:paraId="2E04A7CC" w14:textId="053DEAEE" w:rsidR="007566AA" w:rsidRPr="006C14B5" w:rsidRDefault="00FF52E2">
      <w:pPr>
        <w:rPr>
          <w:ins w:id="401" w:author="Alex Galis" w:date="2017-05-20T15:19:00Z"/>
          <w:rFonts w:ascii="Courier New" w:hAnsi="Courier New" w:cs="Courier New"/>
          <w:color w:val="000000" w:themeColor="text1"/>
          <w:sz w:val="21"/>
          <w:szCs w:val="21"/>
        </w:rPr>
        <w:pPrChange w:id="402" w:author="Alex Galis" w:date="2017-05-20T15:22:00Z">
          <w:pPr>
            <w:ind w:left="720"/>
          </w:pPr>
        </w:pPrChange>
      </w:pPr>
      <w:ins w:id="403" w:author="Alex Galis" w:date="2017-05-20T15:22:00Z">
        <w:r w:rsidRPr="006C14B5">
          <w:rPr>
            <w:rFonts w:ascii="Courier New" w:hAnsi="Courier New" w:cs="Courier New"/>
            <w:color w:val="000000" w:themeColor="text1"/>
            <w:sz w:val="21"/>
            <w:szCs w:val="21"/>
          </w:rPr>
          <w:t xml:space="preserve">2.2 </w:t>
        </w:r>
      </w:ins>
      <w:ins w:id="404" w:author="Alex Galis" w:date="2017-05-20T15:19:00Z">
        <w:r w:rsidR="007566AA" w:rsidRPr="006C14B5">
          <w:rPr>
            <w:rFonts w:ascii="Courier New" w:hAnsi="Courier New" w:cs="Courier New"/>
            <w:color w:val="000000" w:themeColor="text1"/>
            <w:sz w:val="21"/>
            <w:szCs w:val="21"/>
          </w:rPr>
          <w:t xml:space="preserve"> Communication Systems Specification Terms </w:t>
        </w:r>
      </w:ins>
    </w:p>
    <w:p w14:paraId="03A6178D" w14:textId="77777777" w:rsidR="007566AA" w:rsidRPr="006C14B5" w:rsidRDefault="007566AA" w:rsidP="007566AA">
      <w:pPr>
        <w:ind w:left="720"/>
        <w:rPr>
          <w:ins w:id="405" w:author="Alex Galis" w:date="2017-05-20T15:19:00Z"/>
          <w:rFonts w:ascii="Courier New" w:hAnsi="Courier New" w:cs="Courier New"/>
          <w:color w:val="000000" w:themeColor="text1"/>
          <w:sz w:val="21"/>
          <w:szCs w:val="21"/>
        </w:rPr>
      </w:pPr>
    </w:p>
    <w:p w14:paraId="15E238EB" w14:textId="77777777" w:rsidR="007566AA" w:rsidRPr="006C14B5" w:rsidRDefault="007566AA" w:rsidP="007566AA">
      <w:pPr>
        <w:ind w:left="720"/>
        <w:rPr>
          <w:ins w:id="406" w:author="Alex Galis" w:date="2017-05-20T15:19:00Z"/>
          <w:rFonts w:ascii="Courier New" w:hAnsi="Courier New" w:cs="Courier New"/>
          <w:color w:val="000000" w:themeColor="text1"/>
          <w:sz w:val="21"/>
          <w:szCs w:val="21"/>
        </w:rPr>
      </w:pPr>
      <w:ins w:id="407" w:author="Alex Galis" w:date="2017-05-20T15:19:00Z">
        <w:r w:rsidRPr="006C14B5">
          <w:rPr>
            <w:rFonts w:ascii="Courier New" w:hAnsi="Courier New" w:cs="Courier New"/>
            <w:color w:val="000000" w:themeColor="text1"/>
            <w:sz w:val="21"/>
            <w:szCs w:val="21"/>
          </w:rPr>
          <w:t>Planes - A plane is a subdivision of the specification of a complete communication system, established to bring together those particular pieces of information relevant to some particular area of concern during the analysis or design of the system. Although separately specified, the planes are not completely independent; key items in each are identified as related to items in the other planes. Each plane substantially uses foundational concepts.  However, the planes are sufficiently independent to simplify reasoning about the complete system specification.</w:t>
        </w:r>
      </w:ins>
    </w:p>
    <w:p w14:paraId="22AE47CB" w14:textId="77777777" w:rsidR="007566AA" w:rsidRPr="006C14B5" w:rsidRDefault="007566AA" w:rsidP="007566AA">
      <w:pPr>
        <w:ind w:left="720"/>
        <w:rPr>
          <w:ins w:id="408" w:author="Alex Galis" w:date="2017-05-20T15:19:00Z"/>
          <w:rFonts w:ascii="Courier New" w:hAnsi="Courier New" w:cs="Courier New"/>
          <w:color w:val="000000" w:themeColor="text1"/>
          <w:sz w:val="21"/>
          <w:szCs w:val="21"/>
        </w:rPr>
      </w:pPr>
    </w:p>
    <w:p w14:paraId="130507F9" w14:textId="77777777" w:rsidR="007566AA" w:rsidRPr="006C14B5" w:rsidRDefault="007566AA" w:rsidP="007566AA">
      <w:pPr>
        <w:ind w:left="720"/>
        <w:rPr>
          <w:ins w:id="409" w:author="Alex Galis" w:date="2017-05-20T15:19:00Z"/>
          <w:rFonts w:ascii="Courier New" w:hAnsi="Courier New" w:cs="Courier New"/>
          <w:color w:val="000000" w:themeColor="text1"/>
          <w:sz w:val="21"/>
          <w:szCs w:val="21"/>
        </w:rPr>
      </w:pPr>
      <w:ins w:id="410" w:author="Alex Galis" w:date="2017-05-20T15:19:00Z">
        <w:r w:rsidRPr="006C14B5">
          <w:rPr>
            <w:rFonts w:ascii="Courier New" w:hAnsi="Courier New" w:cs="Courier New"/>
            <w:color w:val="000000" w:themeColor="text1"/>
            <w:sz w:val="21"/>
            <w:szCs w:val="21"/>
          </w:rPr>
          <w:t xml:space="preserve">Data /Forwarding/ User Plane (FP) - The collection of resources and components across all network devices responsible for forwarding traffic. The set of functions used to transfer data in the stratum or layer under consideration. </w:t>
        </w:r>
      </w:ins>
    </w:p>
    <w:p w14:paraId="430F8B09" w14:textId="77777777" w:rsidR="007566AA" w:rsidRPr="006C14B5" w:rsidRDefault="007566AA" w:rsidP="007566AA">
      <w:pPr>
        <w:ind w:left="720"/>
        <w:rPr>
          <w:ins w:id="411" w:author="Alex Galis" w:date="2017-05-20T15:19:00Z"/>
          <w:rFonts w:ascii="Courier New" w:hAnsi="Courier New" w:cs="Courier New"/>
          <w:color w:val="000000" w:themeColor="text1"/>
          <w:sz w:val="21"/>
          <w:szCs w:val="21"/>
        </w:rPr>
      </w:pPr>
      <w:ins w:id="412" w:author="Alex Galis" w:date="2017-05-20T15:19:00Z">
        <w:r w:rsidRPr="006C14B5">
          <w:rPr>
            <w:rFonts w:ascii="Courier New" w:hAnsi="Courier New" w:cs="Courier New"/>
            <w:color w:val="000000" w:themeColor="text1"/>
            <w:sz w:val="21"/>
            <w:szCs w:val="21"/>
          </w:rPr>
          <w:t>Control Plane (CP) - The collection of functions responsible for controlling the operation of one or more network devices plus the functions required to support this control. It instructs network devices with respect to how to process and forward packets. The control plane interacts primarily with the forwarding plane and, to a lesser extent, with the operational plane.</w:t>
        </w:r>
      </w:ins>
    </w:p>
    <w:p w14:paraId="4655BF39" w14:textId="77777777" w:rsidR="007566AA" w:rsidRPr="006C14B5" w:rsidRDefault="007566AA" w:rsidP="007566AA">
      <w:pPr>
        <w:ind w:left="720"/>
        <w:rPr>
          <w:ins w:id="413" w:author="Alex Galis" w:date="2017-05-20T15:19:00Z"/>
          <w:rFonts w:ascii="Courier New" w:hAnsi="Courier New" w:cs="Courier New"/>
          <w:color w:val="000000" w:themeColor="text1"/>
          <w:sz w:val="21"/>
          <w:szCs w:val="21"/>
        </w:rPr>
      </w:pPr>
    </w:p>
    <w:p w14:paraId="6295B736" w14:textId="77777777" w:rsidR="007566AA" w:rsidRPr="006C14B5" w:rsidRDefault="007566AA" w:rsidP="007566AA">
      <w:pPr>
        <w:ind w:left="720"/>
        <w:rPr>
          <w:ins w:id="414" w:author="Alex Galis" w:date="2017-05-20T15:19:00Z"/>
          <w:rFonts w:ascii="Courier New" w:hAnsi="Courier New" w:cs="Courier New"/>
          <w:color w:val="000000" w:themeColor="text1"/>
          <w:sz w:val="21"/>
          <w:szCs w:val="21"/>
        </w:rPr>
      </w:pPr>
    </w:p>
    <w:p w14:paraId="24A273BA" w14:textId="77777777" w:rsidR="007566AA" w:rsidRPr="006C14B5" w:rsidRDefault="007566AA" w:rsidP="007566AA">
      <w:pPr>
        <w:ind w:left="720"/>
        <w:rPr>
          <w:ins w:id="415" w:author="Alex Galis" w:date="2017-05-20T15:19:00Z"/>
          <w:rFonts w:ascii="Courier New" w:hAnsi="Courier New" w:cs="Courier New"/>
          <w:color w:val="000000" w:themeColor="text1"/>
          <w:sz w:val="21"/>
          <w:szCs w:val="21"/>
        </w:rPr>
      </w:pPr>
      <w:ins w:id="416" w:author="Alex Galis" w:date="2017-05-20T15:19:00Z">
        <w:r w:rsidRPr="006C14B5">
          <w:rPr>
            <w:rFonts w:ascii="Courier New" w:hAnsi="Courier New" w:cs="Courier New"/>
            <w:color w:val="000000" w:themeColor="text1"/>
            <w:sz w:val="21"/>
            <w:szCs w:val="21"/>
          </w:rPr>
          <w:t>Management &amp; Operational Plane (MP) - The collection of resources responsible for managing the overall operation of individual network devices plus the functions required to support this management. It includes the collection of functions responsible for monitoring, configuring, and maintaining one or more network devices or parts of network devices.  The management plane is mostly related to the control plane (it is related less to the forwarding plane).</w:t>
        </w:r>
      </w:ins>
    </w:p>
    <w:p w14:paraId="073E69A3" w14:textId="77777777" w:rsidR="007566AA" w:rsidRPr="006C14B5" w:rsidRDefault="007566AA" w:rsidP="007566AA">
      <w:pPr>
        <w:ind w:left="720"/>
        <w:rPr>
          <w:ins w:id="417" w:author="Alex Galis" w:date="2017-05-20T15:19:00Z"/>
          <w:rFonts w:ascii="Courier New" w:hAnsi="Courier New" w:cs="Courier New"/>
          <w:color w:val="000000" w:themeColor="text1"/>
          <w:sz w:val="21"/>
          <w:szCs w:val="21"/>
        </w:rPr>
      </w:pPr>
    </w:p>
    <w:p w14:paraId="00673523" w14:textId="77777777" w:rsidR="007566AA" w:rsidRPr="006C14B5" w:rsidRDefault="007566AA" w:rsidP="007566AA">
      <w:pPr>
        <w:ind w:left="720"/>
        <w:rPr>
          <w:ins w:id="418" w:author="Alex Galis" w:date="2017-05-20T15:19:00Z"/>
          <w:rFonts w:ascii="Courier New" w:hAnsi="Courier New" w:cs="Courier New"/>
          <w:color w:val="000000" w:themeColor="text1"/>
          <w:sz w:val="21"/>
          <w:szCs w:val="21"/>
        </w:rPr>
      </w:pPr>
      <w:ins w:id="419" w:author="Alex Galis" w:date="2017-05-20T15:19:00Z">
        <w:r w:rsidRPr="006C14B5">
          <w:rPr>
            <w:rFonts w:ascii="Courier New" w:hAnsi="Courier New" w:cs="Courier New"/>
            <w:color w:val="000000" w:themeColor="text1"/>
            <w:sz w:val="21"/>
            <w:szCs w:val="21"/>
          </w:rPr>
          <w:t xml:space="preserve">Orchestration Plane (OP) - An automated arrangement, coordination of complex network systems and functions including middleware for both physical and virtual infrastructures. It is often discussed as having an inherent intelligence or even implicitly autonomic control. Orchestration results in automation with control network systems. Orchestrator is n entity that fulfills orchestration functions. An entity that manages network service lifecycle and coordinates the management of network service life cycle, network function lifecycle and network function infra resources to ensure optimized allocation of the necessary resources and connectivity. </w:t>
        </w:r>
      </w:ins>
    </w:p>
    <w:p w14:paraId="126E258F" w14:textId="77777777" w:rsidR="007566AA" w:rsidRPr="006C14B5" w:rsidRDefault="007566AA" w:rsidP="007566AA">
      <w:pPr>
        <w:ind w:left="720"/>
        <w:rPr>
          <w:ins w:id="420" w:author="Alex Galis" w:date="2017-05-20T15:19:00Z"/>
          <w:rFonts w:ascii="Courier New" w:hAnsi="Courier New" w:cs="Courier New"/>
          <w:color w:val="000000" w:themeColor="text1"/>
          <w:sz w:val="21"/>
          <w:szCs w:val="21"/>
        </w:rPr>
      </w:pPr>
    </w:p>
    <w:p w14:paraId="26A38803" w14:textId="77777777" w:rsidR="007566AA" w:rsidRPr="006C14B5" w:rsidRDefault="007566AA" w:rsidP="007566AA">
      <w:pPr>
        <w:ind w:left="720"/>
        <w:rPr>
          <w:ins w:id="421" w:author="Alex Galis" w:date="2017-05-20T15:19:00Z"/>
          <w:rFonts w:ascii="Courier New" w:hAnsi="Courier New" w:cs="Courier New"/>
          <w:color w:val="000000" w:themeColor="text1"/>
          <w:sz w:val="21"/>
          <w:szCs w:val="21"/>
        </w:rPr>
      </w:pPr>
      <w:ins w:id="422" w:author="Alex Galis" w:date="2017-05-20T15:19:00Z">
        <w:r w:rsidRPr="006C14B5">
          <w:rPr>
            <w:rFonts w:ascii="Courier New" w:hAnsi="Courier New" w:cs="Courier New"/>
            <w:color w:val="000000" w:themeColor="text1"/>
            <w:sz w:val="21"/>
            <w:szCs w:val="21"/>
          </w:rPr>
          <w:t>Application Plane (AP) - The collection of applications and services that program network behavior.</w:t>
        </w:r>
      </w:ins>
    </w:p>
    <w:p w14:paraId="6AA5B19C" w14:textId="77777777" w:rsidR="007566AA" w:rsidRPr="006C14B5" w:rsidRDefault="007566AA" w:rsidP="007566AA">
      <w:pPr>
        <w:ind w:left="720"/>
        <w:rPr>
          <w:ins w:id="423" w:author="Alex Galis" w:date="2017-05-20T15:19:00Z"/>
          <w:rFonts w:ascii="Courier New" w:hAnsi="Courier New" w:cs="Courier New"/>
          <w:color w:val="000000" w:themeColor="text1"/>
          <w:sz w:val="21"/>
          <w:szCs w:val="21"/>
        </w:rPr>
      </w:pPr>
    </w:p>
    <w:p w14:paraId="719BADDF" w14:textId="1450E774" w:rsidR="007566AA" w:rsidRPr="006C14B5" w:rsidRDefault="00FF52E2">
      <w:pPr>
        <w:rPr>
          <w:ins w:id="424" w:author="Alex Galis" w:date="2017-05-20T15:19:00Z"/>
          <w:rFonts w:ascii="Courier New" w:hAnsi="Courier New" w:cs="Courier New"/>
          <w:color w:val="000000" w:themeColor="text1"/>
          <w:sz w:val="21"/>
          <w:szCs w:val="21"/>
        </w:rPr>
        <w:pPrChange w:id="425" w:author="Alex Galis" w:date="2017-05-20T15:22:00Z">
          <w:pPr>
            <w:ind w:left="720"/>
          </w:pPr>
        </w:pPrChange>
      </w:pPr>
      <w:ins w:id="426" w:author="Alex Galis" w:date="2017-05-20T15:22:00Z">
        <w:r w:rsidRPr="006C14B5">
          <w:rPr>
            <w:rFonts w:ascii="Courier New" w:hAnsi="Courier New" w:cs="Courier New"/>
            <w:color w:val="000000" w:themeColor="text1"/>
            <w:sz w:val="21"/>
            <w:szCs w:val="21"/>
          </w:rPr>
          <w:t xml:space="preserve">2.3 </w:t>
        </w:r>
      </w:ins>
      <w:ins w:id="427" w:author="Alex Galis" w:date="2017-05-20T15:19:00Z">
        <w:r w:rsidR="007566AA" w:rsidRPr="006C14B5">
          <w:rPr>
            <w:rFonts w:ascii="Courier New" w:hAnsi="Courier New" w:cs="Courier New"/>
            <w:color w:val="000000" w:themeColor="text1"/>
            <w:sz w:val="21"/>
            <w:szCs w:val="21"/>
          </w:rPr>
          <w:t xml:space="preserve"> Network Resource Terms</w:t>
        </w:r>
      </w:ins>
    </w:p>
    <w:p w14:paraId="7C6A3C0B" w14:textId="77777777" w:rsidR="007566AA" w:rsidRPr="006C14B5" w:rsidRDefault="007566AA" w:rsidP="007566AA">
      <w:pPr>
        <w:ind w:left="720"/>
        <w:rPr>
          <w:ins w:id="428" w:author="Alex Galis" w:date="2017-05-20T15:19:00Z"/>
          <w:rFonts w:ascii="Courier New" w:hAnsi="Courier New" w:cs="Courier New"/>
          <w:color w:val="000000" w:themeColor="text1"/>
          <w:sz w:val="21"/>
          <w:szCs w:val="21"/>
        </w:rPr>
      </w:pPr>
    </w:p>
    <w:p w14:paraId="128E71E7" w14:textId="77777777" w:rsidR="007566AA" w:rsidRPr="006C14B5" w:rsidRDefault="007566AA" w:rsidP="007566AA">
      <w:pPr>
        <w:ind w:left="720"/>
        <w:rPr>
          <w:ins w:id="429" w:author="Alex Galis" w:date="2017-05-20T15:19:00Z"/>
          <w:rFonts w:ascii="Courier New" w:hAnsi="Courier New" w:cs="Courier New"/>
          <w:color w:val="000000" w:themeColor="text1"/>
          <w:sz w:val="21"/>
          <w:szCs w:val="21"/>
        </w:rPr>
      </w:pPr>
      <w:ins w:id="430" w:author="Alex Galis" w:date="2017-05-20T15:19:00Z">
        <w:r w:rsidRPr="006C14B5">
          <w:rPr>
            <w:rFonts w:ascii="Courier New" w:hAnsi="Courier New" w:cs="Courier New"/>
            <w:color w:val="000000" w:themeColor="text1"/>
            <w:sz w:val="21"/>
            <w:szCs w:val="21"/>
          </w:rPr>
          <w:t>Resource - A physical or virtual (network, compute, storage) component available within a system.  Resources can be very simple or fine-grained (e.g., a port or a queue) or complex, comprised of multiple resources (e.g., a network device).</w:t>
        </w:r>
      </w:ins>
    </w:p>
    <w:p w14:paraId="7DB460CA" w14:textId="77777777" w:rsidR="007566AA" w:rsidRPr="006C14B5" w:rsidRDefault="007566AA" w:rsidP="007566AA">
      <w:pPr>
        <w:ind w:left="720"/>
        <w:rPr>
          <w:ins w:id="431" w:author="Alex Galis" w:date="2017-05-20T15:19:00Z"/>
          <w:rFonts w:ascii="Courier New" w:hAnsi="Courier New" w:cs="Courier New"/>
          <w:color w:val="000000" w:themeColor="text1"/>
          <w:sz w:val="21"/>
          <w:szCs w:val="21"/>
        </w:rPr>
      </w:pPr>
    </w:p>
    <w:p w14:paraId="0BF2163A" w14:textId="77777777" w:rsidR="007566AA" w:rsidRPr="006C14B5" w:rsidRDefault="007566AA" w:rsidP="007566AA">
      <w:pPr>
        <w:ind w:left="720"/>
        <w:rPr>
          <w:ins w:id="432" w:author="Alex Galis" w:date="2017-05-20T15:19:00Z"/>
          <w:rFonts w:ascii="Courier New" w:hAnsi="Courier New" w:cs="Courier New"/>
          <w:color w:val="000000" w:themeColor="text1"/>
          <w:sz w:val="21"/>
          <w:szCs w:val="21"/>
        </w:rPr>
      </w:pPr>
      <w:ins w:id="433" w:author="Alex Galis" w:date="2017-05-20T15:19:00Z">
        <w:r w:rsidRPr="006C14B5">
          <w:rPr>
            <w:rFonts w:ascii="Courier New" w:hAnsi="Courier New" w:cs="Courier New"/>
            <w:color w:val="000000" w:themeColor="text1"/>
            <w:sz w:val="21"/>
            <w:szCs w:val="21"/>
          </w:rPr>
          <w:lastRenderedPageBreak/>
          <w:t>Logical Resource - An independently manageable partition of a physical resource, which inherits the same characteristics as the physical resource and whose capability is bound to the capability of the physical resource.</w:t>
        </w:r>
      </w:ins>
    </w:p>
    <w:p w14:paraId="614B77D3" w14:textId="77777777" w:rsidR="007566AA" w:rsidRPr="006C14B5" w:rsidRDefault="007566AA" w:rsidP="007566AA">
      <w:pPr>
        <w:ind w:left="720"/>
        <w:rPr>
          <w:ins w:id="434" w:author="Alex Galis" w:date="2017-05-20T15:19:00Z"/>
          <w:rFonts w:ascii="Courier New" w:hAnsi="Courier New" w:cs="Courier New"/>
          <w:color w:val="000000" w:themeColor="text1"/>
          <w:sz w:val="21"/>
          <w:szCs w:val="21"/>
        </w:rPr>
      </w:pPr>
    </w:p>
    <w:p w14:paraId="2740C1CE" w14:textId="77777777" w:rsidR="007566AA" w:rsidRPr="006C14B5" w:rsidRDefault="007566AA" w:rsidP="007566AA">
      <w:pPr>
        <w:ind w:left="720"/>
        <w:rPr>
          <w:ins w:id="435" w:author="Alex Galis" w:date="2017-05-20T15:19:00Z"/>
          <w:rFonts w:ascii="Courier New" w:hAnsi="Courier New" w:cs="Courier New"/>
          <w:color w:val="000000" w:themeColor="text1"/>
          <w:sz w:val="21"/>
          <w:szCs w:val="21"/>
        </w:rPr>
      </w:pPr>
      <w:ins w:id="436" w:author="Alex Galis" w:date="2017-05-20T15:19:00Z">
        <w:r w:rsidRPr="006C14B5">
          <w:rPr>
            <w:rFonts w:ascii="Courier New" w:hAnsi="Courier New" w:cs="Courier New"/>
            <w:color w:val="000000" w:themeColor="text1"/>
            <w:sz w:val="21"/>
            <w:szCs w:val="21"/>
          </w:rPr>
          <w:t>Virtual Resource - An abstraction of a physical or logical resource, which may have different characteristics from that resource, and whose capability may not be bound to the capability of that resource.</w:t>
        </w:r>
      </w:ins>
    </w:p>
    <w:p w14:paraId="7A57C1BE" w14:textId="77777777" w:rsidR="007566AA" w:rsidRPr="006C14B5" w:rsidRDefault="007566AA" w:rsidP="007566AA">
      <w:pPr>
        <w:ind w:left="720"/>
        <w:rPr>
          <w:ins w:id="437" w:author="Alex Galis" w:date="2017-05-20T15:19:00Z"/>
          <w:rFonts w:ascii="Courier New" w:hAnsi="Courier New" w:cs="Courier New"/>
          <w:color w:val="000000" w:themeColor="text1"/>
          <w:sz w:val="21"/>
          <w:szCs w:val="21"/>
        </w:rPr>
      </w:pPr>
    </w:p>
    <w:p w14:paraId="13B081EC" w14:textId="77777777" w:rsidR="007566AA" w:rsidRPr="006C14B5" w:rsidRDefault="007566AA" w:rsidP="007566AA">
      <w:pPr>
        <w:ind w:left="720"/>
        <w:rPr>
          <w:ins w:id="438" w:author="Alex Galis" w:date="2017-05-20T15:19:00Z"/>
          <w:rFonts w:ascii="Courier New" w:hAnsi="Courier New" w:cs="Courier New"/>
          <w:color w:val="000000" w:themeColor="text1"/>
          <w:sz w:val="21"/>
          <w:szCs w:val="21"/>
        </w:rPr>
      </w:pPr>
      <w:ins w:id="439" w:author="Alex Galis" w:date="2017-05-20T15:19:00Z">
        <w:r w:rsidRPr="006C14B5">
          <w:rPr>
            <w:rFonts w:ascii="Courier New" w:hAnsi="Courier New" w:cs="Courier New"/>
            <w:color w:val="000000" w:themeColor="text1"/>
            <w:sz w:val="21"/>
            <w:szCs w:val="21"/>
          </w:rPr>
          <w:t>Network Function (NF) - A processing function in a network. It includes but is not limited to network nodes functionality, e.g. session management, mobility management, switching, routing functions, which has defined functional behaviour and interfaces. Network functions can be implemented as a network node on a dedicated hardware or as a virtualized software functions. Data, Control, Management, Orchestration planes functions are Network Functions.</w:t>
        </w:r>
      </w:ins>
    </w:p>
    <w:p w14:paraId="757503C9" w14:textId="77777777" w:rsidR="007566AA" w:rsidRPr="006C14B5" w:rsidRDefault="007566AA" w:rsidP="007566AA">
      <w:pPr>
        <w:ind w:left="720"/>
        <w:rPr>
          <w:ins w:id="440" w:author="Alex Galis" w:date="2017-05-20T15:19:00Z"/>
          <w:rFonts w:ascii="Courier New" w:hAnsi="Courier New" w:cs="Courier New"/>
          <w:color w:val="000000" w:themeColor="text1"/>
          <w:sz w:val="21"/>
          <w:szCs w:val="21"/>
        </w:rPr>
      </w:pPr>
    </w:p>
    <w:p w14:paraId="251F3A0C" w14:textId="77777777" w:rsidR="007566AA" w:rsidRPr="006C14B5" w:rsidRDefault="007566AA" w:rsidP="007566AA">
      <w:pPr>
        <w:ind w:left="720"/>
        <w:rPr>
          <w:ins w:id="441" w:author="Alex Galis" w:date="2017-05-20T15:19:00Z"/>
          <w:rFonts w:ascii="Courier New" w:hAnsi="Courier New" w:cs="Courier New"/>
          <w:color w:val="000000" w:themeColor="text1"/>
          <w:sz w:val="21"/>
          <w:szCs w:val="21"/>
        </w:rPr>
      </w:pPr>
      <w:ins w:id="442" w:author="Alex Galis" w:date="2017-05-20T15:19:00Z">
        <w:r w:rsidRPr="006C14B5">
          <w:rPr>
            <w:rFonts w:ascii="Courier New" w:hAnsi="Courier New" w:cs="Courier New"/>
            <w:color w:val="000000" w:themeColor="text1"/>
            <w:sz w:val="21"/>
            <w:szCs w:val="21"/>
          </w:rPr>
          <w:t>Virtual Network Function (NFV) - A network function whose functional software is decoupled from hardware. One or more virtual machines running different software and processes on top of industry-standard high-volume servers, switches and storage, or cloud computing infrastructure, and capable of implementing network functions traditionally implemented via custom hardware appliances and middleboxes (e.g. router, NAT, firewall, load balancer, etc.)</w:t>
        </w:r>
      </w:ins>
    </w:p>
    <w:p w14:paraId="3A0293EF" w14:textId="77777777" w:rsidR="007566AA" w:rsidRPr="006C14B5" w:rsidRDefault="007566AA" w:rsidP="007566AA">
      <w:pPr>
        <w:ind w:left="720"/>
        <w:rPr>
          <w:ins w:id="443" w:author="Alex Galis" w:date="2017-05-20T15:19:00Z"/>
          <w:rFonts w:ascii="Courier New" w:hAnsi="Courier New" w:cs="Courier New"/>
          <w:color w:val="000000" w:themeColor="text1"/>
          <w:sz w:val="21"/>
          <w:szCs w:val="21"/>
        </w:rPr>
      </w:pPr>
    </w:p>
    <w:p w14:paraId="0FF20CCC" w14:textId="77777777" w:rsidR="007566AA" w:rsidRPr="006C14B5" w:rsidRDefault="007566AA" w:rsidP="007566AA">
      <w:pPr>
        <w:ind w:left="720"/>
        <w:rPr>
          <w:ins w:id="444" w:author="Alex Galis" w:date="2017-05-20T15:19:00Z"/>
          <w:rFonts w:ascii="Courier New" w:hAnsi="Courier New" w:cs="Courier New"/>
          <w:color w:val="000000" w:themeColor="text1"/>
          <w:sz w:val="21"/>
          <w:szCs w:val="21"/>
        </w:rPr>
      </w:pPr>
      <w:ins w:id="445" w:author="Alex Galis" w:date="2017-05-20T15:19:00Z">
        <w:r w:rsidRPr="006C14B5">
          <w:rPr>
            <w:rFonts w:ascii="Courier New" w:hAnsi="Courier New" w:cs="Courier New"/>
            <w:color w:val="000000" w:themeColor="text1"/>
            <w:sz w:val="21"/>
            <w:szCs w:val="21"/>
          </w:rPr>
          <w:t>Network Device (NE) - A component that performs one or more network operations related to packet manipulation and forwarding. This reference model makes no distinction as to whether a network device is physical or virtual. A device can also be considered as a container for resources and can be a resource in itself.</w:t>
        </w:r>
      </w:ins>
    </w:p>
    <w:p w14:paraId="53E1A0D6" w14:textId="77777777" w:rsidR="007566AA" w:rsidRPr="006C14B5" w:rsidRDefault="007566AA" w:rsidP="007566AA">
      <w:pPr>
        <w:ind w:left="720"/>
        <w:rPr>
          <w:ins w:id="446" w:author="Alex Galis" w:date="2017-05-20T15:19:00Z"/>
          <w:rFonts w:ascii="Courier New" w:hAnsi="Courier New" w:cs="Courier New"/>
          <w:color w:val="000000" w:themeColor="text1"/>
          <w:sz w:val="21"/>
          <w:szCs w:val="21"/>
        </w:rPr>
      </w:pPr>
    </w:p>
    <w:p w14:paraId="11E40A76" w14:textId="77777777" w:rsidR="007566AA" w:rsidRPr="006C14B5" w:rsidRDefault="007566AA" w:rsidP="007566AA">
      <w:pPr>
        <w:ind w:left="720"/>
        <w:rPr>
          <w:ins w:id="447" w:author="Alex Galis" w:date="2017-05-20T15:19:00Z"/>
          <w:rFonts w:ascii="Courier New" w:hAnsi="Courier New" w:cs="Courier New"/>
          <w:color w:val="000000" w:themeColor="text1"/>
          <w:sz w:val="21"/>
          <w:szCs w:val="21"/>
        </w:rPr>
      </w:pPr>
      <w:ins w:id="448" w:author="Alex Galis" w:date="2017-05-20T15:19:00Z">
        <w:r w:rsidRPr="006C14B5">
          <w:rPr>
            <w:rFonts w:ascii="Courier New" w:hAnsi="Courier New" w:cs="Courier New"/>
            <w:color w:val="000000" w:themeColor="text1"/>
            <w:sz w:val="21"/>
            <w:szCs w:val="21"/>
          </w:rPr>
          <w:t>Network Element / Entity  - A network element is defined as a manageable logical entity uniting one or more network devices. This allows distributed devices to be managed in a unified way using one management system. It means also a facility or equipment used in the provision of a communication service. Such term also includes features, functions, and capabilities that are provided by means of such facility or equipment, including subscriber numbers, databases, signaling systems, and information sufficient for billing and collection or used in the transmission, routing, or other provision of a telecommunications service.</w:t>
        </w:r>
      </w:ins>
    </w:p>
    <w:p w14:paraId="747206BD" w14:textId="77777777" w:rsidR="007566AA" w:rsidRPr="006C14B5" w:rsidRDefault="007566AA" w:rsidP="007566AA">
      <w:pPr>
        <w:ind w:left="720"/>
        <w:rPr>
          <w:ins w:id="449" w:author="Alex Galis" w:date="2017-05-20T15:19:00Z"/>
          <w:rFonts w:ascii="Courier New" w:hAnsi="Courier New" w:cs="Courier New"/>
          <w:color w:val="000000" w:themeColor="text1"/>
          <w:sz w:val="21"/>
          <w:szCs w:val="21"/>
        </w:rPr>
      </w:pPr>
    </w:p>
    <w:p w14:paraId="55797180" w14:textId="7302B1D9" w:rsidR="007566AA" w:rsidRPr="006C14B5" w:rsidRDefault="00FF52E2">
      <w:pPr>
        <w:rPr>
          <w:ins w:id="450" w:author="Alex Galis" w:date="2017-05-20T15:19:00Z"/>
          <w:rFonts w:ascii="Courier New" w:hAnsi="Courier New" w:cs="Courier New"/>
          <w:color w:val="000000" w:themeColor="text1"/>
          <w:sz w:val="21"/>
          <w:szCs w:val="21"/>
        </w:rPr>
        <w:pPrChange w:id="451" w:author="Alex Galis" w:date="2017-05-20T15:22:00Z">
          <w:pPr>
            <w:ind w:left="720"/>
          </w:pPr>
        </w:pPrChange>
      </w:pPr>
      <w:ins w:id="452" w:author="Alex Galis" w:date="2017-05-20T15:22:00Z">
        <w:r w:rsidRPr="006C14B5">
          <w:rPr>
            <w:rFonts w:ascii="Courier New" w:hAnsi="Courier New" w:cs="Courier New"/>
            <w:color w:val="000000" w:themeColor="text1"/>
            <w:sz w:val="21"/>
            <w:szCs w:val="21"/>
          </w:rPr>
          <w:t xml:space="preserve">2.4 </w:t>
        </w:r>
      </w:ins>
      <w:ins w:id="453" w:author="Alex Galis" w:date="2017-05-20T15:19:00Z">
        <w:r w:rsidR="007566AA" w:rsidRPr="006C14B5">
          <w:rPr>
            <w:rFonts w:ascii="Courier New" w:hAnsi="Courier New" w:cs="Courier New"/>
            <w:color w:val="000000" w:themeColor="text1"/>
            <w:sz w:val="21"/>
            <w:szCs w:val="21"/>
          </w:rPr>
          <w:t>Slicing Terms - Definition in this draft</w:t>
        </w:r>
      </w:ins>
    </w:p>
    <w:p w14:paraId="2F042A9F" w14:textId="77777777" w:rsidR="007566AA" w:rsidRPr="006C14B5" w:rsidRDefault="007566AA" w:rsidP="007566AA">
      <w:pPr>
        <w:ind w:left="720"/>
        <w:rPr>
          <w:ins w:id="454" w:author="Alex Galis" w:date="2017-05-20T15:19:00Z"/>
          <w:rFonts w:ascii="Courier New" w:hAnsi="Courier New" w:cs="Courier New"/>
          <w:color w:val="000000" w:themeColor="text1"/>
          <w:sz w:val="21"/>
          <w:szCs w:val="21"/>
        </w:rPr>
      </w:pPr>
    </w:p>
    <w:p w14:paraId="4DE3D78C" w14:textId="77777777" w:rsidR="007566AA" w:rsidRPr="006C14B5" w:rsidRDefault="007566AA" w:rsidP="007566AA">
      <w:pPr>
        <w:ind w:left="720"/>
        <w:rPr>
          <w:ins w:id="455" w:author="Alex Galis" w:date="2017-05-20T15:19:00Z"/>
          <w:rFonts w:ascii="Courier New" w:hAnsi="Courier New" w:cs="Courier New"/>
          <w:color w:val="000000" w:themeColor="text1"/>
          <w:sz w:val="21"/>
          <w:szCs w:val="21"/>
        </w:rPr>
      </w:pPr>
      <w:ins w:id="456" w:author="Alex Galis" w:date="2017-05-20T15:19:00Z">
        <w:r w:rsidRPr="006C14B5">
          <w:rPr>
            <w:rFonts w:ascii="Courier New" w:hAnsi="Courier New" w:cs="Courier New"/>
            <w:color w:val="000000" w:themeColor="text1"/>
            <w:sz w:val="21"/>
            <w:szCs w:val="21"/>
          </w:rPr>
          <w:t>Resource Slice - A grouping of physical or virtual (network, compute, storage) resources which. It inherits the characteristics of the resources which are also bound to the capability of the resource. A resource slice could be one of the component of Network Slice, however on its own does not represent fully a Network Slice.</w:t>
        </w:r>
      </w:ins>
    </w:p>
    <w:p w14:paraId="38D10222" w14:textId="77777777" w:rsidR="007566AA" w:rsidRPr="006C14B5" w:rsidRDefault="007566AA" w:rsidP="007566AA">
      <w:pPr>
        <w:ind w:left="720"/>
        <w:rPr>
          <w:ins w:id="457" w:author="Alex Galis" w:date="2017-05-20T15:19:00Z"/>
          <w:rFonts w:ascii="Courier New" w:hAnsi="Courier New" w:cs="Courier New"/>
          <w:color w:val="000000" w:themeColor="text1"/>
          <w:sz w:val="21"/>
          <w:szCs w:val="21"/>
        </w:rPr>
      </w:pPr>
    </w:p>
    <w:p w14:paraId="454B97E3" w14:textId="77777777" w:rsidR="007566AA" w:rsidRPr="006C14B5" w:rsidRDefault="007566AA" w:rsidP="007566AA">
      <w:pPr>
        <w:ind w:left="720"/>
        <w:rPr>
          <w:ins w:id="458" w:author="Alex Galis" w:date="2017-05-20T15:19:00Z"/>
          <w:rFonts w:ascii="Courier New" w:hAnsi="Courier New" w:cs="Courier New"/>
          <w:color w:val="000000" w:themeColor="text1"/>
          <w:sz w:val="21"/>
          <w:szCs w:val="21"/>
        </w:rPr>
      </w:pPr>
      <w:ins w:id="459" w:author="Alex Galis" w:date="2017-05-20T15:19:00Z">
        <w:r w:rsidRPr="006C14B5">
          <w:rPr>
            <w:rFonts w:ascii="Courier New" w:hAnsi="Courier New" w:cs="Courier New"/>
            <w:color w:val="000000" w:themeColor="text1"/>
            <w:sz w:val="21"/>
            <w:szCs w:val="21"/>
          </w:rPr>
          <w:t xml:space="preserve">Network slice - A Network slice is a managed group of subsets of resources, network functions / network virtual functions at the </w:t>
        </w:r>
        <w:r w:rsidRPr="006C14B5">
          <w:rPr>
            <w:rFonts w:ascii="Courier New" w:hAnsi="Courier New" w:cs="Courier New"/>
            <w:color w:val="000000" w:themeColor="text1"/>
            <w:sz w:val="21"/>
            <w:szCs w:val="21"/>
          </w:rPr>
          <w:lastRenderedPageBreak/>
          <w:t>data, control, management/orchestration planes and services at a given time.  Network slice is programmable and has the ability to expose its capabilities. The behaviour of the network slice realized via network slice instance(s).</w:t>
        </w:r>
      </w:ins>
    </w:p>
    <w:p w14:paraId="000EA886" w14:textId="0B249A04" w:rsidR="007566AA" w:rsidRPr="006C14B5" w:rsidRDefault="00022D56" w:rsidP="007566AA">
      <w:pPr>
        <w:ind w:left="720"/>
        <w:rPr>
          <w:ins w:id="460" w:author="Alex Galis" w:date="2017-05-20T15:19:00Z"/>
          <w:rFonts w:ascii="Courier New" w:hAnsi="Courier New" w:cs="Courier New"/>
          <w:color w:val="000000" w:themeColor="text1"/>
          <w:sz w:val="21"/>
          <w:szCs w:val="21"/>
        </w:rPr>
      </w:pPr>
      <w:ins w:id="461" w:author="Alex Galis" w:date="2017-05-20T21:37:00Z">
        <w:r>
          <w:rPr>
            <w:rFonts w:ascii="Courier New" w:hAnsi="Courier New" w:cs="Courier New"/>
            <w:color w:val="000000" w:themeColor="text1"/>
            <w:sz w:val="21"/>
            <w:szCs w:val="21"/>
          </w:rPr>
          <w:t xml:space="preserve">   </w:t>
        </w:r>
      </w:ins>
      <w:ins w:id="462" w:author="Alex Galis" w:date="2017-05-20T15:19:00Z">
        <w:r w:rsidR="007566AA" w:rsidRPr="006C14B5">
          <w:rPr>
            <w:rFonts w:ascii="Courier New" w:hAnsi="Courier New" w:cs="Courier New"/>
            <w:color w:val="000000" w:themeColor="text1"/>
            <w:sz w:val="21"/>
            <w:szCs w:val="21"/>
          </w:rPr>
          <w:t xml:space="preserve">(1) The Service Instance component </w:t>
        </w:r>
      </w:ins>
    </w:p>
    <w:p w14:paraId="4D63D3FA" w14:textId="77777777" w:rsidR="007566AA" w:rsidRPr="006C14B5" w:rsidRDefault="007566AA" w:rsidP="007566AA">
      <w:pPr>
        <w:ind w:left="720"/>
        <w:rPr>
          <w:ins w:id="463" w:author="Alex Galis" w:date="2017-05-20T15:19:00Z"/>
          <w:rFonts w:ascii="Courier New" w:hAnsi="Courier New" w:cs="Courier New"/>
          <w:color w:val="000000" w:themeColor="text1"/>
          <w:sz w:val="21"/>
          <w:szCs w:val="21"/>
        </w:rPr>
      </w:pPr>
      <w:ins w:id="464"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 xml:space="preserve">Represents the end-user service or business services. </w:t>
        </w:r>
      </w:ins>
    </w:p>
    <w:p w14:paraId="09C7F99D" w14:textId="77777777" w:rsidR="007566AA" w:rsidRPr="006C14B5" w:rsidRDefault="007566AA" w:rsidP="007566AA">
      <w:pPr>
        <w:ind w:left="720"/>
        <w:rPr>
          <w:ins w:id="465" w:author="Alex Galis" w:date="2017-05-20T15:19:00Z"/>
          <w:rFonts w:ascii="Courier New" w:hAnsi="Courier New" w:cs="Courier New"/>
          <w:color w:val="000000" w:themeColor="text1"/>
          <w:sz w:val="21"/>
          <w:szCs w:val="21"/>
        </w:rPr>
      </w:pPr>
      <w:ins w:id="466"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 xml:space="preserve">An instance of an end-user service or a business service that is realized within or by a NS.  </w:t>
        </w:r>
      </w:ins>
    </w:p>
    <w:p w14:paraId="57BFAA57" w14:textId="77777777" w:rsidR="007566AA" w:rsidRPr="006C14B5" w:rsidRDefault="007566AA" w:rsidP="007566AA">
      <w:pPr>
        <w:ind w:left="720"/>
        <w:rPr>
          <w:ins w:id="467" w:author="Alex Galis" w:date="2017-05-20T15:19:00Z"/>
          <w:rFonts w:ascii="Courier New" w:hAnsi="Courier New" w:cs="Courier New"/>
          <w:color w:val="000000" w:themeColor="text1"/>
          <w:sz w:val="21"/>
          <w:szCs w:val="21"/>
        </w:rPr>
      </w:pPr>
      <w:ins w:id="468"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Would be provided by the network operator or by 3rd parties.</w:t>
        </w:r>
      </w:ins>
    </w:p>
    <w:p w14:paraId="6EF6AF2F" w14:textId="16354779" w:rsidR="007566AA" w:rsidRPr="006C14B5" w:rsidRDefault="007566AA" w:rsidP="007566AA">
      <w:pPr>
        <w:ind w:left="720"/>
        <w:rPr>
          <w:ins w:id="469" w:author="Alex Galis" w:date="2017-05-20T15:19:00Z"/>
          <w:rFonts w:ascii="Courier New" w:hAnsi="Courier New" w:cs="Courier New"/>
          <w:color w:val="000000" w:themeColor="text1"/>
          <w:sz w:val="21"/>
          <w:szCs w:val="21"/>
        </w:rPr>
      </w:pPr>
      <w:ins w:id="470" w:author="Alex Galis" w:date="2017-05-20T15:19:00Z">
        <w:r w:rsidRPr="006C14B5">
          <w:rPr>
            <w:rFonts w:ascii="Courier New" w:hAnsi="Courier New" w:cs="Courier New"/>
            <w:color w:val="000000" w:themeColor="text1"/>
            <w:sz w:val="21"/>
            <w:szCs w:val="21"/>
          </w:rPr>
          <w:t xml:space="preserve"> </w:t>
        </w:r>
      </w:ins>
      <w:ins w:id="471" w:author="Alex Galis" w:date="2017-05-20T21:37:00Z">
        <w:r w:rsidR="00022D56">
          <w:rPr>
            <w:rFonts w:ascii="Courier New" w:hAnsi="Courier New" w:cs="Courier New"/>
            <w:color w:val="000000" w:themeColor="text1"/>
            <w:sz w:val="21"/>
            <w:szCs w:val="21"/>
          </w:rPr>
          <w:t xml:space="preserve">  </w:t>
        </w:r>
      </w:ins>
      <w:ins w:id="472" w:author="Alex Galis" w:date="2017-05-20T15:19:00Z">
        <w:r w:rsidRPr="006C14B5">
          <w:rPr>
            <w:rFonts w:ascii="Courier New" w:hAnsi="Courier New" w:cs="Courier New"/>
            <w:color w:val="000000" w:themeColor="text1"/>
            <w:sz w:val="21"/>
            <w:szCs w:val="21"/>
          </w:rPr>
          <w:t xml:space="preserve">(2) A Network Slice Instance component </w:t>
        </w:r>
      </w:ins>
    </w:p>
    <w:p w14:paraId="08AB8747" w14:textId="77777777" w:rsidR="007566AA" w:rsidRPr="006C14B5" w:rsidRDefault="007566AA" w:rsidP="007566AA">
      <w:pPr>
        <w:ind w:left="720"/>
        <w:rPr>
          <w:ins w:id="473" w:author="Alex Galis" w:date="2017-05-20T15:19:00Z"/>
          <w:rFonts w:ascii="Courier New" w:hAnsi="Courier New" w:cs="Courier New"/>
          <w:color w:val="000000" w:themeColor="text1"/>
          <w:sz w:val="21"/>
          <w:szCs w:val="21"/>
        </w:rPr>
      </w:pPr>
      <w:ins w:id="474"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Represented by a set of network functions, virtual network functions and resources at a given time</w:t>
        </w:r>
      </w:ins>
    </w:p>
    <w:p w14:paraId="3771632B" w14:textId="77777777" w:rsidR="007566AA" w:rsidRPr="006C14B5" w:rsidRDefault="007566AA" w:rsidP="007566AA">
      <w:pPr>
        <w:ind w:left="720"/>
        <w:rPr>
          <w:ins w:id="475" w:author="Alex Galis" w:date="2017-05-20T15:19:00Z"/>
          <w:rFonts w:ascii="Courier New" w:hAnsi="Courier New" w:cs="Courier New"/>
          <w:color w:val="000000" w:themeColor="text1"/>
          <w:sz w:val="21"/>
          <w:szCs w:val="21"/>
        </w:rPr>
      </w:pPr>
      <w:ins w:id="476"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 xml:space="preserve">Forms a complete instantiated logical network to meet certain network characteristics required by the Service Instance(s).  </w:t>
        </w:r>
      </w:ins>
    </w:p>
    <w:p w14:paraId="13F64130" w14:textId="77777777" w:rsidR="007566AA" w:rsidRPr="006C14B5" w:rsidRDefault="007566AA" w:rsidP="007566AA">
      <w:pPr>
        <w:ind w:left="720"/>
        <w:rPr>
          <w:ins w:id="477" w:author="Alex Galis" w:date="2017-05-20T15:19:00Z"/>
          <w:rFonts w:ascii="Courier New" w:hAnsi="Courier New" w:cs="Courier New"/>
          <w:color w:val="000000" w:themeColor="text1"/>
          <w:sz w:val="21"/>
          <w:szCs w:val="21"/>
        </w:rPr>
      </w:pPr>
      <w:ins w:id="478"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 xml:space="preserve">Provides network characteristics which are required by a Service Instance. </w:t>
        </w:r>
      </w:ins>
    </w:p>
    <w:p w14:paraId="692F9CBC" w14:textId="77777777" w:rsidR="007566AA" w:rsidRPr="006C14B5" w:rsidRDefault="007566AA" w:rsidP="007566AA">
      <w:pPr>
        <w:ind w:left="720"/>
        <w:rPr>
          <w:ins w:id="479" w:author="Alex Galis" w:date="2017-05-20T15:19:00Z"/>
          <w:rFonts w:ascii="Courier New" w:hAnsi="Courier New" w:cs="Courier New"/>
          <w:color w:val="000000" w:themeColor="text1"/>
          <w:sz w:val="21"/>
          <w:szCs w:val="21"/>
        </w:rPr>
      </w:pPr>
      <w:ins w:id="480"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May also be shared across multiple Service Instances</w:t>
        </w:r>
      </w:ins>
    </w:p>
    <w:p w14:paraId="629CD161" w14:textId="1503B364" w:rsidR="007566AA" w:rsidRPr="006C14B5" w:rsidRDefault="007566AA" w:rsidP="007566AA">
      <w:pPr>
        <w:ind w:left="720"/>
        <w:rPr>
          <w:ins w:id="481" w:author="Alex Galis" w:date="2017-05-20T15:19:00Z"/>
          <w:rFonts w:ascii="Courier New" w:hAnsi="Courier New" w:cs="Courier New"/>
          <w:color w:val="000000" w:themeColor="text1"/>
          <w:sz w:val="21"/>
          <w:szCs w:val="21"/>
        </w:rPr>
      </w:pPr>
      <w:ins w:id="482" w:author="Alex Galis" w:date="2017-05-20T15:19:00Z">
        <w:r w:rsidRPr="006C14B5">
          <w:rPr>
            <w:rFonts w:ascii="Courier New" w:hAnsi="Courier New" w:cs="Courier New"/>
            <w:color w:val="000000" w:themeColor="text1"/>
            <w:sz w:val="21"/>
            <w:szCs w:val="21"/>
          </w:rPr>
          <w:t xml:space="preserve"> </w:t>
        </w:r>
      </w:ins>
      <w:ins w:id="483" w:author="Alex Galis" w:date="2017-05-20T21:37:00Z">
        <w:r w:rsidR="00022D56">
          <w:rPr>
            <w:rFonts w:ascii="Courier New" w:hAnsi="Courier New" w:cs="Courier New"/>
            <w:color w:val="000000" w:themeColor="text1"/>
            <w:sz w:val="21"/>
            <w:szCs w:val="21"/>
          </w:rPr>
          <w:t xml:space="preserve">  </w:t>
        </w:r>
      </w:ins>
      <w:ins w:id="484" w:author="Alex Galis" w:date="2017-05-20T15:19:00Z">
        <w:r w:rsidRPr="006C14B5">
          <w:rPr>
            <w:rFonts w:ascii="Courier New" w:hAnsi="Courier New" w:cs="Courier New"/>
            <w:color w:val="000000" w:themeColor="text1"/>
            <w:sz w:val="21"/>
            <w:szCs w:val="21"/>
          </w:rPr>
          <w:t>(3) Resources component – it includes: Physical, Logical &amp; Virtual resources</w:t>
        </w:r>
      </w:ins>
    </w:p>
    <w:p w14:paraId="35196475" w14:textId="77777777" w:rsidR="007566AA" w:rsidRPr="006C14B5" w:rsidRDefault="007566AA" w:rsidP="007566AA">
      <w:pPr>
        <w:ind w:left="720"/>
        <w:rPr>
          <w:ins w:id="485" w:author="Alex Galis" w:date="2017-05-20T15:19:00Z"/>
          <w:rFonts w:ascii="Courier New" w:hAnsi="Courier New" w:cs="Courier New"/>
          <w:color w:val="000000" w:themeColor="text1"/>
          <w:sz w:val="21"/>
          <w:szCs w:val="21"/>
        </w:rPr>
      </w:pPr>
      <w:ins w:id="486"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ins>
    </w:p>
    <w:p w14:paraId="2A2FBDC3" w14:textId="77777777" w:rsidR="007566AA" w:rsidRPr="006C14B5" w:rsidRDefault="007566AA" w:rsidP="007566AA">
      <w:pPr>
        <w:ind w:left="720"/>
        <w:rPr>
          <w:ins w:id="487" w:author="Alex Galis" w:date="2017-05-20T15:19:00Z"/>
          <w:rFonts w:ascii="Courier New" w:hAnsi="Courier New" w:cs="Courier New"/>
          <w:color w:val="000000" w:themeColor="text1"/>
          <w:sz w:val="21"/>
          <w:szCs w:val="21"/>
        </w:rPr>
      </w:pPr>
      <w:ins w:id="488"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Virtual resources - An abstraction of a physical or logical resource, which may have different characteristics from that resource, and whose capability may not be bound to the capability of that resource.</w:t>
        </w:r>
      </w:ins>
    </w:p>
    <w:p w14:paraId="048FB2D7" w14:textId="4A05D347" w:rsidR="007566AA" w:rsidRPr="006C14B5" w:rsidRDefault="007566AA" w:rsidP="007566AA">
      <w:pPr>
        <w:ind w:left="720"/>
        <w:rPr>
          <w:ins w:id="489" w:author="Alex Galis" w:date="2017-05-20T15:19:00Z"/>
          <w:rFonts w:ascii="Courier New" w:hAnsi="Courier New" w:cs="Courier New"/>
          <w:color w:val="000000" w:themeColor="text1"/>
          <w:sz w:val="21"/>
          <w:szCs w:val="21"/>
        </w:rPr>
      </w:pPr>
      <w:ins w:id="490" w:author="Alex Galis" w:date="2017-05-20T15:19:00Z">
        <w:r w:rsidRPr="006C14B5">
          <w:rPr>
            <w:rFonts w:ascii="Courier New" w:hAnsi="Courier New" w:cs="Courier New"/>
            <w:color w:val="000000" w:themeColor="text1"/>
            <w:sz w:val="21"/>
            <w:szCs w:val="21"/>
          </w:rPr>
          <w:t xml:space="preserve"> </w:t>
        </w:r>
      </w:ins>
      <w:ins w:id="491" w:author="Alex Galis" w:date="2017-05-20T21:37:00Z">
        <w:r w:rsidR="00022D56">
          <w:rPr>
            <w:rFonts w:ascii="Courier New" w:hAnsi="Courier New" w:cs="Courier New"/>
            <w:color w:val="000000" w:themeColor="text1"/>
            <w:sz w:val="21"/>
            <w:szCs w:val="21"/>
          </w:rPr>
          <w:t xml:space="preserve">  </w:t>
        </w:r>
      </w:ins>
      <w:ins w:id="492" w:author="Alex Galis" w:date="2017-05-20T15:19:00Z">
        <w:r w:rsidRPr="006C14B5">
          <w:rPr>
            <w:rFonts w:ascii="Courier New" w:hAnsi="Courier New" w:cs="Courier New"/>
            <w:color w:val="000000" w:themeColor="text1"/>
            <w:sz w:val="21"/>
            <w:szCs w:val="21"/>
          </w:rPr>
          <w:t>(4) Slice Element Manager (SEM) and Capability exposure component</w:t>
        </w:r>
      </w:ins>
    </w:p>
    <w:p w14:paraId="17CCA325" w14:textId="77777777" w:rsidR="007566AA" w:rsidRPr="006C14B5" w:rsidRDefault="007566AA" w:rsidP="007566AA">
      <w:pPr>
        <w:ind w:left="720"/>
        <w:rPr>
          <w:ins w:id="493" w:author="Alex Galis" w:date="2017-05-20T15:19:00Z"/>
          <w:rFonts w:ascii="Courier New" w:hAnsi="Courier New" w:cs="Courier New"/>
          <w:color w:val="000000" w:themeColor="text1"/>
          <w:sz w:val="21"/>
          <w:szCs w:val="21"/>
        </w:rPr>
      </w:pPr>
      <w:ins w:id="494"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 virtual resources of a slice. SEM also exchanges information of virtual resources with other slice element managers via a dedicated resource interface.</w:t>
        </w:r>
      </w:ins>
    </w:p>
    <w:p w14:paraId="209B8F65" w14:textId="77777777" w:rsidR="007566AA" w:rsidRPr="006C14B5" w:rsidRDefault="007566AA" w:rsidP="007566AA">
      <w:pPr>
        <w:ind w:left="720"/>
        <w:rPr>
          <w:ins w:id="495" w:author="Alex Galis" w:date="2017-05-20T15:19:00Z"/>
          <w:rFonts w:ascii="Courier New" w:hAnsi="Courier New" w:cs="Courier New"/>
          <w:color w:val="000000" w:themeColor="text1"/>
          <w:sz w:val="21"/>
          <w:szCs w:val="21"/>
        </w:rPr>
      </w:pPr>
      <w:ins w:id="496"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Allow 3rd parties to access via APIs information regarding services provided by the slice (e.g. connectivity information, QoS, mobility, autonomicity, etc.)</w:t>
        </w:r>
      </w:ins>
    </w:p>
    <w:p w14:paraId="0AD8DE13" w14:textId="77777777" w:rsidR="007566AA" w:rsidRPr="006C14B5" w:rsidRDefault="007566AA" w:rsidP="007566AA">
      <w:pPr>
        <w:ind w:left="720"/>
        <w:rPr>
          <w:ins w:id="497" w:author="Alex Galis" w:date="2017-05-20T15:19:00Z"/>
          <w:rFonts w:ascii="Courier New" w:hAnsi="Courier New" w:cs="Courier New"/>
          <w:color w:val="000000" w:themeColor="text1"/>
          <w:sz w:val="21"/>
          <w:szCs w:val="21"/>
        </w:rPr>
      </w:pPr>
      <w:ins w:id="498"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Allow dynamical customization of the network characteristics for different diverse use cases within the limits set of functions by the operator.  Network slice enables the operator to create networks customized to provide flexible solutions for different market scenarios, which have diverse requirements, with respect to the functionality, performance and resource separation.</w:t>
        </w:r>
      </w:ins>
    </w:p>
    <w:p w14:paraId="3CCC4436" w14:textId="77777777" w:rsidR="007566AA" w:rsidRPr="006C14B5" w:rsidRDefault="007566AA" w:rsidP="007566AA">
      <w:pPr>
        <w:ind w:left="720"/>
        <w:rPr>
          <w:ins w:id="499" w:author="Alex Galis" w:date="2017-05-20T15:19:00Z"/>
          <w:rFonts w:ascii="Courier New" w:hAnsi="Courier New" w:cs="Courier New"/>
          <w:color w:val="000000" w:themeColor="text1"/>
          <w:sz w:val="21"/>
          <w:szCs w:val="21"/>
        </w:rPr>
      </w:pPr>
      <w:ins w:id="500" w:author="Alex Galis" w:date="2017-05-20T15:19:00Z">
        <w:r w:rsidRPr="006C14B5">
          <w:rPr>
            <w:rFonts w:ascii="Courier New" w:hAnsi="Courier New" w:cs="Courier New"/>
            <w:color w:val="000000" w:themeColor="text1"/>
            <w:sz w:val="21"/>
            <w:szCs w:val="21"/>
          </w:rPr>
          <w:t>•</w:t>
        </w:r>
        <w:r w:rsidRPr="006C14B5">
          <w:rPr>
            <w:rFonts w:ascii="Courier New" w:hAnsi="Courier New" w:cs="Courier New"/>
            <w:color w:val="000000" w:themeColor="text1"/>
            <w:sz w:val="21"/>
            <w:szCs w:val="21"/>
          </w:rPr>
          <w:tab/>
          <w:t>It includes a description of the structure (and contained components) and configuration of the slice instance.</w:t>
        </w:r>
      </w:ins>
    </w:p>
    <w:p w14:paraId="0361A622" w14:textId="77777777" w:rsidR="007566AA" w:rsidRPr="006C14B5" w:rsidRDefault="007566AA" w:rsidP="007566AA">
      <w:pPr>
        <w:ind w:left="720"/>
        <w:rPr>
          <w:ins w:id="501" w:author="Alex Galis" w:date="2017-05-20T15:19:00Z"/>
          <w:rFonts w:ascii="Courier New" w:hAnsi="Courier New" w:cs="Courier New"/>
          <w:color w:val="000000" w:themeColor="text1"/>
          <w:sz w:val="21"/>
          <w:szCs w:val="21"/>
        </w:rPr>
      </w:pPr>
    </w:p>
    <w:p w14:paraId="542F2A03" w14:textId="77777777" w:rsidR="007566AA" w:rsidRPr="006C14B5" w:rsidRDefault="007566AA" w:rsidP="007566AA">
      <w:pPr>
        <w:ind w:left="720"/>
        <w:rPr>
          <w:ins w:id="502" w:author="Alex Galis" w:date="2017-05-20T15:19:00Z"/>
          <w:rFonts w:ascii="Courier New" w:hAnsi="Courier New" w:cs="Courier New"/>
          <w:color w:val="000000" w:themeColor="text1"/>
          <w:sz w:val="21"/>
          <w:szCs w:val="21"/>
        </w:rPr>
      </w:pPr>
      <w:ins w:id="503" w:author="Alex Galis" w:date="2017-05-20T15:19:00Z">
        <w:r w:rsidRPr="006C14B5">
          <w:rPr>
            <w:rFonts w:ascii="Courier New" w:hAnsi="Courier New" w:cs="Courier New"/>
            <w:color w:val="000000" w:themeColor="text1"/>
            <w:sz w:val="21"/>
            <w:szCs w:val="21"/>
          </w:rPr>
          <w:t>Network slice template - A complete description of the structure, configuration and the plans/work flows for how to instantiate and control the Network Slice Instance during its life cycle.</w:t>
        </w:r>
      </w:ins>
    </w:p>
    <w:p w14:paraId="306B8FC1" w14:textId="77777777" w:rsidR="007566AA" w:rsidRPr="006C14B5" w:rsidRDefault="007566AA" w:rsidP="007566AA">
      <w:pPr>
        <w:ind w:left="720"/>
        <w:rPr>
          <w:ins w:id="504" w:author="Alex Galis" w:date="2017-05-20T15:19:00Z"/>
          <w:rFonts w:ascii="Courier New" w:hAnsi="Courier New" w:cs="Courier New"/>
          <w:color w:val="000000" w:themeColor="text1"/>
          <w:sz w:val="21"/>
          <w:szCs w:val="21"/>
        </w:rPr>
      </w:pPr>
    </w:p>
    <w:p w14:paraId="2976B0B6" w14:textId="77777777" w:rsidR="007566AA" w:rsidRPr="006C14B5" w:rsidRDefault="007566AA" w:rsidP="007566AA">
      <w:pPr>
        <w:ind w:left="720"/>
        <w:rPr>
          <w:ins w:id="505" w:author="Alex Galis" w:date="2017-05-20T15:19:00Z"/>
          <w:rFonts w:ascii="Courier New" w:hAnsi="Courier New" w:cs="Courier New"/>
          <w:color w:val="000000" w:themeColor="text1"/>
          <w:sz w:val="21"/>
          <w:szCs w:val="21"/>
        </w:rPr>
      </w:pPr>
      <w:ins w:id="506" w:author="Alex Galis" w:date="2017-05-20T15:19:00Z">
        <w:r w:rsidRPr="006C14B5">
          <w:rPr>
            <w:rFonts w:ascii="Courier New" w:hAnsi="Courier New" w:cs="Courier New"/>
            <w:color w:val="000000" w:themeColor="text1"/>
            <w:sz w:val="21"/>
            <w:szCs w:val="21"/>
          </w:rPr>
          <w:t xml:space="preserve">Network Slice Instance - An activated network slice. It is created based on network template. A set of managed run-time network </w:t>
        </w:r>
        <w:r w:rsidRPr="006C14B5">
          <w:rPr>
            <w:rFonts w:ascii="Courier New" w:hAnsi="Courier New" w:cs="Courier New"/>
            <w:color w:val="000000" w:themeColor="text1"/>
            <w:sz w:val="21"/>
            <w:szCs w:val="21"/>
          </w:rPr>
          <w:lastRenderedPageBreak/>
          <w:t>functions, and resources to run these network functions, forming a complete instantiated logical network to meet certain network characteristics required by the service instance(s). It provides the network characteristics that are required by a service instance. A network slice instance may also be shared across multiple service instances provided by the network operator. The network slice instance may be composed by none, one or more sub-network instances, which may be shared by another network slice instance.</w:t>
        </w:r>
      </w:ins>
    </w:p>
    <w:p w14:paraId="4966088A" w14:textId="77777777" w:rsidR="007566AA" w:rsidRPr="006C14B5" w:rsidRDefault="007566AA" w:rsidP="007566AA">
      <w:pPr>
        <w:ind w:left="720"/>
        <w:rPr>
          <w:ins w:id="507" w:author="Alex Galis" w:date="2017-05-20T15:19:00Z"/>
          <w:rFonts w:ascii="Courier New" w:hAnsi="Courier New" w:cs="Courier New"/>
          <w:color w:val="000000" w:themeColor="text1"/>
          <w:sz w:val="21"/>
          <w:szCs w:val="21"/>
        </w:rPr>
      </w:pPr>
    </w:p>
    <w:p w14:paraId="6A62687A" w14:textId="77777777" w:rsidR="007566AA" w:rsidRPr="006C14B5" w:rsidRDefault="007566AA" w:rsidP="007566AA">
      <w:pPr>
        <w:ind w:left="720"/>
        <w:rPr>
          <w:ins w:id="508" w:author="Alex Galis" w:date="2017-05-20T15:19:00Z"/>
          <w:rFonts w:ascii="Courier New" w:hAnsi="Courier New" w:cs="Courier New"/>
          <w:color w:val="000000" w:themeColor="text1"/>
          <w:sz w:val="21"/>
          <w:szCs w:val="21"/>
        </w:rPr>
      </w:pPr>
      <w:ins w:id="509" w:author="Alex Galis" w:date="2017-05-20T15:19:00Z">
        <w:r w:rsidRPr="006C14B5">
          <w:rPr>
            <w:rFonts w:ascii="Courier New" w:hAnsi="Courier New" w:cs="Courier New"/>
            <w:color w:val="000000" w:themeColor="text1"/>
            <w:sz w:val="21"/>
            <w:szCs w:val="21"/>
          </w:rPr>
          <w:t xml:space="preserve">Network Slice Repository – A repository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keeps information about  all slices that compose a higher level slice but such slice has its own identifier and descriptors.  </w:t>
        </w:r>
      </w:ins>
    </w:p>
    <w:p w14:paraId="5C4F020F" w14:textId="77777777" w:rsidR="007566AA" w:rsidRPr="006C14B5" w:rsidRDefault="007566AA" w:rsidP="007566AA">
      <w:pPr>
        <w:ind w:left="720"/>
        <w:rPr>
          <w:ins w:id="510" w:author="Alex Galis" w:date="2017-05-20T15:19:00Z"/>
          <w:rFonts w:ascii="Courier New" w:hAnsi="Courier New" w:cs="Courier New"/>
          <w:color w:val="000000" w:themeColor="text1"/>
          <w:sz w:val="21"/>
          <w:szCs w:val="21"/>
        </w:rPr>
      </w:pPr>
    </w:p>
    <w:p w14:paraId="5E0EEF4F" w14:textId="77777777" w:rsidR="007566AA" w:rsidRPr="006C14B5" w:rsidRDefault="007566AA" w:rsidP="007566AA">
      <w:pPr>
        <w:ind w:left="720"/>
        <w:rPr>
          <w:ins w:id="511" w:author="Alex Galis" w:date="2017-05-20T15:19:00Z"/>
          <w:rFonts w:ascii="Courier New" w:hAnsi="Courier New" w:cs="Courier New"/>
          <w:color w:val="000000" w:themeColor="text1"/>
          <w:sz w:val="21"/>
          <w:szCs w:val="21"/>
        </w:rPr>
      </w:pPr>
      <w:ins w:id="512" w:author="Alex Galis" w:date="2017-05-20T15:19:00Z">
        <w:r w:rsidRPr="006C14B5">
          <w:rPr>
            <w:rFonts w:ascii="Courier New" w:hAnsi="Courier New" w:cs="Courier New"/>
            <w:color w:val="000000" w:themeColor="text1"/>
            <w:sz w:val="21"/>
            <w:szCs w:val="21"/>
          </w:rPr>
          <w:t>Slice Border Control – A functional entity that is used for users to slice attachement and in recursive slicing, in which an end-to-end slice is a horizontal combination of per domain slices. It’s role is to expose information about a slice to other slices in order to provide efficent slice connection (i.e. topology information exchange, etc.) and to perform necessary protocol translations.</w:t>
        </w:r>
      </w:ins>
    </w:p>
    <w:p w14:paraId="7DFF9F2F" w14:textId="77777777" w:rsidR="007566AA" w:rsidRPr="006C14B5" w:rsidRDefault="007566AA" w:rsidP="007566AA">
      <w:pPr>
        <w:ind w:left="720"/>
        <w:rPr>
          <w:ins w:id="513" w:author="Alex Galis" w:date="2017-05-20T15:19:00Z"/>
          <w:rFonts w:ascii="Courier New" w:hAnsi="Courier New" w:cs="Courier New"/>
          <w:color w:val="000000" w:themeColor="text1"/>
          <w:sz w:val="21"/>
          <w:szCs w:val="21"/>
        </w:rPr>
      </w:pPr>
    </w:p>
    <w:p w14:paraId="528AC715" w14:textId="77777777" w:rsidR="007566AA" w:rsidRPr="006C14B5" w:rsidRDefault="007566AA" w:rsidP="007566AA">
      <w:pPr>
        <w:ind w:left="720"/>
        <w:rPr>
          <w:ins w:id="514" w:author="Alex Galis" w:date="2017-05-20T15:19:00Z"/>
          <w:rFonts w:ascii="Courier New" w:hAnsi="Courier New" w:cs="Courier New"/>
          <w:color w:val="000000" w:themeColor="text1"/>
          <w:sz w:val="21"/>
          <w:szCs w:val="21"/>
        </w:rPr>
      </w:pPr>
      <w:ins w:id="515" w:author="Alex Galis" w:date="2017-05-20T15:19:00Z">
        <w:r w:rsidRPr="006C14B5">
          <w:rPr>
            <w:rFonts w:ascii="Courier New" w:hAnsi="Courier New" w:cs="Courier New"/>
            <w:color w:val="000000" w:themeColor="text1"/>
            <w:sz w:val="21"/>
            <w:szCs w:val="21"/>
          </w:rPr>
          <w:t>Slice Selection Function – A functional entity that is used by the end-users in order to attach to a slice. It provides mechanisms related to slice advertisement, on request passes information related to slice attachement to the end-users and optionally authenticate users. In case of lack of an active slice as descibed in user request it may provide slice matching and also trigger the creation of a slice on-demand.</w:t>
        </w:r>
      </w:ins>
    </w:p>
    <w:p w14:paraId="036E6E21" w14:textId="77777777" w:rsidR="007566AA" w:rsidRPr="006C14B5" w:rsidRDefault="007566AA">
      <w:pPr>
        <w:ind w:left="720"/>
        <w:rPr>
          <w:rFonts w:ascii="Courier New" w:hAnsi="Courier New" w:cs="Courier New"/>
          <w:color w:val="000000" w:themeColor="text1"/>
          <w:sz w:val="21"/>
          <w:szCs w:val="21"/>
        </w:rPr>
        <w:pPrChange w:id="516" w:author="Alex Galis" w:date="2017-05-20T15:19:00Z">
          <w:pPr/>
        </w:pPrChange>
      </w:pPr>
    </w:p>
    <w:p w14:paraId="547480C3" w14:textId="77777777" w:rsidR="004C0732" w:rsidRPr="006C14B5" w:rsidRDefault="004C0732" w:rsidP="004C0732">
      <w:pPr>
        <w:rPr>
          <w:rFonts w:ascii="Courier New" w:hAnsi="Courier New" w:cs="Courier New"/>
          <w:color w:val="000000" w:themeColor="text1"/>
          <w:sz w:val="21"/>
          <w:szCs w:val="21"/>
        </w:rPr>
      </w:pPr>
    </w:p>
    <w:p w14:paraId="147C8AE4" w14:textId="70C31335" w:rsidR="004C0732" w:rsidRPr="006C14B5" w:rsidDel="00FF52E2" w:rsidRDefault="004C0732">
      <w:pPr>
        <w:rPr>
          <w:del w:id="517" w:author="Alex Galis" w:date="2017-05-20T15:23: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del w:id="518" w:author="Alex Galis" w:date="2017-05-20T15:42:00Z">
        <w:r w:rsidRPr="006C14B5" w:rsidDel="0030485B">
          <w:rPr>
            <w:rFonts w:ascii="Courier New" w:hAnsi="Courier New" w:cs="Courier New"/>
            <w:color w:val="000000" w:themeColor="text1"/>
            <w:sz w:val="21"/>
            <w:szCs w:val="21"/>
          </w:rPr>
          <w:delText xml:space="preserve">o </w:delText>
        </w:r>
      </w:del>
      <w:ins w:id="519" w:author="Alex Galis" w:date="2017-05-20T15:28:00Z">
        <w:r w:rsidR="00740A89" w:rsidRPr="006C14B5">
          <w:rPr>
            <w:rFonts w:ascii="Courier New" w:hAnsi="Courier New" w:cs="Courier New"/>
            <w:color w:val="000000" w:themeColor="text1"/>
            <w:sz w:val="21"/>
            <w:szCs w:val="21"/>
          </w:rPr>
          <w:t>List of Acronyms and Abbeviations</w:t>
        </w:r>
      </w:ins>
      <w:del w:id="520" w:author="Alex Galis" w:date="2017-05-20T15:23:00Z">
        <w:r w:rsidRPr="006C14B5" w:rsidDel="00FF52E2">
          <w:rPr>
            <w:rFonts w:ascii="Courier New" w:hAnsi="Courier New" w:cs="Courier New"/>
            <w:color w:val="000000" w:themeColor="text1"/>
            <w:sz w:val="21"/>
            <w:szCs w:val="21"/>
          </w:rPr>
          <w:delText xml:space="preserve"> Network Segment: includes fixed Access Network (AN), Radio Access</w:delText>
        </w:r>
      </w:del>
    </w:p>
    <w:p w14:paraId="08E8FC56" w14:textId="02CAC9F8" w:rsidR="004C0732" w:rsidRPr="006C14B5" w:rsidDel="00FF52E2" w:rsidRDefault="004C0732">
      <w:pPr>
        <w:rPr>
          <w:del w:id="521" w:author="Alex Galis" w:date="2017-05-20T15:23:00Z"/>
          <w:rFonts w:ascii="Courier New" w:hAnsi="Courier New" w:cs="Courier New"/>
          <w:color w:val="000000" w:themeColor="text1"/>
          <w:sz w:val="21"/>
          <w:szCs w:val="21"/>
        </w:rPr>
      </w:pPr>
      <w:del w:id="522" w:author="Alex Galis" w:date="2017-05-20T15:23:00Z">
        <w:r w:rsidRPr="006C14B5" w:rsidDel="00FF52E2">
          <w:rPr>
            <w:rFonts w:ascii="Courier New" w:hAnsi="Courier New" w:cs="Courier New"/>
            <w:color w:val="000000" w:themeColor="text1"/>
            <w:sz w:val="21"/>
            <w:szCs w:val="21"/>
          </w:rPr>
          <w:delText xml:space="preserve">      Network (RAN), Transmission Network (TN), Core Network (CN), Edge</w:delText>
        </w:r>
      </w:del>
    </w:p>
    <w:p w14:paraId="6D2528DC" w14:textId="38B2D2FC" w:rsidR="004C0732" w:rsidRPr="006C14B5" w:rsidDel="00FF52E2" w:rsidRDefault="004C0732">
      <w:pPr>
        <w:rPr>
          <w:del w:id="523" w:author="Alex Galis" w:date="2017-05-20T15:23:00Z"/>
          <w:rFonts w:ascii="Courier New" w:hAnsi="Courier New" w:cs="Courier New"/>
          <w:color w:val="000000" w:themeColor="text1"/>
          <w:sz w:val="21"/>
          <w:szCs w:val="21"/>
        </w:rPr>
      </w:pPr>
      <w:del w:id="524" w:author="Alex Galis" w:date="2017-05-20T15:23:00Z">
        <w:r w:rsidRPr="006C14B5" w:rsidDel="00FF52E2">
          <w:rPr>
            <w:rFonts w:ascii="Courier New" w:hAnsi="Courier New" w:cs="Courier New"/>
            <w:color w:val="000000" w:themeColor="text1"/>
            <w:sz w:val="21"/>
            <w:szCs w:val="21"/>
          </w:rPr>
          <w:delText xml:space="preserve">      Network (EN), central cloud network, edge cloud network, etc.</w:delText>
        </w:r>
      </w:del>
    </w:p>
    <w:p w14:paraId="459D73E9" w14:textId="3F54E79D" w:rsidR="004C0732" w:rsidRPr="006C14B5" w:rsidDel="00FF52E2" w:rsidRDefault="004C0732" w:rsidP="00FF52E2">
      <w:pPr>
        <w:rPr>
          <w:del w:id="525" w:author="Alex Galis" w:date="2017-05-20T15:23:00Z"/>
          <w:rFonts w:ascii="Courier New" w:hAnsi="Courier New" w:cs="Courier New"/>
          <w:color w:val="000000" w:themeColor="text1"/>
          <w:sz w:val="21"/>
          <w:szCs w:val="21"/>
        </w:rPr>
      </w:pPr>
    </w:p>
    <w:p w14:paraId="44749261" w14:textId="37464941" w:rsidR="004C0732" w:rsidRPr="006C14B5" w:rsidDel="00FF52E2" w:rsidRDefault="004C0732" w:rsidP="004C0732">
      <w:pPr>
        <w:rPr>
          <w:del w:id="526" w:author="Alex Galis" w:date="2017-05-20T15:23:00Z"/>
          <w:rFonts w:ascii="Courier New" w:hAnsi="Courier New" w:cs="Courier New"/>
          <w:color w:val="000000" w:themeColor="text1"/>
          <w:sz w:val="21"/>
          <w:szCs w:val="21"/>
        </w:rPr>
      </w:pPr>
      <w:del w:id="527" w:author="Alex Galis" w:date="2017-05-20T15:23:00Z">
        <w:r w:rsidRPr="006C14B5" w:rsidDel="00FF52E2">
          <w:rPr>
            <w:rFonts w:ascii="Courier New" w:hAnsi="Courier New" w:cs="Courier New"/>
            <w:color w:val="000000" w:themeColor="text1"/>
            <w:sz w:val="21"/>
            <w:szCs w:val="21"/>
          </w:rPr>
          <w:delText xml:space="preserve">   o  Domain: domain of TN by default</w:delText>
        </w:r>
      </w:del>
    </w:p>
    <w:p w14:paraId="472059D2" w14:textId="77777777" w:rsidR="004C0732" w:rsidRPr="006C14B5" w:rsidRDefault="004C0732" w:rsidP="004C0732">
      <w:pPr>
        <w:rPr>
          <w:rFonts w:ascii="Courier New" w:hAnsi="Courier New" w:cs="Courier New"/>
          <w:color w:val="000000" w:themeColor="text1"/>
          <w:sz w:val="21"/>
          <w:szCs w:val="21"/>
        </w:rPr>
      </w:pPr>
    </w:p>
    <w:p w14:paraId="0DE3520B" w14:textId="6FF6E466" w:rsidR="0030485B" w:rsidRPr="006C14B5" w:rsidRDefault="004C0732">
      <w:pPr>
        <w:pStyle w:val="ListParagraph"/>
        <w:numPr>
          <w:ilvl w:val="0"/>
          <w:numId w:val="10"/>
        </w:numPr>
        <w:spacing w:before="0" w:beforeAutospacing="0" w:after="0" w:afterAutospacing="0"/>
        <w:ind w:left="714" w:hanging="357"/>
        <w:rPr>
          <w:ins w:id="528" w:author="Alex Galis" w:date="2017-05-20T15:43:00Z"/>
          <w:rFonts w:ascii="Courier New" w:hAnsi="Courier New" w:cs="Courier New"/>
          <w:color w:val="000000" w:themeColor="text1"/>
          <w:sz w:val="21"/>
          <w:szCs w:val="21"/>
          <w:rPrChange w:id="529" w:author="Alex Galis" w:date="2017-05-20T19:18:00Z">
            <w:rPr>
              <w:ins w:id="530" w:author="Alex Galis" w:date="2017-05-20T15:43:00Z"/>
            </w:rPr>
          </w:rPrChange>
        </w:rPr>
        <w:pPrChange w:id="531" w:author="Alex Galis" w:date="2017-05-20T15:45:00Z">
          <w:pPr/>
        </w:pPrChange>
      </w:pPr>
      <w:del w:id="532" w:author="Alex Galis" w:date="2017-05-20T15:44:00Z">
        <w:r w:rsidRPr="006C14B5" w:rsidDel="003C39F2">
          <w:rPr>
            <w:rFonts w:ascii="Courier New" w:hAnsi="Courier New" w:cs="Courier New"/>
            <w:color w:val="000000" w:themeColor="text1"/>
            <w:sz w:val="21"/>
            <w:szCs w:val="21"/>
            <w:lang w:val="en-GB"/>
            <w:rPrChange w:id="533" w:author="Alex Galis" w:date="2017-05-20T19:18:00Z">
              <w:rPr/>
            </w:rPrChange>
          </w:rPr>
          <w:delText xml:space="preserve">   </w:delText>
        </w:r>
      </w:del>
      <w:ins w:id="534" w:author="Alex Galis" w:date="2017-05-20T15:43:00Z">
        <w:r w:rsidR="0030485B" w:rsidRPr="006C14B5">
          <w:rPr>
            <w:rFonts w:ascii="Courier New" w:hAnsi="Courier New" w:cs="Courier New"/>
            <w:color w:val="000000" w:themeColor="text1"/>
            <w:sz w:val="21"/>
            <w:szCs w:val="21"/>
            <w:lang w:val="en-GB"/>
            <w:rPrChange w:id="535" w:author="Alex Galis" w:date="2017-05-20T19:18:00Z">
              <w:rPr/>
            </w:rPrChange>
          </w:rPr>
          <w:t>AN: Access Network</w:t>
        </w:r>
      </w:ins>
    </w:p>
    <w:p w14:paraId="792C0F27" w14:textId="605E414F" w:rsidR="0030485B" w:rsidRPr="006C14B5" w:rsidRDefault="0030485B">
      <w:pPr>
        <w:pStyle w:val="ListParagraph"/>
        <w:numPr>
          <w:ilvl w:val="0"/>
          <w:numId w:val="9"/>
        </w:numPr>
        <w:spacing w:before="0" w:beforeAutospacing="0" w:after="0" w:afterAutospacing="0"/>
        <w:ind w:left="714" w:hanging="357"/>
        <w:rPr>
          <w:ins w:id="536" w:author="Alex Galis" w:date="2017-05-20T15:43:00Z"/>
          <w:rFonts w:ascii="Courier New" w:hAnsi="Courier New" w:cs="Courier New"/>
          <w:color w:val="000000" w:themeColor="text1"/>
          <w:sz w:val="21"/>
          <w:szCs w:val="21"/>
          <w:rPrChange w:id="537" w:author="Alex Galis" w:date="2017-05-20T19:18:00Z">
            <w:rPr>
              <w:ins w:id="538" w:author="Alex Galis" w:date="2017-05-20T15:43:00Z"/>
            </w:rPr>
          </w:rPrChange>
        </w:rPr>
        <w:pPrChange w:id="539" w:author="Alex Galis" w:date="2017-05-20T15:45:00Z">
          <w:pPr/>
        </w:pPrChange>
      </w:pPr>
      <w:ins w:id="540" w:author="Alex Galis" w:date="2017-05-20T15:43:00Z">
        <w:r w:rsidRPr="006C14B5">
          <w:rPr>
            <w:rFonts w:ascii="Courier New" w:hAnsi="Courier New" w:cs="Courier New"/>
            <w:color w:val="000000" w:themeColor="text1"/>
            <w:sz w:val="21"/>
            <w:szCs w:val="21"/>
            <w:lang w:val="en-GB"/>
            <w:rPrChange w:id="541" w:author="Alex Galis" w:date="2017-05-20T19:18:00Z">
              <w:rPr/>
            </w:rPrChange>
          </w:rPr>
          <w:t>RAN: Radio Access Network</w:t>
        </w:r>
      </w:ins>
    </w:p>
    <w:p w14:paraId="173B7E05" w14:textId="5D7F2A0F" w:rsidR="0030485B" w:rsidRPr="006C14B5" w:rsidRDefault="0030485B">
      <w:pPr>
        <w:pStyle w:val="ListParagraph"/>
        <w:numPr>
          <w:ilvl w:val="0"/>
          <w:numId w:val="9"/>
        </w:numPr>
        <w:rPr>
          <w:ins w:id="542" w:author="Alex Galis" w:date="2017-05-20T15:43:00Z"/>
          <w:rFonts w:ascii="Courier New" w:hAnsi="Courier New" w:cs="Courier New"/>
          <w:color w:val="000000" w:themeColor="text1"/>
          <w:sz w:val="21"/>
          <w:szCs w:val="21"/>
          <w:rPrChange w:id="543" w:author="Alex Galis" w:date="2017-05-20T19:18:00Z">
            <w:rPr>
              <w:ins w:id="544" w:author="Alex Galis" w:date="2017-05-20T15:43:00Z"/>
            </w:rPr>
          </w:rPrChange>
        </w:rPr>
        <w:pPrChange w:id="545" w:author="Alex Galis" w:date="2017-05-20T15:44:00Z">
          <w:pPr/>
        </w:pPrChange>
      </w:pPr>
      <w:ins w:id="546" w:author="Alex Galis" w:date="2017-05-20T15:43:00Z">
        <w:r w:rsidRPr="006C14B5">
          <w:rPr>
            <w:rFonts w:ascii="Courier New" w:hAnsi="Courier New" w:cs="Courier New"/>
            <w:color w:val="000000" w:themeColor="text1"/>
            <w:sz w:val="21"/>
            <w:szCs w:val="21"/>
            <w:lang w:val="en-GB"/>
            <w:rPrChange w:id="547" w:author="Alex Galis" w:date="2017-05-20T19:18:00Z">
              <w:rPr/>
            </w:rPrChange>
          </w:rPr>
          <w:t>TN: Transmission Network</w:t>
        </w:r>
      </w:ins>
    </w:p>
    <w:p w14:paraId="1AFC5615" w14:textId="52684669" w:rsidR="0030485B" w:rsidRPr="006C14B5" w:rsidRDefault="0030485B">
      <w:pPr>
        <w:pStyle w:val="ListParagraph"/>
        <w:numPr>
          <w:ilvl w:val="0"/>
          <w:numId w:val="9"/>
        </w:numPr>
        <w:rPr>
          <w:ins w:id="548" w:author="Alex Galis" w:date="2017-05-20T15:43:00Z"/>
          <w:rFonts w:ascii="Courier New" w:hAnsi="Courier New" w:cs="Courier New"/>
          <w:color w:val="000000" w:themeColor="text1"/>
          <w:sz w:val="21"/>
          <w:szCs w:val="21"/>
          <w:rPrChange w:id="549" w:author="Alex Galis" w:date="2017-05-20T19:18:00Z">
            <w:rPr>
              <w:ins w:id="550" w:author="Alex Galis" w:date="2017-05-20T15:43:00Z"/>
            </w:rPr>
          </w:rPrChange>
        </w:rPr>
        <w:pPrChange w:id="551" w:author="Alex Galis" w:date="2017-05-20T15:44:00Z">
          <w:pPr/>
        </w:pPrChange>
      </w:pPr>
      <w:ins w:id="552" w:author="Alex Galis" w:date="2017-05-20T15:43:00Z">
        <w:r w:rsidRPr="006C14B5">
          <w:rPr>
            <w:rFonts w:ascii="Courier New" w:hAnsi="Courier New" w:cs="Courier New"/>
            <w:color w:val="000000" w:themeColor="text1"/>
            <w:sz w:val="21"/>
            <w:szCs w:val="21"/>
            <w:lang w:val="en-GB"/>
            <w:rPrChange w:id="553" w:author="Alex Galis" w:date="2017-05-20T19:18:00Z">
              <w:rPr/>
            </w:rPrChange>
          </w:rPr>
          <w:t>CN: Core Network</w:t>
        </w:r>
      </w:ins>
    </w:p>
    <w:p w14:paraId="727D77C2" w14:textId="05620A95" w:rsidR="0030485B" w:rsidRPr="006C14B5" w:rsidRDefault="0030485B">
      <w:pPr>
        <w:pStyle w:val="ListParagraph"/>
        <w:numPr>
          <w:ilvl w:val="0"/>
          <w:numId w:val="9"/>
        </w:numPr>
        <w:rPr>
          <w:ins w:id="554" w:author="Alex Galis" w:date="2017-05-20T15:43:00Z"/>
          <w:rFonts w:ascii="Courier New" w:hAnsi="Courier New" w:cs="Courier New"/>
          <w:color w:val="000000" w:themeColor="text1"/>
          <w:sz w:val="21"/>
          <w:szCs w:val="21"/>
          <w:rPrChange w:id="555" w:author="Alex Galis" w:date="2017-05-20T19:18:00Z">
            <w:rPr>
              <w:ins w:id="556" w:author="Alex Galis" w:date="2017-05-20T15:43:00Z"/>
            </w:rPr>
          </w:rPrChange>
        </w:rPr>
        <w:pPrChange w:id="557" w:author="Alex Galis" w:date="2017-05-20T15:44:00Z">
          <w:pPr/>
        </w:pPrChange>
      </w:pPr>
      <w:ins w:id="558" w:author="Alex Galis" w:date="2017-05-20T15:44:00Z">
        <w:r w:rsidRPr="006C14B5">
          <w:rPr>
            <w:rFonts w:ascii="Courier New" w:hAnsi="Courier New" w:cs="Courier New"/>
            <w:color w:val="000000" w:themeColor="text1"/>
            <w:sz w:val="21"/>
            <w:szCs w:val="21"/>
            <w:lang w:val="en-GB"/>
            <w:rPrChange w:id="559" w:author="Alex Galis" w:date="2017-05-20T19:18:00Z">
              <w:rPr/>
            </w:rPrChange>
          </w:rPr>
          <w:t>EN: Edge Network</w:t>
        </w:r>
      </w:ins>
    </w:p>
    <w:p w14:paraId="3F22AB2D" w14:textId="64CF20D9" w:rsidR="004C0732" w:rsidRPr="006C14B5" w:rsidRDefault="004C0732">
      <w:pPr>
        <w:pStyle w:val="ListParagraph"/>
        <w:numPr>
          <w:ilvl w:val="0"/>
          <w:numId w:val="9"/>
        </w:numPr>
        <w:rPr>
          <w:rFonts w:ascii="Courier New" w:hAnsi="Courier New" w:cs="Courier New"/>
          <w:color w:val="000000" w:themeColor="text1"/>
          <w:sz w:val="21"/>
          <w:szCs w:val="21"/>
          <w:rPrChange w:id="560" w:author="Alex Galis" w:date="2017-05-20T19:18:00Z">
            <w:rPr/>
          </w:rPrChange>
        </w:rPr>
        <w:pPrChange w:id="561" w:author="Alex Galis" w:date="2017-05-20T15:44:00Z">
          <w:pPr/>
        </w:pPrChange>
      </w:pPr>
      <w:del w:id="562" w:author="Alex Galis" w:date="2017-05-20T15:44:00Z">
        <w:r w:rsidRPr="006C14B5" w:rsidDel="003C39F2">
          <w:rPr>
            <w:rFonts w:ascii="Courier New" w:hAnsi="Courier New" w:cs="Courier New"/>
            <w:color w:val="000000" w:themeColor="text1"/>
            <w:sz w:val="21"/>
            <w:szCs w:val="21"/>
            <w:lang w:val="en-GB"/>
            <w:rPrChange w:id="563" w:author="Alex Galis" w:date="2017-05-20T19:18:00Z">
              <w:rPr/>
            </w:rPrChange>
          </w:rPr>
          <w:delText xml:space="preserve">o  </w:delText>
        </w:r>
      </w:del>
      <w:r w:rsidRPr="006C14B5">
        <w:rPr>
          <w:rFonts w:ascii="Courier New" w:hAnsi="Courier New" w:cs="Courier New"/>
          <w:color w:val="000000" w:themeColor="text1"/>
          <w:sz w:val="21"/>
          <w:szCs w:val="21"/>
          <w:lang w:val="en-GB"/>
          <w:rPrChange w:id="564" w:author="Alex Galis" w:date="2017-05-20T19:18:00Z">
            <w:rPr/>
          </w:rPrChange>
        </w:rPr>
        <w:t>CNC: customer network controller</w:t>
      </w:r>
    </w:p>
    <w:p w14:paraId="300DA7AE" w14:textId="199449B3" w:rsidR="004C0732" w:rsidRPr="009E4D88" w:rsidDel="0030485B" w:rsidRDefault="004C0732" w:rsidP="004C0732">
      <w:pPr>
        <w:rPr>
          <w:del w:id="565" w:author="Alex Galis" w:date="2017-05-20T15:42:00Z"/>
          <w:rFonts w:ascii="Courier New" w:hAnsi="Courier New" w:cs="Courier New"/>
          <w:color w:val="000000" w:themeColor="text1"/>
          <w:sz w:val="21"/>
          <w:szCs w:val="21"/>
        </w:rPr>
      </w:pPr>
    </w:p>
    <w:p w14:paraId="16E678E2" w14:textId="68DC06DB" w:rsidR="004C0732" w:rsidRPr="006C14B5" w:rsidRDefault="004C0732">
      <w:pPr>
        <w:pStyle w:val="ListParagraph"/>
        <w:numPr>
          <w:ilvl w:val="0"/>
          <w:numId w:val="9"/>
        </w:numPr>
        <w:rPr>
          <w:rFonts w:ascii="Courier New" w:hAnsi="Courier New" w:cs="Courier New"/>
          <w:color w:val="000000" w:themeColor="text1"/>
          <w:sz w:val="21"/>
          <w:szCs w:val="21"/>
          <w:rPrChange w:id="566" w:author="Alex Galis" w:date="2017-05-20T19:18:00Z">
            <w:rPr/>
          </w:rPrChange>
        </w:rPr>
        <w:pPrChange w:id="567" w:author="Alex Galis" w:date="2017-05-20T15:44:00Z">
          <w:pPr/>
        </w:pPrChange>
      </w:pPr>
      <w:del w:id="568" w:author="Alex Galis" w:date="2017-05-20T15:42:00Z">
        <w:r w:rsidRPr="006C14B5" w:rsidDel="0030485B">
          <w:rPr>
            <w:rFonts w:ascii="Courier New" w:hAnsi="Courier New" w:cs="Courier New"/>
            <w:color w:val="000000" w:themeColor="text1"/>
            <w:sz w:val="21"/>
            <w:szCs w:val="21"/>
            <w:lang w:val="en-GB"/>
            <w:rPrChange w:id="569" w:author="Alex Galis" w:date="2017-05-20T19:18:00Z">
              <w:rPr/>
            </w:rPrChange>
          </w:rPr>
          <w:delText xml:space="preserve">   </w:delText>
        </w:r>
      </w:del>
      <w:del w:id="570" w:author="Alex Galis" w:date="2017-05-20T15:44:00Z">
        <w:r w:rsidRPr="006C14B5" w:rsidDel="003C39F2">
          <w:rPr>
            <w:rFonts w:ascii="Courier New" w:hAnsi="Courier New" w:cs="Courier New"/>
            <w:color w:val="000000" w:themeColor="text1"/>
            <w:sz w:val="21"/>
            <w:szCs w:val="21"/>
            <w:lang w:val="en-GB"/>
            <w:rPrChange w:id="571" w:author="Alex Galis" w:date="2017-05-20T19:18:00Z">
              <w:rPr/>
            </w:rPrChange>
          </w:rPr>
          <w:delText xml:space="preserve">o  </w:delText>
        </w:r>
      </w:del>
      <w:r w:rsidRPr="006C14B5">
        <w:rPr>
          <w:rFonts w:ascii="Courier New" w:hAnsi="Courier New" w:cs="Courier New"/>
          <w:color w:val="000000" w:themeColor="text1"/>
          <w:sz w:val="21"/>
          <w:szCs w:val="21"/>
          <w:lang w:val="en-GB"/>
          <w:rPrChange w:id="572" w:author="Alex Galis" w:date="2017-05-20T19:18:00Z">
            <w:rPr/>
          </w:rPrChange>
        </w:rPr>
        <w:t>MDSC: multi-domain service coordinator, could be a hierarchical</w:t>
      </w:r>
    </w:p>
    <w:p w14:paraId="22B83232" w14:textId="24FA8388" w:rsidR="004C0732" w:rsidRPr="006C14B5" w:rsidRDefault="004C0732">
      <w:pPr>
        <w:pStyle w:val="ListParagraph"/>
        <w:numPr>
          <w:ilvl w:val="1"/>
          <w:numId w:val="9"/>
        </w:numPr>
        <w:rPr>
          <w:rFonts w:ascii="Courier New" w:hAnsi="Courier New" w:cs="Courier New"/>
          <w:color w:val="000000" w:themeColor="text1"/>
          <w:sz w:val="21"/>
          <w:szCs w:val="21"/>
          <w:rPrChange w:id="573" w:author="Alex Galis" w:date="2017-05-20T19:18:00Z">
            <w:rPr/>
          </w:rPrChange>
        </w:rPr>
        <w:pPrChange w:id="574" w:author="Alex Galis" w:date="2017-05-20T15:44:00Z">
          <w:pPr/>
        </w:pPrChange>
      </w:pPr>
      <w:del w:id="575" w:author="Alex Galis" w:date="2017-05-20T15:44:00Z">
        <w:r w:rsidRPr="006C14B5" w:rsidDel="003C39F2">
          <w:rPr>
            <w:rFonts w:ascii="Courier New" w:hAnsi="Courier New" w:cs="Courier New"/>
            <w:color w:val="000000" w:themeColor="text1"/>
            <w:sz w:val="21"/>
            <w:szCs w:val="21"/>
            <w:lang w:val="en-GB"/>
            <w:rPrChange w:id="576" w:author="Alex Galis" w:date="2017-05-20T19:18:00Z">
              <w:rPr/>
            </w:rPrChange>
          </w:rPr>
          <w:delText xml:space="preserve">      </w:delText>
        </w:r>
      </w:del>
      <w:r w:rsidRPr="006C14B5">
        <w:rPr>
          <w:rFonts w:ascii="Courier New" w:hAnsi="Courier New" w:cs="Courier New"/>
          <w:color w:val="000000" w:themeColor="text1"/>
          <w:sz w:val="21"/>
          <w:szCs w:val="21"/>
          <w:lang w:val="en-GB"/>
          <w:rPrChange w:id="577" w:author="Alex Galis" w:date="2017-05-20T19:18:00Z">
            <w:rPr/>
          </w:rPrChange>
        </w:rPr>
        <w:t>one</w:t>
      </w:r>
    </w:p>
    <w:p w14:paraId="0F6A7591" w14:textId="5BFFED8D" w:rsidR="004C0732" w:rsidRPr="009E4D88" w:rsidDel="0030485B" w:rsidRDefault="004C0732" w:rsidP="004C0732">
      <w:pPr>
        <w:rPr>
          <w:del w:id="578" w:author="Alex Galis" w:date="2017-05-20T15:42:00Z"/>
          <w:rFonts w:ascii="Courier New" w:hAnsi="Courier New" w:cs="Courier New"/>
          <w:color w:val="000000" w:themeColor="text1"/>
          <w:sz w:val="21"/>
          <w:szCs w:val="21"/>
        </w:rPr>
      </w:pPr>
    </w:p>
    <w:p w14:paraId="022D0782" w14:textId="04492CF1" w:rsidR="004C0732" w:rsidRPr="006C14B5" w:rsidRDefault="004C0732">
      <w:pPr>
        <w:pStyle w:val="ListParagraph"/>
        <w:numPr>
          <w:ilvl w:val="0"/>
          <w:numId w:val="9"/>
        </w:numPr>
        <w:rPr>
          <w:rFonts w:ascii="Courier New" w:hAnsi="Courier New" w:cs="Courier New"/>
          <w:color w:val="000000" w:themeColor="text1"/>
          <w:sz w:val="21"/>
          <w:szCs w:val="21"/>
          <w:rPrChange w:id="579" w:author="Alex Galis" w:date="2017-05-20T19:18:00Z">
            <w:rPr/>
          </w:rPrChange>
        </w:rPr>
        <w:pPrChange w:id="580" w:author="Alex Galis" w:date="2017-05-20T15:44:00Z">
          <w:pPr/>
        </w:pPrChange>
      </w:pPr>
      <w:del w:id="581" w:author="Alex Galis" w:date="2017-05-20T15:42:00Z">
        <w:r w:rsidRPr="006C14B5" w:rsidDel="0030485B">
          <w:rPr>
            <w:rFonts w:ascii="Courier New" w:hAnsi="Courier New" w:cs="Courier New"/>
            <w:color w:val="000000" w:themeColor="text1"/>
            <w:sz w:val="21"/>
            <w:szCs w:val="21"/>
            <w:lang w:val="en-GB"/>
            <w:rPrChange w:id="582" w:author="Alex Galis" w:date="2017-05-20T19:18:00Z">
              <w:rPr/>
            </w:rPrChange>
          </w:rPr>
          <w:delText xml:space="preserve">   </w:delText>
        </w:r>
      </w:del>
      <w:del w:id="583" w:author="Alex Galis" w:date="2017-05-20T15:44:00Z">
        <w:r w:rsidRPr="006C14B5" w:rsidDel="003C39F2">
          <w:rPr>
            <w:rFonts w:ascii="Courier New" w:hAnsi="Courier New" w:cs="Courier New"/>
            <w:color w:val="000000" w:themeColor="text1"/>
            <w:sz w:val="21"/>
            <w:szCs w:val="21"/>
            <w:lang w:val="en-GB"/>
            <w:rPrChange w:id="584" w:author="Alex Galis" w:date="2017-05-20T19:18:00Z">
              <w:rPr/>
            </w:rPrChange>
          </w:rPr>
          <w:delText xml:space="preserve">o  </w:delText>
        </w:r>
      </w:del>
      <w:r w:rsidRPr="006C14B5">
        <w:rPr>
          <w:rFonts w:ascii="Courier New" w:hAnsi="Courier New" w:cs="Courier New"/>
          <w:color w:val="000000" w:themeColor="text1"/>
          <w:sz w:val="21"/>
          <w:szCs w:val="21"/>
          <w:lang w:val="en-GB"/>
          <w:rPrChange w:id="585" w:author="Alex Galis" w:date="2017-05-20T19:18:00Z">
            <w:rPr/>
          </w:rPrChange>
        </w:rPr>
        <w:t>PNC: physical network controller, each transport network domain</w:t>
      </w:r>
    </w:p>
    <w:p w14:paraId="1485B2D0" w14:textId="7E8C46C1" w:rsidR="004C0732" w:rsidRPr="006C14B5" w:rsidRDefault="004C0732">
      <w:pPr>
        <w:pStyle w:val="ListParagraph"/>
        <w:numPr>
          <w:ilvl w:val="1"/>
          <w:numId w:val="9"/>
        </w:numPr>
        <w:rPr>
          <w:rFonts w:ascii="Courier New" w:hAnsi="Courier New" w:cs="Courier New"/>
          <w:color w:val="000000" w:themeColor="text1"/>
          <w:sz w:val="21"/>
          <w:szCs w:val="21"/>
          <w:rPrChange w:id="586" w:author="Alex Galis" w:date="2017-05-20T19:18:00Z">
            <w:rPr/>
          </w:rPrChange>
        </w:rPr>
        <w:pPrChange w:id="587" w:author="Alex Galis" w:date="2017-05-20T15:44:00Z">
          <w:pPr/>
        </w:pPrChange>
      </w:pPr>
      <w:del w:id="588" w:author="Alex Galis" w:date="2017-05-20T15:44:00Z">
        <w:r w:rsidRPr="006C14B5" w:rsidDel="003C39F2">
          <w:rPr>
            <w:rFonts w:ascii="Courier New" w:hAnsi="Courier New" w:cs="Courier New"/>
            <w:color w:val="000000" w:themeColor="text1"/>
            <w:sz w:val="21"/>
            <w:szCs w:val="21"/>
            <w:lang w:val="en-GB"/>
            <w:rPrChange w:id="589" w:author="Alex Galis" w:date="2017-05-20T19:18:00Z">
              <w:rPr/>
            </w:rPrChange>
          </w:rPr>
          <w:delText xml:space="preserve">      </w:delText>
        </w:r>
      </w:del>
      <w:r w:rsidRPr="006C14B5">
        <w:rPr>
          <w:rFonts w:ascii="Courier New" w:hAnsi="Courier New" w:cs="Courier New"/>
          <w:color w:val="000000" w:themeColor="text1"/>
          <w:sz w:val="21"/>
          <w:szCs w:val="21"/>
          <w:lang w:val="en-GB"/>
          <w:rPrChange w:id="590" w:author="Alex Galis" w:date="2017-05-20T19:18:00Z">
            <w:rPr/>
          </w:rPrChange>
        </w:rPr>
        <w:t>has a PNC</w:t>
      </w:r>
    </w:p>
    <w:p w14:paraId="68298BF6" w14:textId="064DD08D" w:rsidR="004C0732" w:rsidRPr="009E4D88" w:rsidDel="0030485B" w:rsidRDefault="004C0732" w:rsidP="004C0732">
      <w:pPr>
        <w:rPr>
          <w:del w:id="591" w:author="Alex Galis" w:date="2017-05-20T15:42:00Z"/>
          <w:rFonts w:ascii="Courier New" w:hAnsi="Courier New" w:cs="Courier New"/>
          <w:color w:val="000000" w:themeColor="text1"/>
          <w:sz w:val="21"/>
          <w:szCs w:val="21"/>
        </w:rPr>
      </w:pPr>
    </w:p>
    <w:p w14:paraId="1CEB4844" w14:textId="72467122" w:rsidR="004C0732" w:rsidRPr="006C14B5" w:rsidRDefault="004C0732">
      <w:pPr>
        <w:pStyle w:val="ListParagraph"/>
        <w:numPr>
          <w:ilvl w:val="0"/>
          <w:numId w:val="9"/>
        </w:numPr>
        <w:rPr>
          <w:rFonts w:ascii="Courier New" w:hAnsi="Courier New" w:cs="Courier New"/>
          <w:color w:val="000000" w:themeColor="text1"/>
          <w:sz w:val="21"/>
          <w:szCs w:val="21"/>
          <w:rPrChange w:id="592" w:author="Alex Galis" w:date="2017-05-20T19:18:00Z">
            <w:rPr/>
          </w:rPrChange>
        </w:rPr>
        <w:pPrChange w:id="593" w:author="Alex Galis" w:date="2017-05-20T15:44:00Z">
          <w:pPr/>
        </w:pPrChange>
      </w:pPr>
      <w:del w:id="594" w:author="Alex Galis" w:date="2017-05-20T15:42:00Z">
        <w:r w:rsidRPr="006C14B5" w:rsidDel="0030485B">
          <w:rPr>
            <w:rFonts w:ascii="Courier New" w:hAnsi="Courier New" w:cs="Courier New"/>
            <w:color w:val="000000" w:themeColor="text1"/>
            <w:sz w:val="21"/>
            <w:szCs w:val="21"/>
            <w:lang w:val="en-GB"/>
            <w:rPrChange w:id="595" w:author="Alex Galis" w:date="2017-05-20T19:18:00Z">
              <w:rPr/>
            </w:rPrChange>
          </w:rPr>
          <w:delText xml:space="preserve">   </w:delText>
        </w:r>
      </w:del>
      <w:del w:id="596" w:author="Alex Galis" w:date="2017-05-20T15:44:00Z">
        <w:r w:rsidRPr="006C14B5" w:rsidDel="003C39F2">
          <w:rPr>
            <w:rFonts w:ascii="Courier New" w:hAnsi="Courier New" w:cs="Courier New"/>
            <w:color w:val="000000" w:themeColor="text1"/>
            <w:sz w:val="21"/>
            <w:szCs w:val="21"/>
            <w:lang w:val="en-GB"/>
            <w:rPrChange w:id="597" w:author="Alex Galis" w:date="2017-05-20T19:18:00Z">
              <w:rPr/>
            </w:rPrChange>
          </w:rPr>
          <w:delText xml:space="preserve">o  </w:delText>
        </w:r>
      </w:del>
      <w:r w:rsidRPr="006C14B5">
        <w:rPr>
          <w:rFonts w:ascii="Courier New" w:hAnsi="Courier New" w:cs="Courier New"/>
          <w:color w:val="000000" w:themeColor="text1"/>
          <w:sz w:val="21"/>
          <w:szCs w:val="21"/>
          <w:lang w:val="en-GB"/>
          <w:rPrChange w:id="598" w:author="Alex Galis" w:date="2017-05-20T19:18:00Z">
            <w:rPr/>
          </w:rPrChange>
        </w:rPr>
        <w:t>VN: virtual network</w:t>
      </w:r>
    </w:p>
    <w:p w14:paraId="094021C3" w14:textId="3F23C15E" w:rsidR="004C0732" w:rsidRPr="009E4D88" w:rsidDel="003C39F2" w:rsidRDefault="004C0732" w:rsidP="004C0732">
      <w:pPr>
        <w:rPr>
          <w:del w:id="599" w:author="Alex Galis" w:date="2017-05-20T15:44:00Z"/>
          <w:rFonts w:ascii="Courier New" w:hAnsi="Courier New" w:cs="Courier New"/>
          <w:color w:val="000000" w:themeColor="text1"/>
          <w:sz w:val="21"/>
          <w:szCs w:val="21"/>
        </w:rPr>
      </w:pPr>
    </w:p>
    <w:p w14:paraId="7C5BED22" w14:textId="64F7B4E3" w:rsidR="004C0732" w:rsidRPr="003C4221" w:rsidDel="0030485B" w:rsidRDefault="004C0732" w:rsidP="004C0732">
      <w:pPr>
        <w:rPr>
          <w:del w:id="600" w:author="Alex Galis" w:date="2017-05-20T15:43:00Z"/>
          <w:rFonts w:ascii="Courier New" w:hAnsi="Courier New" w:cs="Courier New"/>
          <w:color w:val="000000" w:themeColor="text1"/>
          <w:sz w:val="21"/>
          <w:szCs w:val="21"/>
        </w:rPr>
      </w:pPr>
    </w:p>
    <w:p w14:paraId="6DA53380" w14:textId="136F233C" w:rsidR="004C0732" w:rsidRPr="003C4221" w:rsidDel="0030485B" w:rsidRDefault="004C0732" w:rsidP="004C0732">
      <w:pPr>
        <w:rPr>
          <w:del w:id="601" w:author="Alex Galis" w:date="2017-05-20T15:43:00Z"/>
          <w:rFonts w:ascii="Courier New" w:hAnsi="Courier New" w:cs="Courier New"/>
          <w:color w:val="000000" w:themeColor="text1"/>
          <w:sz w:val="21"/>
          <w:szCs w:val="21"/>
        </w:rPr>
      </w:pPr>
    </w:p>
    <w:p w14:paraId="75B5A2F8" w14:textId="29A76E45" w:rsidR="004C0732" w:rsidRPr="006A122C" w:rsidDel="0030485B" w:rsidRDefault="004C0732" w:rsidP="004C0732">
      <w:pPr>
        <w:rPr>
          <w:del w:id="602" w:author="Alex Galis" w:date="2017-05-20T15:43:00Z"/>
          <w:rFonts w:ascii="Courier New" w:hAnsi="Courier New" w:cs="Courier New"/>
          <w:color w:val="000000" w:themeColor="text1"/>
          <w:sz w:val="21"/>
          <w:szCs w:val="21"/>
        </w:rPr>
      </w:pPr>
    </w:p>
    <w:p w14:paraId="5439EC78" w14:textId="427C3117" w:rsidR="004C0732" w:rsidRPr="00FE0A3F" w:rsidDel="0030485B" w:rsidRDefault="004C0732" w:rsidP="004C0732">
      <w:pPr>
        <w:rPr>
          <w:del w:id="603" w:author="Alex Galis" w:date="2017-05-20T15:43:00Z"/>
          <w:rFonts w:ascii="Courier New" w:hAnsi="Courier New" w:cs="Courier New"/>
          <w:color w:val="000000" w:themeColor="text1"/>
          <w:sz w:val="21"/>
          <w:szCs w:val="21"/>
        </w:rPr>
      </w:pPr>
      <w:del w:id="604" w:author="Alex Galis" w:date="2017-05-20T15:43:00Z">
        <w:r w:rsidRPr="00FE0A3F" w:rsidDel="0030485B">
          <w:rPr>
            <w:rFonts w:ascii="Courier New" w:hAnsi="Courier New" w:cs="Courier New"/>
            <w:color w:val="000000" w:themeColor="text1"/>
            <w:sz w:val="21"/>
            <w:szCs w:val="21"/>
          </w:rPr>
          <w:delText>Qiang, et al.           Expires November 18, 2017               [Page 3]</w:delText>
        </w:r>
      </w:del>
    </w:p>
    <w:p w14:paraId="4D31927B" w14:textId="31740531" w:rsidR="004C0732" w:rsidRPr="00090A4F" w:rsidDel="0030485B" w:rsidRDefault="004C0732" w:rsidP="004C0732">
      <w:pPr>
        <w:rPr>
          <w:del w:id="605" w:author="Alex Galis" w:date="2017-05-20T15:43:00Z"/>
          <w:rFonts w:ascii="Courier New" w:hAnsi="Courier New" w:cs="Courier New"/>
          <w:color w:val="000000" w:themeColor="text1"/>
          <w:sz w:val="21"/>
          <w:szCs w:val="21"/>
        </w:rPr>
      </w:pPr>
    </w:p>
    <w:p w14:paraId="01CD5F31" w14:textId="2373CE54" w:rsidR="004C0732" w:rsidRPr="006C14B5" w:rsidDel="0030485B" w:rsidRDefault="004C0732" w:rsidP="004C0732">
      <w:pPr>
        <w:rPr>
          <w:del w:id="606" w:author="Alex Galis" w:date="2017-05-20T15:43:00Z"/>
          <w:rFonts w:ascii="Courier New" w:hAnsi="Courier New" w:cs="Courier New"/>
          <w:color w:val="000000" w:themeColor="text1"/>
          <w:sz w:val="21"/>
          <w:szCs w:val="21"/>
        </w:rPr>
      </w:pPr>
      <w:del w:id="607" w:author="Alex Galis" w:date="2017-05-20T15:43:00Z">
        <w:r w:rsidRPr="006C14B5" w:rsidDel="0030485B">
          <w:rPr>
            <w:rFonts w:ascii="Courier New" w:hAnsi="Courier New" w:cs="Courier New"/>
            <w:color w:val="000000" w:themeColor="text1"/>
            <w:sz w:val="21"/>
            <w:szCs w:val="21"/>
          </w:rPr>
          <w:delText>Internet-Draft               Network slicing                    May 2017</w:delText>
        </w:r>
      </w:del>
    </w:p>
    <w:p w14:paraId="3EC97A7F" w14:textId="2CBF2371" w:rsidR="004C0732" w:rsidRPr="006C14B5" w:rsidDel="0030485B" w:rsidRDefault="004C0732" w:rsidP="004C0732">
      <w:pPr>
        <w:rPr>
          <w:del w:id="608" w:author="Alex Galis" w:date="2017-05-20T15:43:00Z"/>
          <w:rFonts w:ascii="Courier New" w:hAnsi="Courier New" w:cs="Courier New"/>
          <w:color w:val="000000" w:themeColor="text1"/>
          <w:sz w:val="21"/>
          <w:szCs w:val="21"/>
        </w:rPr>
      </w:pPr>
    </w:p>
    <w:p w14:paraId="526D2D9C" w14:textId="3BBF5EFF" w:rsidR="004C0732" w:rsidRPr="006C14B5" w:rsidDel="0030485B" w:rsidRDefault="004C0732" w:rsidP="004C0732">
      <w:pPr>
        <w:rPr>
          <w:del w:id="609" w:author="Alex Galis" w:date="2017-05-20T15:43:00Z"/>
          <w:rFonts w:ascii="Courier New" w:hAnsi="Courier New" w:cs="Courier New"/>
          <w:color w:val="000000" w:themeColor="text1"/>
          <w:sz w:val="21"/>
          <w:szCs w:val="21"/>
        </w:rPr>
      </w:pPr>
    </w:p>
    <w:p w14:paraId="417B917D" w14:textId="37AC3846" w:rsidR="004C0732" w:rsidRPr="006C14B5" w:rsidRDefault="004C0732">
      <w:pPr>
        <w:pStyle w:val="ListParagraph"/>
        <w:numPr>
          <w:ilvl w:val="0"/>
          <w:numId w:val="9"/>
        </w:numPr>
        <w:rPr>
          <w:rFonts w:ascii="Courier New" w:hAnsi="Courier New" w:cs="Courier New"/>
          <w:color w:val="000000" w:themeColor="text1"/>
          <w:sz w:val="21"/>
          <w:szCs w:val="21"/>
          <w:rPrChange w:id="610" w:author="Alex Galis" w:date="2017-05-20T19:18:00Z">
            <w:rPr/>
          </w:rPrChange>
        </w:rPr>
        <w:pPrChange w:id="611" w:author="Alex Galis" w:date="2017-05-20T15:44:00Z">
          <w:pPr/>
        </w:pPrChange>
      </w:pPr>
      <w:del w:id="612" w:author="Alex Galis" w:date="2017-05-20T15:43:00Z">
        <w:r w:rsidRPr="006C14B5" w:rsidDel="0030485B">
          <w:rPr>
            <w:rFonts w:ascii="Courier New" w:hAnsi="Courier New" w:cs="Courier New"/>
            <w:color w:val="000000" w:themeColor="text1"/>
            <w:sz w:val="21"/>
            <w:szCs w:val="21"/>
            <w:lang w:val="en-GB"/>
            <w:rPrChange w:id="613" w:author="Alex Galis" w:date="2017-05-20T19:18:00Z">
              <w:rPr/>
            </w:rPrChange>
          </w:rPr>
          <w:delText xml:space="preserve">   </w:delText>
        </w:r>
      </w:del>
      <w:del w:id="614" w:author="Alex Galis" w:date="2017-05-20T15:44:00Z">
        <w:r w:rsidRPr="006C14B5" w:rsidDel="003C39F2">
          <w:rPr>
            <w:rFonts w:ascii="Courier New" w:hAnsi="Courier New" w:cs="Courier New"/>
            <w:color w:val="000000" w:themeColor="text1"/>
            <w:sz w:val="21"/>
            <w:szCs w:val="21"/>
            <w:lang w:val="en-GB"/>
            <w:rPrChange w:id="615" w:author="Alex Galis" w:date="2017-05-20T19:18:00Z">
              <w:rPr/>
            </w:rPrChange>
          </w:rPr>
          <w:delText xml:space="preserve">o  </w:delText>
        </w:r>
      </w:del>
      <w:r w:rsidRPr="006C14B5">
        <w:rPr>
          <w:rFonts w:ascii="Courier New" w:hAnsi="Courier New" w:cs="Courier New"/>
          <w:color w:val="000000" w:themeColor="text1"/>
          <w:sz w:val="21"/>
          <w:szCs w:val="21"/>
          <w:lang w:val="en-GB"/>
          <w:rPrChange w:id="616" w:author="Alex Galis" w:date="2017-05-20T19:18:00Z">
            <w:rPr/>
          </w:rPrChange>
        </w:rPr>
        <w:t>PCC: path computation client, the physical device (normally is the</w:t>
      </w:r>
    </w:p>
    <w:p w14:paraId="3C893DC1" w14:textId="77777777" w:rsidR="004C0732" w:rsidRPr="009E4D88" w:rsidRDefault="004C0732" w:rsidP="004C0732">
      <w:pPr>
        <w:rPr>
          <w:rFonts w:ascii="Courier New" w:hAnsi="Courier New" w:cs="Courier New"/>
          <w:color w:val="000000" w:themeColor="text1"/>
          <w:sz w:val="21"/>
          <w:szCs w:val="21"/>
        </w:rPr>
      </w:pPr>
      <w:r w:rsidRPr="006A4E92">
        <w:rPr>
          <w:rFonts w:ascii="Courier New" w:hAnsi="Courier New" w:cs="Courier New"/>
          <w:color w:val="000000" w:themeColor="text1"/>
          <w:sz w:val="21"/>
          <w:szCs w:val="21"/>
        </w:rPr>
        <w:t xml:space="preserve">      ingress device of an LSP) which requests for a path computation</w:t>
      </w:r>
    </w:p>
    <w:p w14:paraId="7812EAAE"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service</w:t>
      </w:r>
    </w:p>
    <w:p w14:paraId="08C1FFB0" w14:textId="77777777" w:rsidR="004C0732" w:rsidRPr="00090A4F" w:rsidRDefault="004C0732" w:rsidP="004C0732">
      <w:pPr>
        <w:rPr>
          <w:rFonts w:ascii="Courier New" w:hAnsi="Courier New" w:cs="Courier New"/>
          <w:color w:val="000000" w:themeColor="text1"/>
          <w:sz w:val="21"/>
          <w:szCs w:val="21"/>
        </w:rPr>
      </w:pPr>
    </w:p>
    <w:p w14:paraId="157ABAC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key words "MUST", "MUST NOT", "REQUIRED", "SHALL", "SHALL NOT",</w:t>
      </w:r>
    </w:p>
    <w:p w14:paraId="205B8AA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"SHOULD", "SHOULD NOT", "RECOMMENDED", "MAY", and "OPTIONAL" in this</w:t>
      </w:r>
    </w:p>
    <w:p w14:paraId="72E405C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document are to be interpreted as described in RFC 2119.</w:t>
      </w:r>
    </w:p>
    <w:p w14:paraId="30BDC76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Additionally, the key words "MIGHT", "COULD", "MAY WISH TO", "WOULD</w:t>
      </w:r>
    </w:p>
    <w:p w14:paraId="7B98ACC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PROBABLY", "SHOULD CONSIDER", and "MUST (BUT WE KNOW YOU WON'T)" in</w:t>
      </w:r>
    </w:p>
    <w:p w14:paraId="2B29957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document are to interpreted as described in RFC 6919.</w:t>
      </w:r>
    </w:p>
    <w:p w14:paraId="7557557C" w14:textId="77777777" w:rsidR="004C0732" w:rsidRPr="006C14B5" w:rsidRDefault="004C0732" w:rsidP="004C0732">
      <w:pPr>
        <w:rPr>
          <w:rFonts w:ascii="Courier New" w:hAnsi="Courier New" w:cs="Courier New"/>
          <w:color w:val="000000" w:themeColor="text1"/>
          <w:sz w:val="21"/>
          <w:szCs w:val="21"/>
        </w:rPr>
      </w:pPr>
    </w:p>
    <w:p w14:paraId="327767CA" w14:textId="5E4F6993"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3.  </w:t>
      </w:r>
      <w:ins w:id="617" w:author="Alex Galis" w:date="2017-05-20T13:22:00Z">
        <w:r w:rsidR="008D30B6" w:rsidRPr="006C14B5">
          <w:rPr>
            <w:rFonts w:ascii="Courier New" w:hAnsi="Courier New" w:cs="Courier New"/>
            <w:color w:val="000000" w:themeColor="text1"/>
            <w:sz w:val="21"/>
            <w:szCs w:val="21"/>
          </w:rPr>
          <w:t xml:space="preserve">Standards </w:t>
        </w:r>
      </w:ins>
      <w:del w:id="618" w:author="Alex Galis" w:date="2017-05-20T13:19:00Z">
        <w:r w:rsidRPr="006C14B5" w:rsidDel="008D30B6">
          <w:rPr>
            <w:rFonts w:ascii="Courier New" w:hAnsi="Courier New" w:cs="Courier New"/>
            <w:color w:val="000000" w:themeColor="text1"/>
            <w:sz w:val="21"/>
            <w:szCs w:val="21"/>
          </w:rPr>
          <w:delText>Overall Requirements for</w:delText>
        </w:r>
      </w:del>
      <w:ins w:id="619" w:author="Alex Galis" w:date="2017-05-20T13:19:00Z">
        <w:r w:rsidR="008D30B6" w:rsidRPr="006C14B5">
          <w:rPr>
            <w:rFonts w:ascii="Courier New" w:hAnsi="Courier New" w:cs="Courier New"/>
            <w:color w:val="000000" w:themeColor="text1"/>
            <w:sz w:val="21"/>
            <w:szCs w:val="21"/>
          </w:rPr>
          <w:t xml:space="preserve">Gaps </w:t>
        </w:r>
      </w:ins>
      <w:ins w:id="620" w:author="Alex Galis" w:date="2017-05-20T13:22:00Z">
        <w:r w:rsidR="008D30B6" w:rsidRPr="006C14B5">
          <w:rPr>
            <w:rFonts w:ascii="Courier New" w:hAnsi="Courier New" w:cs="Courier New"/>
            <w:color w:val="000000" w:themeColor="text1"/>
            <w:sz w:val="21"/>
            <w:szCs w:val="21"/>
          </w:rPr>
          <w:t>Analysis</w:t>
        </w:r>
      </w:ins>
      <w:r w:rsidRPr="006C14B5">
        <w:rPr>
          <w:rFonts w:ascii="Courier New" w:hAnsi="Courier New" w:cs="Courier New"/>
          <w:color w:val="000000" w:themeColor="text1"/>
          <w:sz w:val="21"/>
          <w:szCs w:val="21"/>
        </w:rPr>
        <w:t xml:space="preserve"> </w:t>
      </w:r>
      <w:ins w:id="621" w:author="Alex Galis" w:date="2017-05-20T13:22:00Z">
        <w:r w:rsidR="008D30B6" w:rsidRPr="006C14B5">
          <w:rPr>
            <w:rFonts w:ascii="Courier New" w:hAnsi="Courier New" w:cs="Courier New"/>
            <w:color w:val="000000" w:themeColor="text1"/>
            <w:sz w:val="21"/>
            <w:szCs w:val="21"/>
          </w:rPr>
          <w:t xml:space="preserve">in </w:t>
        </w:r>
      </w:ins>
      <w:r w:rsidRPr="006C14B5">
        <w:rPr>
          <w:rFonts w:ascii="Courier New" w:hAnsi="Courier New" w:cs="Courier New"/>
          <w:color w:val="000000" w:themeColor="text1"/>
          <w:sz w:val="21"/>
          <w:szCs w:val="21"/>
        </w:rPr>
        <w:t>Network Slicing (Satoru, Perdo)</w:t>
      </w:r>
    </w:p>
    <w:p w14:paraId="29D58009" w14:textId="77777777" w:rsidR="004C0732" w:rsidRPr="006C14B5" w:rsidRDefault="004C0732" w:rsidP="004C0732">
      <w:pPr>
        <w:rPr>
          <w:rFonts w:ascii="Courier New" w:hAnsi="Courier New" w:cs="Courier New"/>
          <w:color w:val="000000" w:themeColor="text1"/>
          <w:sz w:val="21"/>
          <w:szCs w:val="21"/>
        </w:rPr>
      </w:pPr>
    </w:p>
    <w:p w14:paraId="7E9D8FF7" w14:textId="3254B4D5" w:rsidR="004C0732" w:rsidRPr="003C4221" w:rsidDel="00965E99" w:rsidRDefault="004C0732">
      <w:pPr>
        <w:ind w:left="380"/>
        <w:rPr>
          <w:del w:id="622" w:author="Alex Galis" w:date="2017-05-20T19:14:00Z"/>
          <w:rFonts w:ascii="Courier New" w:hAnsi="Courier New" w:cs="Courier New"/>
          <w:color w:val="000000" w:themeColor="text1"/>
          <w:sz w:val="21"/>
          <w:szCs w:val="21"/>
        </w:rPr>
        <w:pPrChange w:id="623" w:author="Alex Galis" w:date="2017-05-20T19:14:00Z">
          <w:pPr/>
        </w:pPrChange>
      </w:pPr>
      <w:del w:id="624" w:author="Alex Galis" w:date="2017-05-20T19:14:00Z">
        <w:r w:rsidRPr="006C14B5" w:rsidDel="00965E99">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This section </w:t>
      </w:r>
      <w:del w:id="625" w:author="Alex Galis" w:date="2017-05-20T13:22:00Z">
        <w:r w:rsidRPr="006C14B5" w:rsidDel="00BC69F6">
          <w:rPr>
            <w:rFonts w:ascii="Courier New" w:hAnsi="Courier New" w:cs="Courier New"/>
            <w:color w:val="000000" w:themeColor="text1"/>
            <w:sz w:val="21"/>
            <w:szCs w:val="21"/>
          </w:rPr>
          <w:delText xml:space="preserve">introduces </w:delText>
        </w:r>
      </w:del>
      <w:ins w:id="626" w:author="Alex Galis" w:date="2017-05-20T13:22:00Z">
        <w:r w:rsidR="00BC69F6" w:rsidRPr="006C14B5">
          <w:rPr>
            <w:rFonts w:ascii="Courier New" w:hAnsi="Courier New" w:cs="Courier New"/>
            <w:color w:val="000000" w:themeColor="text1"/>
            <w:sz w:val="21"/>
            <w:szCs w:val="21"/>
          </w:rPr>
          <w:t xml:space="preserve">provides descriptions for identified standards gaps in </w:t>
        </w:r>
      </w:ins>
      <w:ins w:id="627" w:author="Alex Galis" w:date="2017-05-20T13:23:00Z">
        <w:r w:rsidR="00BC69F6" w:rsidRPr="006C14B5">
          <w:rPr>
            <w:rFonts w:ascii="Courier New" w:hAnsi="Courier New" w:cs="Courier New"/>
            <w:color w:val="000000" w:themeColor="text1"/>
            <w:sz w:val="21"/>
            <w:szCs w:val="21"/>
          </w:rPr>
          <w:t>Network Slicing</w:t>
        </w:r>
      </w:ins>
      <w:ins w:id="628" w:author="Alex Galis" w:date="2017-05-20T19:13:00Z">
        <w:r w:rsidR="00965E99" w:rsidRPr="006C14B5">
          <w:rPr>
            <w:rFonts w:ascii="Courier New" w:hAnsi="Courier New" w:cs="Courier New"/>
            <w:color w:val="000000" w:themeColor="text1"/>
            <w:sz w:val="21"/>
            <w:szCs w:val="21"/>
          </w:rPr>
          <w:t xml:space="preserve"> as related to 4 key requirements</w:t>
        </w:r>
      </w:ins>
      <w:del w:id="629" w:author="Alex Galis" w:date="2017-05-20T13:24:00Z">
        <w:r w:rsidRPr="006C14B5" w:rsidDel="00BC69F6">
          <w:rPr>
            <w:rFonts w:ascii="Courier New" w:hAnsi="Courier New" w:cs="Courier New"/>
            <w:color w:val="000000" w:themeColor="text1"/>
            <w:sz w:val="21"/>
            <w:szCs w:val="21"/>
          </w:rPr>
          <w:delText xml:space="preserve">4 </w:delText>
        </w:r>
        <w:commentRangeStart w:id="630"/>
        <w:r w:rsidRPr="006C14B5" w:rsidDel="00BC69F6">
          <w:rPr>
            <w:rFonts w:ascii="Courier New" w:hAnsi="Courier New" w:cs="Courier New"/>
            <w:color w:val="000000" w:themeColor="text1"/>
            <w:sz w:val="21"/>
            <w:szCs w:val="21"/>
          </w:rPr>
          <w:delText xml:space="preserve">key </w:delText>
        </w:r>
        <w:commentRangeEnd w:id="630"/>
        <w:r w:rsidR="008F6583" w:rsidRPr="006A4E92" w:rsidDel="00BC69F6">
          <w:rPr>
            <w:rStyle w:val="CommentReference"/>
          </w:rPr>
          <w:commentReference w:id="630"/>
        </w:r>
        <w:r w:rsidRPr="006A4E92" w:rsidDel="00BC69F6">
          <w:rPr>
            <w:rFonts w:ascii="Courier New" w:hAnsi="Courier New" w:cs="Courier New"/>
            <w:color w:val="000000" w:themeColor="text1"/>
            <w:sz w:val="21"/>
            <w:szCs w:val="21"/>
          </w:rPr>
          <w:delText>requirments of network slicing</w:delText>
        </w:r>
      </w:del>
      <w:r w:rsidRPr="009E4D88">
        <w:rPr>
          <w:rFonts w:ascii="Courier New" w:hAnsi="Courier New" w:cs="Courier New"/>
          <w:color w:val="000000" w:themeColor="text1"/>
          <w:sz w:val="21"/>
          <w:szCs w:val="21"/>
        </w:rPr>
        <w:t>.  These</w:t>
      </w:r>
      <w:ins w:id="631" w:author="Alex Galis" w:date="2017-05-20T19:14:00Z">
        <w:r w:rsidR="00965E99" w:rsidRPr="003C4221">
          <w:rPr>
            <w:rFonts w:ascii="Courier New" w:hAnsi="Courier New" w:cs="Courier New"/>
            <w:color w:val="000000" w:themeColor="text1"/>
            <w:sz w:val="21"/>
            <w:szCs w:val="21"/>
          </w:rPr>
          <w:t xml:space="preserve"> </w:t>
        </w:r>
      </w:ins>
    </w:p>
    <w:p w14:paraId="7DA8E77E" w14:textId="59EE9EF3" w:rsidR="004C0732" w:rsidRPr="003C4221" w:rsidDel="00965E99" w:rsidRDefault="004C0732">
      <w:pPr>
        <w:ind w:left="380"/>
        <w:rPr>
          <w:del w:id="632" w:author="Alex Galis" w:date="2017-05-20T19:14:00Z"/>
          <w:rFonts w:ascii="Courier New" w:hAnsi="Courier New" w:cs="Courier New"/>
          <w:color w:val="000000" w:themeColor="text1"/>
          <w:sz w:val="21"/>
          <w:szCs w:val="21"/>
        </w:rPr>
        <w:pPrChange w:id="633" w:author="Alex Galis" w:date="2017-05-20T19:14:00Z">
          <w:pPr/>
        </w:pPrChange>
      </w:pPr>
      <w:del w:id="634" w:author="Alex Galis" w:date="2017-05-20T19:14:00Z">
        <w:r w:rsidRPr="003C4221" w:rsidDel="00965E99">
          <w:rPr>
            <w:rFonts w:ascii="Courier New" w:hAnsi="Courier New" w:cs="Courier New"/>
            <w:color w:val="000000" w:themeColor="text1"/>
            <w:sz w:val="21"/>
            <w:szCs w:val="21"/>
          </w:rPr>
          <w:delText xml:space="preserve">   </w:delText>
        </w:r>
      </w:del>
      <w:r w:rsidRPr="003C4221">
        <w:rPr>
          <w:rFonts w:ascii="Courier New" w:hAnsi="Courier New" w:cs="Courier New"/>
          <w:color w:val="000000" w:themeColor="text1"/>
          <w:sz w:val="21"/>
          <w:szCs w:val="21"/>
        </w:rPr>
        <w:t>4 requirements are organized according to a general network slice</w:t>
      </w:r>
      <w:ins w:id="635" w:author="Alex Galis" w:date="2017-05-20T19:14:00Z">
        <w:r w:rsidR="00965E99" w:rsidRPr="003C4221">
          <w:rPr>
            <w:rFonts w:ascii="Courier New" w:hAnsi="Courier New" w:cs="Courier New"/>
            <w:color w:val="000000" w:themeColor="text1"/>
            <w:sz w:val="21"/>
            <w:szCs w:val="21"/>
          </w:rPr>
          <w:t xml:space="preserve"> </w:t>
        </w:r>
      </w:ins>
    </w:p>
    <w:p w14:paraId="53C5DB36" w14:textId="779D6ACA" w:rsidR="004C0732" w:rsidRPr="003C4221" w:rsidDel="00965E99" w:rsidRDefault="004C0732">
      <w:pPr>
        <w:ind w:left="380"/>
        <w:rPr>
          <w:del w:id="636" w:author="Alex Galis" w:date="2017-05-20T19:14:00Z"/>
          <w:rFonts w:ascii="Courier New" w:hAnsi="Courier New" w:cs="Courier New"/>
          <w:color w:val="000000" w:themeColor="text1"/>
          <w:sz w:val="21"/>
          <w:szCs w:val="21"/>
        </w:rPr>
        <w:pPrChange w:id="637" w:author="Alex Galis" w:date="2017-05-20T19:14:00Z">
          <w:pPr/>
        </w:pPrChange>
      </w:pPr>
      <w:del w:id="638" w:author="Alex Galis" w:date="2017-05-20T19:14:00Z">
        <w:r w:rsidRPr="003C4221" w:rsidDel="00965E99">
          <w:rPr>
            <w:rFonts w:ascii="Courier New" w:hAnsi="Courier New" w:cs="Courier New"/>
            <w:color w:val="000000" w:themeColor="text1"/>
            <w:sz w:val="21"/>
            <w:szCs w:val="21"/>
          </w:rPr>
          <w:delText xml:space="preserve">   </w:delText>
        </w:r>
      </w:del>
      <w:r w:rsidRPr="003C4221">
        <w:rPr>
          <w:rFonts w:ascii="Courier New" w:hAnsi="Courier New" w:cs="Courier New"/>
          <w:color w:val="000000" w:themeColor="text1"/>
          <w:sz w:val="21"/>
          <w:szCs w:val="21"/>
        </w:rPr>
        <w:t>working process: specify the network slicing resource; construct an</w:t>
      </w:r>
      <w:ins w:id="639" w:author="Alex Galis" w:date="2017-05-20T19:14:00Z">
        <w:r w:rsidR="00965E99" w:rsidRPr="003C4221">
          <w:rPr>
            <w:rFonts w:ascii="Courier New" w:hAnsi="Courier New" w:cs="Courier New"/>
            <w:color w:val="000000" w:themeColor="text1"/>
            <w:sz w:val="21"/>
            <w:szCs w:val="21"/>
          </w:rPr>
          <w:t xml:space="preserve"> </w:t>
        </w:r>
      </w:ins>
    </w:p>
    <w:p w14:paraId="68778BFE" w14:textId="6D16CB2E" w:rsidR="004C0732" w:rsidRPr="006A122C" w:rsidDel="00965E99" w:rsidRDefault="004C0732">
      <w:pPr>
        <w:ind w:left="380"/>
        <w:rPr>
          <w:del w:id="640" w:author="Alex Galis" w:date="2017-05-20T19:14:00Z"/>
          <w:rFonts w:ascii="Courier New" w:hAnsi="Courier New" w:cs="Courier New"/>
          <w:color w:val="000000" w:themeColor="text1"/>
          <w:sz w:val="21"/>
          <w:szCs w:val="21"/>
        </w:rPr>
        <w:pPrChange w:id="641" w:author="Alex Galis" w:date="2017-05-20T19:14:00Z">
          <w:pPr/>
        </w:pPrChange>
      </w:pPr>
      <w:del w:id="642" w:author="Alex Galis" w:date="2017-05-20T19:14:00Z">
        <w:r w:rsidRPr="003C4221" w:rsidDel="00965E99">
          <w:rPr>
            <w:rFonts w:ascii="Courier New" w:hAnsi="Courier New" w:cs="Courier New"/>
            <w:color w:val="000000" w:themeColor="text1"/>
            <w:sz w:val="21"/>
            <w:szCs w:val="21"/>
          </w:rPr>
          <w:delText xml:space="preserve">   </w:delText>
        </w:r>
      </w:del>
      <w:r w:rsidRPr="003C4221">
        <w:rPr>
          <w:rFonts w:ascii="Courier New" w:hAnsi="Courier New" w:cs="Courier New"/>
          <w:color w:val="000000" w:themeColor="text1"/>
          <w:sz w:val="21"/>
          <w:szCs w:val="21"/>
        </w:rPr>
        <w:t>end-to-end network slice; abstra</w:t>
      </w:r>
      <w:ins w:id="643" w:author="KMAK" w:date="2017-05-17T22:16:00Z">
        <w:r w:rsidR="008F6583" w:rsidRPr="003C4221">
          <w:rPr>
            <w:rFonts w:ascii="Courier New" w:hAnsi="Courier New" w:cs="Courier New"/>
            <w:color w:val="000000" w:themeColor="text1"/>
            <w:sz w:val="21"/>
            <w:szCs w:val="21"/>
          </w:rPr>
          <w:t>c</w:t>
        </w:r>
      </w:ins>
      <w:r w:rsidRPr="006A122C">
        <w:rPr>
          <w:rFonts w:ascii="Courier New" w:hAnsi="Courier New" w:cs="Courier New"/>
          <w:color w:val="000000" w:themeColor="text1"/>
          <w:sz w:val="21"/>
          <w:szCs w:val="21"/>
        </w:rPr>
        <w:t>t the end-to-end network slice; and</w:t>
      </w:r>
      <w:ins w:id="644" w:author="Alex Galis" w:date="2017-05-20T19:14:00Z">
        <w:r w:rsidR="00965E99" w:rsidRPr="006A122C">
          <w:rPr>
            <w:rFonts w:ascii="Courier New" w:hAnsi="Courier New" w:cs="Courier New"/>
            <w:color w:val="000000" w:themeColor="text1"/>
            <w:sz w:val="21"/>
            <w:szCs w:val="21"/>
          </w:rPr>
          <w:t xml:space="preserve"> </w:t>
        </w:r>
      </w:ins>
    </w:p>
    <w:p w14:paraId="4D428642" w14:textId="7CBF2AD2" w:rsidR="004C0732" w:rsidRPr="003C4221" w:rsidRDefault="004C0732">
      <w:pPr>
        <w:ind w:left="380"/>
        <w:rPr>
          <w:rFonts w:ascii="Courier New" w:hAnsi="Courier New" w:cs="Courier New"/>
          <w:color w:val="000000" w:themeColor="text1"/>
          <w:sz w:val="21"/>
          <w:szCs w:val="21"/>
        </w:rPr>
        <w:pPrChange w:id="645" w:author="Alex Galis" w:date="2017-05-20T19:14:00Z">
          <w:pPr/>
        </w:pPrChange>
      </w:pPr>
      <w:del w:id="646" w:author="Alex Galis" w:date="2017-05-20T19:14:00Z">
        <w:r w:rsidRPr="006A122C" w:rsidDel="00965E99">
          <w:rPr>
            <w:rFonts w:ascii="Courier New" w:hAnsi="Courier New" w:cs="Courier New"/>
            <w:color w:val="000000" w:themeColor="text1"/>
            <w:sz w:val="21"/>
            <w:szCs w:val="21"/>
          </w:rPr>
          <w:delText xml:space="preserve">   </w:delText>
        </w:r>
      </w:del>
      <w:r w:rsidRPr="006A122C">
        <w:rPr>
          <w:rFonts w:ascii="Courier New" w:hAnsi="Courier New" w:cs="Courier New"/>
          <w:color w:val="000000" w:themeColor="text1"/>
          <w:sz w:val="21"/>
          <w:szCs w:val="21"/>
        </w:rPr>
        <w:t>provide OAM operations.</w:t>
      </w:r>
      <w:ins w:id="647" w:author="KMAK" w:date="2017-05-17T22:16:00Z">
        <w:r w:rsidR="008F6583" w:rsidRPr="006A122C">
          <w:rPr>
            <w:rFonts w:ascii="Courier New" w:hAnsi="Courier New" w:cs="Courier New"/>
            <w:color w:val="000000" w:themeColor="text1"/>
            <w:sz w:val="21"/>
            <w:szCs w:val="21"/>
          </w:rPr>
          <w:t xml:space="preserve"> These macr</w:t>
        </w:r>
        <w:r w:rsidR="002644B2" w:rsidRPr="00FE0A3F">
          <w:rPr>
            <w:rFonts w:ascii="Courier New" w:hAnsi="Courier New" w:cs="Courier New"/>
            <w:color w:val="000000" w:themeColor="text1"/>
            <w:sz w:val="21"/>
            <w:szCs w:val="21"/>
          </w:rPr>
          <w:t xml:space="preserve">o requirements can </w:t>
        </w:r>
      </w:ins>
      <w:ins w:id="648" w:author="KMAK" w:date="2017-05-17T22:18:00Z">
        <w:r w:rsidR="00146BD2" w:rsidRPr="00090A4F">
          <w:rPr>
            <w:rFonts w:ascii="Courier New" w:hAnsi="Courier New" w:cs="Courier New"/>
            <w:color w:val="000000" w:themeColor="text1"/>
            <w:sz w:val="21"/>
            <w:szCs w:val="21"/>
          </w:rPr>
          <w:t xml:space="preserve">be </w:t>
        </w:r>
      </w:ins>
      <w:ins w:id="649" w:author="KMAK" w:date="2017-05-17T22:16:00Z">
        <w:r w:rsidR="002644B2" w:rsidRPr="006C14B5">
          <w:rPr>
            <w:rFonts w:ascii="Courier New" w:hAnsi="Courier New" w:cs="Courier New"/>
            <w:color w:val="000000" w:themeColor="text1"/>
            <w:sz w:val="21"/>
            <w:szCs w:val="21"/>
          </w:rPr>
          <w:t xml:space="preserve">further broken down into </w:t>
        </w:r>
      </w:ins>
      <w:ins w:id="650" w:author="KMAK" w:date="2017-05-17T22:18:00Z">
        <w:r w:rsidR="00146BD2" w:rsidRPr="006C14B5">
          <w:rPr>
            <w:rFonts w:ascii="Courier New" w:hAnsi="Courier New" w:cs="Courier New"/>
            <w:color w:val="000000" w:themeColor="text1"/>
            <w:sz w:val="21"/>
            <w:szCs w:val="21"/>
          </w:rPr>
          <w:t xml:space="preserve">micro requirements described </w:t>
        </w:r>
        <w:del w:id="651" w:author="Alex Galis" w:date="2017-05-20T19:14:00Z">
          <w:r w:rsidR="00146BD2" w:rsidRPr="006C14B5" w:rsidDel="00C557B5">
            <w:rPr>
              <w:rFonts w:ascii="Courier New" w:hAnsi="Courier New" w:cs="Courier New"/>
              <w:color w:val="000000" w:themeColor="text1"/>
              <w:sz w:val="21"/>
              <w:szCs w:val="21"/>
            </w:rPr>
            <w:delText>into later sections</w:delText>
          </w:r>
        </w:del>
      </w:ins>
      <w:ins w:id="652" w:author="Alex Galis" w:date="2017-05-20T19:14:00Z">
        <w:r w:rsidR="00C557B5" w:rsidRPr="006C14B5">
          <w:rPr>
            <w:rFonts w:ascii="Courier New" w:hAnsi="Courier New" w:cs="Courier New"/>
            <w:color w:val="000000" w:themeColor="text1"/>
            <w:sz w:val="21"/>
            <w:szCs w:val="21"/>
          </w:rPr>
          <w:t>in the use case draft [</w:t>
        </w:r>
      </w:ins>
      <w:ins w:id="653" w:author="Alex Galis" w:date="2017-05-20T19:38:00Z">
        <w:r w:rsidR="003C4221">
          <w:rPr>
            <w:rFonts w:ascii="Courier New" w:hAnsi="Courier New" w:cs="Courier New"/>
            <w:color w:val="000000" w:themeColor="text1"/>
            <w:sz w:val="21"/>
            <w:szCs w:val="21"/>
          </w:rPr>
          <w:t>NS Use Cases</w:t>
        </w:r>
      </w:ins>
      <w:ins w:id="654" w:author="Alex Galis" w:date="2017-05-20T19:14:00Z">
        <w:r w:rsidR="00C557B5" w:rsidRPr="003C4221">
          <w:rPr>
            <w:rFonts w:ascii="Courier New" w:hAnsi="Courier New" w:cs="Courier New"/>
            <w:color w:val="000000" w:themeColor="text1"/>
            <w:sz w:val="21"/>
            <w:szCs w:val="21"/>
          </w:rPr>
          <w:t>]</w:t>
        </w:r>
      </w:ins>
      <w:ins w:id="655" w:author="KMAK" w:date="2017-05-17T22:18:00Z">
        <w:r w:rsidR="00146BD2" w:rsidRPr="003C4221">
          <w:rPr>
            <w:rFonts w:ascii="Courier New" w:hAnsi="Courier New" w:cs="Courier New"/>
            <w:color w:val="000000" w:themeColor="text1"/>
            <w:sz w:val="21"/>
            <w:szCs w:val="21"/>
          </w:rPr>
          <w:t>.</w:t>
        </w:r>
      </w:ins>
    </w:p>
    <w:p w14:paraId="0C257CE7" w14:textId="77777777" w:rsidR="004C0732" w:rsidRPr="00FE0A3F" w:rsidRDefault="004C0732" w:rsidP="004C0732">
      <w:pPr>
        <w:rPr>
          <w:rFonts w:ascii="Courier New" w:hAnsi="Courier New" w:cs="Courier New"/>
          <w:color w:val="000000" w:themeColor="text1"/>
          <w:sz w:val="21"/>
          <w:szCs w:val="21"/>
        </w:rPr>
      </w:pPr>
    </w:p>
    <w:p w14:paraId="1535651D" w14:textId="02770BCF" w:rsidR="004C0732" w:rsidRPr="006C14B5"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o  Req.1 NS </w:t>
      </w:r>
      <w:del w:id="656" w:author="Alex Galis" w:date="2017-05-20T17:04:00Z">
        <w:r w:rsidRPr="006C14B5" w:rsidDel="00EA5E41">
          <w:rPr>
            <w:rFonts w:ascii="Courier New" w:hAnsi="Courier New" w:cs="Courier New"/>
            <w:color w:val="000000" w:themeColor="text1"/>
            <w:sz w:val="21"/>
            <w:szCs w:val="21"/>
          </w:rPr>
          <w:delText xml:space="preserve">Resource </w:delText>
        </w:r>
      </w:del>
      <w:r w:rsidRPr="006C14B5">
        <w:rPr>
          <w:rFonts w:ascii="Courier New" w:hAnsi="Courier New" w:cs="Courier New"/>
          <w:color w:val="000000" w:themeColor="text1"/>
          <w:sz w:val="21"/>
          <w:szCs w:val="21"/>
        </w:rPr>
        <w:t>Specification</w:t>
      </w:r>
      <w:ins w:id="657" w:author="Alex Galis" w:date="2017-05-20T21:38:00Z">
        <w:r w:rsidR="0086467D">
          <w:rPr>
            <w:rFonts w:ascii="Courier New" w:hAnsi="Courier New" w:cs="Courier New"/>
            <w:color w:val="000000" w:themeColor="text1"/>
            <w:sz w:val="21"/>
            <w:szCs w:val="21"/>
          </w:rPr>
          <w:t xml:space="preserve"> </w:t>
        </w:r>
      </w:ins>
      <w:del w:id="658" w:author="Alex Galis" w:date="2017-05-20T21:38:00Z">
        <w:r w:rsidRPr="006C14B5" w:rsidDel="0086467D">
          <w:rPr>
            <w:rFonts w:ascii="Courier New" w:hAnsi="Courier New" w:cs="Courier New"/>
            <w:color w:val="000000" w:themeColor="text1"/>
            <w:sz w:val="21"/>
            <w:szCs w:val="21"/>
          </w:rPr>
          <w:delText xml:space="preserve">; </w:delText>
        </w:r>
      </w:del>
      <w:ins w:id="659" w:author="Alex Galis" w:date="2017-05-20T21:38:00Z">
        <w:r w:rsidR="0086467D">
          <w:rPr>
            <w:rFonts w:ascii="Courier New" w:hAnsi="Courier New" w:cs="Courier New"/>
            <w:color w:val="000000" w:themeColor="text1"/>
            <w:sz w:val="21"/>
            <w:szCs w:val="21"/>
          </w:rPr>
          <w:t>-</w:t>
        </w:r>
        <w:r w:rsidR="0086467D" w:rsidRPr="006C14B5">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The management system of both</w:t>
      </w:r>
    </w:p>
    <w:p w14:paraId="3C74D00B" w14:textId="2B0E2AF5" w:rsidR="004C0732" w:rsidRPr="006C14B5" w:rsidDel="00EA5E41" w:rsidRDefault="004C0732">
      <w:pPr>
        <w:ind w:left="720"/>
        <w:rPr>
          <w:del w:id="660" w:author="Alex Galis" w:date="2017-05-20T17:07:00Z"/>
          <w:rFonts w:ascii="Courier New" w:hAnsi="Courier New" w:cs="Courier New"/>
          <w:color w:val="000000" w:themeColor="text1"/>
          <w:sz w:val="21"/>
          <w:szCs w:val="21"/>
        </w:rPr>
        <w:pPrChange w:id="661" w:author="Alex Galis" w:date="2017-05-20T17:07:00Z">
          <w:pPr/>
        </w:pPrChange>
      </w:pPr>
      <w:del w:id="662" w:author="Alex Galis" w:date="2017-05-20T17:07:00Z">
        <w:r w:rsidRPr="006C14B5" w:rsidDel="00EA5E4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underlying resource</w:t>
      </w:r>
      <w:ins w:id="663" w:author="Alex Galis" w:date="2017-05-20T17:06:00Z">
        <w:r w:rsidR="00EA5E41" w:rsidRPr="006C14B5">
          <w:rPr>
            <w:rFonts w:ascii="Courier New" w:hAnsi="Courier New" w:cs="Courier New"/>
            <w:color w:val="000000" w:themeColor="text1"/>
            <w:sz w:val="21"/>
            <w:szCs w:val="21"/>
          </w:rPr>
          <w:t>s</w:t>
        </w:r>
      </w:ins>
      <w:r w:rsidRPr="006C14B5">
        <w:rPr>
          <w:rFonts w:ascii="Courier New" w:hAnsi="Courier New" w:cs="Courier New"/>
          <w:color w:val="000000" w:themeColor="text1"/>
          <w:sz w:val="21"/>
          <w:szCs w:val="21"/>
        </w:rPr>
        <w:t xml:space="preserve"> </w:t>
      </w:r>
      <w:del w:id="664" w:author="Alex Galis" w:date="2017-05-20T17:06:00Z">
        <w:r w:rsidRPr="006C14B5" w:rsidDel="00EA5E41">
          <w:rPr>
            <w:rFonts w:ascii="Courier New" w:hAnsi="Courier New" w:cs="Courier New"/>
            <w:color w:val="000000" w:themeColor="text1"/>
            <w:sz w:val="21"/>
            <w:szCs w:val="21"/>
          </w:rPr>
          <w:delText>piece provider</w:delText>
        </w:r>
      </w:del>
      <w:ins w:id="665" w:author="Alex Galis" w:date="2017-05-20T17:06:00Z">
        <w:r w:rsidR="00EA5E41" w:rsidRPr="006C14B5">
          <w:rPr>
            <w:rFonts w:ascii="Courier New" w:hAnsi="Courier New" w:cs="Courier New"/>
            <w:color w:val="000000" w:themeColor="text1"/>
            <w:sz w:val="21"/>
            <w:szCs w:val="21"/>
          </w:rPr>
          <w:t>/network functions</w:t>
        </w:r>
      </w:ins>
      <w:r w:rsidRPr="006C14B5">
        <w:rPr>
          <w:rFonts w:ascii="Courier New" w:hAnsi="Courier New" w:cs="Courier New"/>
          <w:color w:val="000000" w:themeColor="text1"/>
          <w:sz w:val="21"/>
          <w:szCs w:val="21"/>
        </w:rPr>
        <w:t xml:space="preserve"> and overlying resource</w:t>
      </w:r>
      <w:ins w:id="666" w:author="Alex Galis" w:date="2017-05-20T17:06:00Z">
        <w:r w:rsidR="00EA5E41" w:rsidRPr="006C14B5">
          <w:rPr>
            <w:rFonts w:ascii="Courier New" w:hAnsi="Courier New" w:cs="Courier New"/>
            <w:color w:val="000000" w:themeColor="text1"/>
            <w:sz w:val="21"/>
            <w:szCs w:val="21"/>
          </w:rPr>
          <w:t>/network functions</w:t>
        </w:r>
      </w:ins>
      <w:r w:rsidRPr="006C14B5">
        <w:rPr>
          <w:rFonts w:ascii="Courier New" w:hAnsi="Courier New" w:cs="Courier New"/>
          <w:color w:val="000000" w:themeColor="text1"/>
          <w:sz w:val="21"/>
          <w:szCs w:val="21"/>
        </w:rPr>
        <w:t xml:space="preserve"> </w:t>
      </w:r>
      <w:del w:id="667" w:author="Alex Galis" w:date="2017-05-20T17:07:00Z">
        <w:r w:rsidRPr="006C14B5" w:rsidDel="00EA5E41">
          <w:rPr>
            <w:rFonts w:ascii="Courier New" w:hAnsi="Courier New" w:cs="Courier New"/>
            <w:color w:val="000000" w:themeColor="text1"/>
            <w:sz w:val="21"/>
            <w:szCs w:val="21"/>
          </w:rPr>
          <w:delText>piece</w:delText>
        </w:r>
      </w:del>
      <w:ins w:id="668" w:author="Alex Galis" w:date="2017-05-20T17:07:00Z">
        <w:r w:rsidR="00EA5E41" w:rsidRPr="006C14B5">
          <w:rPr>
            <w:rFonts w:ascii="Courier New" w:hAnsi="Courier New" w:cs="Courier New"/>
            <w:color w:val="000000" w:themeColor="text1"/>
            <w:sz w:val="21"/>
            <w:szCs w:val="21"/>
          </w:rPr>
          <w:t xml:space="preserve">provided by </w:t>
        </w:r>
      </w:ins>
    </w:p>
    <w:p w14:paraId="685E0CE9" w14:textId="5992C91A" w:rsidR="004C0732" w:rsidRPr="006C14B5" w:rsidDel="00EA5E41" w:rsidRDefault="004C0732">
      <w:pPr>
        <w:ind w:left="720"/>
        <w:rPr>
          <w:del w:id="669" w:author="Alex Galis" w:date="2017-05-20T17:07:00Z"/>
          <w:rFonts w:ascii="Courier New" w:hAnsi="Courier New" w:cs="Courier New"/>
          <w:color w:val="000000" w:themeColor="text1"/>
          <w:sz w:val="21"/>
          <w:szCs w:val="21"/>
        </w:rPr>
        <w:pPrChange w:id="670" w:author="Alex Galis" w:date="2017-05-20T17:07:00Z">
          <w:pPr/>
        </w:pPrChange>
      </w:pPr>
      <w:del w:id="671" w:author="Alex Galis" w:date="2017-05-20T17:07:00Z">
        <w:r w:rsidRPr="006C14B5" w:rsidDel="00EA5E4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consumer or operator, regardless of being automated, human-guided,</w:t>
      </w:r>
      <w:ins w:id="672" w:author="Alex Galis" w:date="2017-05-20T17:07:00Z">
        <w:r w:rsidR="00EA5E41" w:rsidRPr="006C14B5">
          <w:rPr>
            <w:rFonts w:ascii="Courier New" w:hAnsi="Courier New" w:cs="Courier New"/>
            <w:color w:val="000000" w:themeColor="text1"/>
            <w:sz w:val="21"/>
            <w:szCs w:val="21"/>
          </w:rPr>
          <w:t xml:space="preserve"> </w:t>
        </w:r>
      </w:ins>
    </w:p>
    <w:p w14:paraId="7B223B74" w14:textId="6F39CAF3" w:rsidR="004C0732" w:rsidRPr="006C14B5" w:rsidDel="00EA5E41" w:rsidRDefault="004C0732">
      <w:pPr>
        <w:ind w:left="720"/>
        <w:rPr>
          <w:del w:id="673" w:author="Alex Galis" w:date="2017-05-20T17:07:00Z"/>
          <w:rFonts w:ascii="Courier New" w:hAnsi="Courier New" w:cs="Courier New"/>
          <w:color w:val="000000" w:themeColor="text1"/>
          <w:sz w:val="21"/>
          <w:szCs w:val="21"/>
        </w:rPr>
        <w:pPrChange w:id="674" w:author="Alex Galis" w:date="2017-05-20T17:07:00Z">
          <w:pPr/>
        </w:pPrChange>
      </w:pPr>
      <w:del w:id="675" w:author="Alex Galis" w:date="2017-05-20T17:07:00Z">
        <w:r w:rsidRPr="006C14B5" w:rsidDel="00EA5E4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or human-operated, needs to manage the description of the</w:t>
      </w:r>
      <w:ins w:id="676" w:author="Alex Galis" w:date="2017-05-20T17:07:00Z">
        <w:r w:rsidR="00EA5E41" w:rsidRPr="006C14B5">
          <w:rPr>
            <w:rFonts w:ascii="Courier New" w:hAnsi="Courier New" w:cs="Courier New"/>
            <w:color w:val="000000" w:themeColor="text1"/>
            <w:sz w:val="21"/>
            <w:szCs w:val="21"/>
          </w:rPr>
          <w:t xml:space="preserve"> </w:t>
        </w:r>
      </w:ins>
    </w:p>
    <w:p w14:paraId="3D313E67" w14:textId="4D5B7718" w:rsidR="00F33C47" w:rsidRPr="006C14B5" w:rsidRDefault="004C0732">
      <w:pPr>
        <w:ind w:left="720"/>
        <w:rPr>
          <w:ins w:id="677" w:author="Alex Galis" w:date="2017-05-20T17:02:00Z"/>
          <w:rFonts w:ascii="Courier New" w:hAnsi="Courier New" w:cs="Courier New"/>
          <w:color w:val="000000" w:themeColor="text1"/>
          <w:sz w:val="21"/>
          <w:szCs w:val="21"/>
        </w:rPr>
        <w:pPrChange w:id="678" w:author="Alex Galis" w:date="2017-05-20T17:07:00Z">
          <w:pPr/>
        </w:pPrChange>
      </w:pPr>
      <w:del w:id="679" w:author="Alex Galis" w:date="2017-05-20T17:05:00Z">
        <w:r w:rsidRPr="006C14B5" w:rsidDel="00EA5E4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resources</w:t>
      </w:r>
      <w:ins w:id="680" w:author="Alex Galis" w:date="2017-05-20T17:05:00Z">
        <w:r w:rsidR="00EA5E41" w:rsidRPr="006C14B5">
          <w:rPr>
            <w:rFonts w:ascii="Courier New" w:hAnsi="Courier New" w:cs="Courier New"/>
            <w:color w:val="000000" w:themeColor="text1"/>
            <w:sz w:val="21"/>
            <w:szCs w:val="21"/>
          </w:rPr>
          <w:t>/network functions</w:t>
        </w:r>
      </w:ins>
      <w:r w:rsidRPr="006C14B5">
        <w:rPr>
          <w:rFonts w:ascii="Courier New" w:hAnsi="Courier New" w:cs="Courier New"/>
          <w:color w:val="000000" w:themeColor="text1"/>
          <w:sz w:val="21"/>
          <w:szCs w:val="21"/>
        </w:rPr>
        <w:t xml:space="preserve"> it has "in stock" and "under its control".  </w:t>
      </w:r>
    </w:p>
    <w:p w14:paraId="4CF8D74B" w14:textId="77777777" w:rsidR="00F33C47" w:rsidRPr="006C14B5" w:rsidRDefault="00F33C47">
      <w:pPr>
        <w:ind w:left="720" w:firstLine="40"/>
        <w:rPr>
          <w:ins w:id="681" w:author="Alex Galis" w:date="2017-05-20T17:03:00Z"/>
          <w:rFonts w:ascii="Courier New" w:hAnsi="Courier New" w:cs="Courier New"/>
          <w:color w:val="000000" w:themeColor="text1"/>
          <w:sz w:val="21"/>
          <w:szCs w:val="21"/>
        </w:rPr>
        <w:pPrChange w:id="682" w:author="Alex Galis" w:date="2017-05-20T17:03:00Z">
          <w:pPr/>
        </w:pPrChange>
      </w:pPr>
    </w:p>
    <w:p w14:paraId="6B4FD829" w14:textId="28010C43" w:rsidR="004C0732" w:rsidRPr="006C14B5" w:rsidDel="00F33C47" w:rsidRDefault="00F33C47" w:rsidP="004C0732">
      <w:pPr>
        <w:rPr>
          <w:del w:id="683" w:author="Alex Galis" w:date="2017-05-20T17:03:00Z"/>
          <w:rFonts w:ascii="Courier New" w:hAnsi="Courier New" w:cs="Courier New"/>
          <w:color w:val="000000" w:themeColor="text1"/>
          <w:sz w:val="21"/>
          <w:szCs w:val="21"/>
        </w:rPr>
      </w:pPr>
      <w:ins w:id="684" w:author="Alex Galis" w:date="2017-05-20T17:02:00Z">
        <w:r w:rsidRPr="006C14B5">
          <w:rPr>
            <w:rFonts w:ascii="Courier New" w:hAnsi="Courier New" w:cs="Courier New"/>
            <w:color w:val="000000" w:themeColor="text1"/>
            <w:sz w:val="21"/>
            <w:szCs w:val="21"/>
          </w:rPr>
          <w:t>Gap1.1</w:t>
        </w:r>
      </w:ins>
      <w:ins w:id="685" w:author="Alex Galis" w:date="2017-05-20T19:09:00Z">
        <w:r w:rsidR="00356CC8" w:rsidRPr="006C14B5">
          <w:rPr>
            <w:rFonts w:ascii="Courier New" w:hAnsi="Courier New" w:cs="Courier New"/>
            <w:color w:val="000000" w:themeColor="text1"/>
            <w:sz w:val="21"/>
            <w:szCs w:val="21"/>
          </w:rPr>
          <w:t>:</w:t>
        </w:r>
      </w:ins>
      <w:ins w:id="686" w:author="Alex Galis" w:date="2017-05-20T17:02:00Z">
        <w:r w:rsidRPr="006C14B5">
          <w:rPr>
            <w:rFonts w:ascii="Courier New" w:hAnsi="Courier New" w:cs="Courier New"/>
            <w:color w:val="000000" w:themeColor="text1"/>
            <w:sz w:val="21"/>
            <w:szCs w:val="21"/>
          </w:rPr>
          <w:t xml:space="preserve"> </w:t>
        </w:r>
      </w:ins>
      <w:ins w:id="687" w:author="Alex Galis" w:date="2017-05-20T19:09:00Z">
        <w:r w:rsidR="00356CC8" w:rsidRPr="006C14B5">
          <w:rPr>
            <w:rFonts w:ascii="Courier New" w:hAnsi="Courier New" w:cs="Courier New"/>
            <w:color w:val="000000" w:themeColor="text1"/>
            <w:sz w:val="21"/>
            <w:szCs w:val="21"/>
          </w:rPr>
          <w:t xml:space="preserve">NS State monitoring - </w:t>
        </w:r>
      </w:ins>
      <w:r w:rsidR="004C0732" w:rsidRPr="006C14B5">
        <w:rPr>
          <w:rFonts w:ascii="Courier New" w:hAnsi="Courier New" w:cs="Courier New"/>
          <w:color w:val="000000" w:themeColor="text1"/>
          <w:sz w:val="21"/>
          <w:szCs w:val="21"/>
        </w:rPr>
        <w:t>The</w:t>
      </w:r>
      <w:ins w:id="688" w:author="Alex Galis" w:date="2017-05-20T17:03:00Z">
        <w:r w:rsidRPr="006C14B5">
          <w:rPr>
            <w:rFonts w:ascii="Courier New" w:hAnsi="Courier New" w:cs="Courier New"/>
            <w:color w:val="000000" w:themeColor="text1"/>
            <w:sz w:val="21"/>
            <w:szCs w:val="21"/>
          </w:rPr>
          <w:t xml:space="preserve"> </w:t>
        </w:r>
      </w:ins>
    </w:p>
    <w:p w14:paraId="71248305" w14:textId="3C04DBF7" w:rsidR="004C0732" w:rsidRPr="006C14B5" w:rsidDel="00F33C47" w:rsidRDefault="004C0732">
      <w:pPr>
        <w:ind w:left="720" w:firstLine="40"/>
        <w:rPr>
          <w:del w:id="689" w:author="Alex Galis" w:date="2017-05-20T17:03:00Z"/>
          <w:rFonts w:ascii="Courier New" w:hAnsi="Courier New" w:cs="Courier New"/>
          <w:color w:val="000000" w:themeColor="text1"/>
          <w:sz w:val="21"/>
          <w:szCs w:val="21"/>
        </w:rPr>
        <w:pPrChange w:id="690" w:author="Alex Galis" w:date="2017-05-20T17:03:00Z">
          <w:pPr/>
        </w:pPrChange>
      </w:pPr>
      <w:del w:id="691" w:author="Alex Galis" w:date="2017-05-20T17:03:00Z">
        <w:r w:rsidRPr="006C14B5" w:rsidDel="00F33C4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objective for those systems to have such information is that the</w:t>
      </w:r>
      <w:ins w:id="692" w:author="Alex Galis" w:date="2017-05-20T17:03:00Z">
        <w:r w:rsidR="00F33C47" w:rsidRPr="006C14B5">
          <w:rPr>
            <w:rFonts w:ascii="Courier New" w:hAnsi="Courier New" w:cs="Courier New"/>
            <w:color w:val="000000" w:themeColor="text1"/>
            <w:sz w:val="21"/>
            <w:szCs w:val="21"/>
          </w:rPr>
          <w:t xml:space="preserve"> </w:t>
        </w:r>
      </w:ins>
    </w:p>
    <w:p w14:paraId="20C346D6" w14:textId="3B9A27E7" w:rsidR="004C0732" w:rsidRPr="006C14B5" w:rsidDel="005B6E47" w:rsidRDefault="004C0732">
      <w:pPr>
        <w:ind w:left="720" w:firstLine="40"/>
        <w:rPr>
          <w:del w:id="693" w:author="Alex Galis" w:date="2017-05-20T17:07:00Z"/>
          <w:rFonts w:ascii="Courier New" w:hAnsi="Courier New" w:cs="Courier New"/>
          <w:color w:val="000000" w:themeColor="text1"/>
          <w:sz w:val="21"/>
          <w:szCs w:val="21"/>
        </w:rPr>
        <w:pPrChange w:id="694" w:author="Alex Galis" w:date="2017-05-20T17:03:00Z">
          <w:pPr/>
        </w:pPrChange>
      </w:pPr>
      <w:del w:id="695" w:author="Alex Galis" w:date="2017-05-20T17:03:00Z">
        <w:r w:rsidRPr="006C14B5" w:rsidDel="00F33C4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resources</w:t>
      </w:r>
      <w:ins w:id="696" w:author="Alex Galis" w:date="2017-05-20T19:08:00Z">
        <w:r w:rsidR="0027188C" w:rsidRPr="006C14B5">
          <w:rPr>
            <w:rFonts w:ascii="Courier New" w:hAnsi="Courier New" w:cs="Courier New"/>
            <w:color w:val="000000" w:themeColor="text1"/>
            <w:sz w:val="21"/>
            <w:szCs w:val="21"/>
          </w:rPr>
          <w:t>/network functions</w:t>
        </w:r>
      </w:ins>
      <w:r w:rsidRPr="006C14B5">
        <w:rPr>
          <w:rFonts w:ascii="Courier New" w:hAnsi="Courier New" w:cs="Courier New"/>
          <w:color w:val="000000" w:themeColor="text1"/>
          <w:sz w:val="21"/>
          <w:szCs w:val="21"/>
        </w:rPr>
        <w:t xml:space="preserve"> will form an important part of their business, and thus</w:t>
      </w:r>
      <w:ins w:id="697" w:author="Alex Galis" w:date="2017-05-20T17:07:00Z">
        <w:r w:rsidR="005B6E47" w:rsidRPr="006C14B5">
          <w:rPr>
            <w:rFonts w:ascii="Courier New" w:hAnsi="Courier New" w:cs="Courier New"/>
            <w:color w:val="000000" w:themeColor="text1"/>
            <w:sz w:val="21"/>
            <w:szCs w:val="21"/>
          </w:rPr>
          <w:t xml:space="preserve"> </w:t>
        </w:r>
      </w:ins>
    </w:p>
    <w:p w14:paraId="7E81487E" w14:textId="6EBA086F" w:rsidR="004C0732" w:rsidRPr="006C14B5" w:rsidDel="005B6E47" w:rsidRDefault="004C0732">
      <w:pPr>
        <w:ind w:left="720" w:firstLine="40"/>
        <w:rPr>
          <w:del w:id="698" w:author="Alex Galis" w:date="2017-05-20T17:07:00Z"/>
          <w:rFonts w:ascii="Courier New" w:hAnsi="Courier New" w:cs="Courier New"/>
          <w:color w:val="000000" w:themeColor="text1"/>
          <w:sz w:val="21"/>
          <w:szCs w:val="21"/>
        </w:rPr>
        <w:pPrChange w:id="699" w:author="Alex Galis" w:date="2017-05-20T17:07:00Z">
          <w:pPr/>
        </w:pPrChange>
      </w:pPr>
      <w:del w:id="700" w:author="Alex Galis" w:date="2017-05-20T17:07:00Z">
        <w:r w:rsidRPr="006C14B5" w:rsidDel="005B6E4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they must know "what they have" at every moment, so that, for</w:t>
      </w:r>
      <w:ins w:id="701" w:author="Alex Galis" w:date="2017-05-20T17:07:00Z">
        <w:r w:rsidR="005B6E47" w:rsidRPr="006C14B5">
          <w:rPr>
            <w:rFonts w:ascii="Courier New" w:hAnsi="Courier New" w:cs="Courier New"/>
            <w:color w:val="000000" w:themeColor="text1"/>
            <w:sz w:val="21"/>
            <w:szCs w:val="21"/>
          </w:rPr>
          <w:t xml:space="preserve"> </w:t>
        </w:r>
      </w:ins>
    </w:p>
    <w:p w14:paraId="40C7184A" w14:textId="1485CF7B" w:rsidR="004C0732" w:rsidRPr="006C14B5" w:rsidDel="00356CC8" w:rsidRDefault="004C0732">
      <w:pPr>
        <w:ind w:left="720" w:firstLine="40"/>
        <w:rPr>
          <w:del w:id="702" w:author="Alex Galis" w:date="2017-05-20T19:08:00Z"/>
          <w:rFonts w:ascii="Courier New" w:hAnsi="Courier New" w:cs="Courier New"/>
          <w:color w:val="000000" w:themeColor="text1"/>
          <w:sz w:val="21"/>
          <w:szCs w:val="21"/>
        </w:rPr>
        <w:pPrChange w:id="703" w:author="Alex Galis" w:date="2017-05-20T17:07:00Z">
          <w:pPr/>
        </w:pPrChange>
      </w:pPr>
      <w:del w:id="704" w:author="Alex Galis" w:date="2017-05-20T17:07:00Z">
        <w:r w:rsidRPr="006C14B5" w:rsidDel="005B6E4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instance, they are able to "deliver" the requests without</w:t>
      </w:r>
      <w:ins w:id="705" w:author="Alex Galis" w:date="2017-05-20T19:08:00Z">
        <w:r w:rsidR="00356CC8" w:rsidRPr="006C14B5">
          <w:rPr>
            <w:rFonts w:ascii="Courier New" w:hAnsi="Courier New" w:cs="Courier New"/>
            <w:color w:val="000000" w:themeColor="text1"/>
            <w:sz w:val="21"/>
            <w:szCs w:val="21"/>
          </w:rPr>
          <w:t xml:space="preserve"> </w:t>
        </w:r>
      </w:ins>
    </w:p>
    <w:p w14:paraId="21775B1D" w14:textId="6C7554B5" w:rsidR="00F33C47" w:rsidRPr="006C14B5" w:rsidRDefault="004C0732">
      <w:pPr>
        <w:ind w:left="720" w:firstLine="40"/>
        <w:rPr>
          <w:ins w:id="706" w:author="Alex Galis" w:date="2017-05-20T17:03:00Z"/>
          <w:rFonts w:ascii="Courier New" w:hAnsi="Courier New" w:cs="Courier New"/>
          <w:color w:val="000000" w:themeColor="text1"/>
          <w:sz w:val="21"/>
          <w:szCs w:val="21"/>
        </w:rPr>
        <w:pPrChange w:id="707" w:author="Alex Galis" w:date="2017-05-20T19:08:00Z">
          <w:pPr/>
        </w:pPrChange>
      </w:pPr>
      <w:del w:id="708" w:author="Alex Galis" w:date="2017-05-20T19:08:00Z">
        <w:r w:rsidRPr="006C14B5" w:rsidDel="00356CC8">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incurring into any overutilization of their resources</w:t>
      </w:r>
      <w:ins w:id="709" w:author="Alex Galis" w:date="2017-05-20T19:08:00Z">
        <w:r w:rsidR="00356CC8" w:rsidRPr="006C14B5">
          <w:rPr>
            <w:rFonts w:ascii="Courier New" w:hAnsi="Courier New" w:cs="Courier New"/>
            <w:color w:val="000000" w:themeColor="text1"/>
            <w:sz w:val="21"/>
            <w:szCs w:val="21"/>
          </w:rPr>
          <w:t>/network functions</w:t>
        </w:r>
      </w:ins>
      <w:r w:rsidRPr="006C14B5">
        <w:rPr>
          <w:rFonts w:ascii="Courier New" w:hAnsi="Courier New" w:cs="Courier New"/>
          <w:color w:val="000000" w:themeColor="text1"/>
          <w:sz w:val="21"/>
          <w:szCs w:val="21"/>
        </w:rPr>
        <w:t xml:space="preserve">.  </w:t>
      </w:r>
    </w:p>
    <w:p w14:paraId="71E27937" w14:textId="77777777" w:rsidR="005B6E47" w:rsidRPr="006C14B5" w:rsidRDefault="005B6E47">
      <w:pPr>
        <w:ind w:left="720"/>
        <w:rPr>
          <w:ins w:id="710" w:author="Alex Galis" w:date="2017-05-20T17:08:00Z"/>
          <w:rFonts w:ascii="Courier New" w:hAnsi="Courier New" w:cs="Courier New"/>
          <w:color w:val="000000" w:themeColor="text1"/>
          <w:sz w:val="21"/>
          <w:szCs w:val="21"/>
        </w:rPr>
        <w:pPrChange w:id="711" w:author="Alex Galis" w:date="2017-05-20T17:04:00Z">
          <w:pPr/>
        </w:pPrChange>
      </w:pPr>
    </w:p>
    <w:p w14:paraId="30FB94F1" w14:textId="44F99EB4" w:rsidR="004C0732" w:rsidRPr="006C14B5" w:rsidDel="00F33C47" w:rsidRDefault="00F33C47">
      <w:pPr>
        <w:ind w:firstLine="720"/>
        <w:rPr>
          <w:del w:id="712" w:author="Alex Galis" w:date="2017-05-20T17:03:00Z"/>
          <w:rFonts w:ascii="Courier New" w:hAnsi="Courier New" w:cs="Courier New"/>
          <w:color w:val="000000" w:themeColor="text1"/>
          <w:sz w:val="21"/>
          <w:szCs w:val="21"/>
        </w:rPr>
        <w:pPrChange w:id="713" w:author="Alex Galis" w:date="2017-05-20T17:04:00Z">
          <w:pPr/>
        </w:pPrChange>
      </w:pPr>
      <w:ins w:id="714" w:author="Alex Galis" w:date="2017-05-20T17:03:00Z">
        <w:r w:rsidRPr="006C14B5">
          <w:rPr>
            <w:rFonts w:ascii="Courier New" w:hAnsi="Courier New" w:cs="Courier New"/>
            <w:color w:val="000000" w:themeColor="text1"/>
            <w:sz w:val="21"/>
            <w:szCs w:val="21"/>
          </w:rPr>
          <w:t>Gap1.2</w:t>
        </w:r>
      </w:ins>
      <w:ins w:id="715" w:author="Alex Galis" w:date="2017-05-20T19:09:00Z">
        <w:r w:rsidR="00965E99" w:rsidRPr="006C14B5">
          <w:rPr>
            <w:rFonts w:ascii="Courier New" w:hAnsi="Courier New" w:cs="Courier New"/>
            <w:color w:val="000000" w:themeColor="text1"/>
            <w:sz w:val="21"/>
            <w:szCs w:val="21"/>
          </w:rPr>
          <w:t>:</w:t>
        </w:r>
      </w:ins>
      <w:ins w:id="716" w:author="Alex Galis" w:date="2017-05-20T17:03:00Z">
        <w:r w:rsidRPr="006C14B5">
          <w:rPr>
            <w:rFonts w:ascii="Courier New" w:hAnsi="Courier New" w:cs="Courier New"/>
            <w:color w:val="000000" w:themeColor="text1"/>
            <w:sz w:val="21"/>
            <w:szCs w:val="21"/>
          </w:rPr>
          <w:t xml:space="preserve"> </w:t>
        </w:r>
      </w:ins>
      <w:ins w:id="717" w:author="Alex Galis" w:date="2017-05-20T19:15:00Z">
        <w:r w:rsidR="000A508A" w:rsidRPr="006C14B5">
          <w:rPr>
            <w:rFonts w:ascii="Courier New" w:hAnsi="Courier New" w:cs="Courier New"/>
            <w:color w:val="000000" w:themeColor="text1"/>
            <w:sz w:val="21"/>
            <w:szCs w:val="21"/>
          </w:rPr>
          <w:t xml:space="preserve">Uniform Specification </w:t>
        </w:r>
      </w:ins>
      <w:ins w:id="718" w:author="Alex Galis" w:date="2017-05-20T17:03:00Z">
        <w:r w:rsidRPr="006C14B5">
          <w:rPr>
            <w:rFonts w:ascii="Courier New" w:hAnsi="Courier New" w:cs="Courier New"/>
            <w:color w:val="000000" w:themeColor="text1"/>
            <w:sz w:val="21"/>
            <w:szCs w:val="21"/>
          </w:rPr>
          <w:t>-</w:t>
        </w:r>
      </w:ins>
      <w:ins w:id="719" w:author="Alex Galis" w:date="2017-05-20T19:16:00Z">
        <w:r w:rsidR="005E0879" w:rsidRPr="006C14B5">
          <w:rPr>
            <w:rFonts w:ascii="Courier New" w:hAnsi="Courier New" w:cs="Courier New"/>
            <w:color w:val="000000" w:themeColor="text1"/>
            <w:sz w:val="21"/>
            <w:szCs w:val="21"/>
          </w:rPr>
          <w:t xml:space="preserve"> </w:t>
        </w:r>
      </w:ins>
      <w:del w:id="720" w:author="Alex Galis" w:date="2017-05-20T17:03:00Z">
        <w:r w:rsidR="004C0732" w:rsidRPr="006C14B5" w:rsidDel="00F33C47">
          <w:rPr>
            <w:rFonts w:ascii="Courier New" w:hAnsi="Courier New" w:cs="Courier New"/>
            <w:color w:val="000000" w:themeColor="text1"/>
            <w:sz w:val="21"/>
            <w:szCs w:val="21"/>
          </w:rPr>
          <w:delText>Therefore,</w:delText>
        </w:r>
      </w:del>
    </w:p>
    <w:p w14:paraId="3E8DB505" w14:textId="6C29CB54" w:rsidR="004C0732" w:rsidRPr="006C14B5" w:rsidDel="00F33C47" w:rsidRDefault="004C0732">
      <w:pPr>
        <w:ind w:left="720"/>
        <w:rPr>
          <w:del w:id="721" w:author="Alex Galis" w:date="2017-05-20T17:04:00Z"/>
          <w:rFonts w:ascii="Courier New" w:hAnsi="Courier New" w:cs="Courier New"/>
          <w:color w:val="000000" w:themeColor="text1"/>
          <w:sz w:val="21"/>
          <w:szCs w:val="21"/>
        </w:rPr>
        <w:pPrChange w:id="722" w:author="Alex Galis" w:date="2017-05-20T17:04:00Z">
          <w:pPr/>
        </w:pPrChange>
      </w:pPr>
      <w:del w:id="723" w:author="Alex Galis" w:date="2017-05-20T17:03:00Z">
        <w:r w:rsidRPr="006C14B5" w:rsidDel="00F33C47">
          <w:rPr>
            <w:rFonts w:ascii="Courier New" w:hAnsi="Courier New" w:cs="Courier New"/>
            <w:color w:val="000000" w:themeColor="text1"/>
            <w:sz w:val="21"/>
            <w:szCs w:val="21"/>
          </w:rPr>
          <w:delText xml:space="preserve">      t</w:delText>
        </w:r>
      </w:del>
      <w:ins w:id="724" w:author="Alex Galis" w:date="2017-05-20T17:04:00Z">
        <w:r w:rsidR="00F33C47" w:rsidRPr="006C14B5">
          <w:rPr>
            <w:rFonts w:ascii="Courier New" w:hAnsi="Courier New" w:cs="Courier New"/>
            <w:color w:val="000000" w:themeColor="text1"/>
            <w:sz w:val="21"/>
            <w:szCs w:val="21"/>
          </w:rPr>
          <w:t>T</w:t>
        </w:r>
      </w:ins>
      <w:r w:rsidRPr="006C14B5">
        <w:rPr>
          <w:rFonts w:ascii="Courier New" w:hAnsi="Courier New" w:cs="Courier New"/>
          <w:color w:val="000000" w:themeColor="text1"/>
          <w:sz w:val="21"/>
          <w:szCs w:val="21"/>
        </w:rPr>
        <w:t>he way resources</w:t>
      </w:r>
      <w:ins w:id="725" w:author="Alex Galis" w:date="2017-05-20T17:08:00Z">
        <w:r w:rsidR="005B6E47" w:rsidRPr="006C14B5">
          <w:rPr>
            <w:rFonts w:ascii="Courier New" w:hAnsi="Courier New" w:cs="Courier New"/>
            <w:color w:val="000000" w:themeColor="text1"/>
            <w:sz w:val="21"/>
            <w:szCs w:val="21"/>
          </w:rPr>
          <w:t>/network</w:t>
        </w:r>
      </w:ins>
      <w:ins w:id="726" w:author="Alex Galis" w:date="2017-05-20T19:09:00Z">
        <w:r w:rsidR="00965E99" w:rsidRPr="006C14B5">
          <w:rPr>
            <w:rFonts w:ascii="Courier New" w:hAnsi="Courier New" w:cs="Courier New"/>
            <w:color w:val="000000" w:themeColor="text1"/>
            <w:sz w:val="21"/>
            <w:szCs w:val="21"/>
          </w:rPr>
          <w:t xml:space="preserve"> </w:t>
        </w:r>
      </w:ins>
      <w:ins w:id="727" w:author="Alex Galis" w:date="2017-05-20T17:08:00Z">
        <w:r w:rsidR="005B6E47" w:rsidRPr="006C14B5">
          <w:rPr>
            <w:rFonts w:ascii="Courier New" w:hAnsi="Courier New" w:cs="Courier New"/>
            <w:color w:val="000000" w:themeColor="text1"/>
            <w:sz w:val="21"/>
            <w:szCs w:val="21"/>
          </w:rPr>
          <w:t>functions</w:t>
        </w:r>
      </w:ins>
      <w:r w:rsidRPr="006C14B5">
        <w:rPr>
          <w:rFonts w:ascii="Courier New" w:hAnsi="Courier New" w:cs="Courier New"/>
          <w:color w:val="000000" w:themeColor="text1"/>
          <w:sz w:val="21"/>
          <w:szCs w:val="21"/>
        </w:rPr>
        <w:t xml:space="preserve"> are described and specified must be homogeneous</w:t>
      </w:r>
      <w:ins w:id="728" w:author="Alex Galis" w:date="2017-05-20T17:04:00Z">
        <w:r w:rsidR="00F33C47" w:rsidRPr="006C14B5">
          <w:rPr>
            <w:rFonts w:ascii="Courier New" w:hAnsi="Courier New" w:cs="Courier New"/>
            <w:color w:val="000000" w:themeColor="text1"/>
            <w:sz w:val="21"/>
            <w:szCs w:val="21"/>
          </w:rPr>
          <w:t xml:space="preserve"> </w:t>
        </w:r>
      </w:ins>
    </w:p>
    <w:p w14:paraId="5D6667FE" w14:textId="15467857" w:rsidR="004C0732" w:rsidRPr="006C14B5" w:rsidDel="00F33C47" w:rsidRDefault="004C0732">
      <w:pPr>
        <w:ind w:left="720"/>
        <w:rPr>
          <w:del w:id="729" w:author="Alex Galis" w:date="2017-05-20T17:04:00Z"/>
          <w:rFonts w:ascii="Courier New" w:hAnsi="Courier New" w:cs="Courier New"/>
          <w:color w:val="000000" w:themeColor="text1"/>
          <w:sz w:val="21"/>
          <w:szCs w:val="21"/>
        </w:rPr>
        <w:pPrChange w:id="730" w:author="Alex Galis" w:date="2017-05-20T17:04:00Z">
          <w:pPr/>
        </w:pPrChange>
      </w:pPr>
      <w:del w:id="731" w:author="Alex Galis" w:date="2017-05-20T17:04:00Z">
        <w:r w:rsidRPr="006C14B5" w:rsidDel="00F33C4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and compatible, even among separated domains, providers, and</w:t>
      </w:r>
      <w:ins w:id="732" w:author="Alex Galis" w:date="2017-05-20T17:04:00Z">
        <w:r w:rsidR="00F33C47" w:rsidRPr="006C14B5">
          <w:rPr>
            <w:rFonts w:ascii="Courier New" w:hAnsi="Courier New" w:cs="Courier New"/>
            <w:color w:val="000000" w:themeColor="text1"/>
            <w:sz w:val="21"/>
            <w:szCs w:val="21"/>
          </w:rPr>
          <w:t xml:space="preserve"> </w:t>
        </w:r>
      </w:ins>
    </w:p>
    <w:p w14:paraId="3CB059AF" w14:textId="2E910367" w:rsidR="004C0732" w:rsidRPr="006A122C" w:rsidRDefault="004C0732">
      <w:pPr>
        <w:ind w:left="720"/>
        <w:rPr>
          <w:ins w:id="733" w:author="Alex Galis" w:date="2017-05-20T17:14:00Z"/>
          <w:rFonts w:ascii="Courier New" w:hAnsi="Courier New" w:cs="Courier New"/>
          <w:color w:val="000000" w:themeColor="text1"/>
          <w:sz w:val="21"/>
          <w:szCs w:val="21"/>
        </w:rPr>
        <w:pPrChange w:id="734" w:author="Alex Galis" w:date="2017-05-20T17:04:00Z">
          <w:pPr/>
        </w:pPrChange>
      </w:pPr>
      <w:del w:id="735" w:author="Alex Galis" w:date="2017-05-20T17:04:00Z">
        <w:r w:rsidRPr="006C14B5" w:rsidDel="00F33C4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"slicing" platforms.</w:t>
      </w:r>
      <w:ins w:id="736" w:author="Alex Galis" w:date="2017-05-20T19:46:00Z">
        <w:r w:rsidR="006A122C">
          <w:rPr>
            <w:rFonts w:ascii="Courier New" w:hAnsi="Courier New" w:cs="Courier New"/>
            <w:color w:val="000000" w:themeColor="text1"/>
            <w:sz w:val="21"/>
            <w:szCs w:val="21"/>
          </w:rPr>
          <w:t xml:space="preserve"> A uniform network slicing template would be needed.</w:t>
        </w:r>
      </w:ins>
    </w:p>
    <w:p w14:paraId="10A4CD4D" w14:textId="77777777" w:rsidR="009E3B17" w:rsidRPr="00FE0A3F" w:rsidRDefault="009E3B17">
      <w:pPr>
        <w:ind w:left="720"/>
        <w:rPr>
          <w:ins w:id="737" w:author="Alex Galis" w:date="2017-05-20T17:14:00Z"/>
          <w:rFonts w:ascii="Courier New" w:hAnsi="Courier New" w:cs="Courier New"/>
          <w:color w:val="000000" w:themeColor="text1"/>
          <w:sz w:val="21"/>
          <w:szCs w:val="21"/>
        </w:rPr>
        <w:pPrChange w:id="738" w:author="Alex Galis" w:date="2017-05-20T17:04:00Z">
          <w:pPr/>
        </w:pPrChange>
      </w:pPr>
    </w:p>
    <w:p w14:paraId="19A705A3" w14:textId="3341E97A" w:rsidR="00643B27" w:rsidRPr="00BE6FAC" w:rsidRDefault="00643B27">
      <w:pPr>
        <w:ind w:left="720"/>
        <w:rPr>
          <w:ins w:id="739" w:author="Alex Galis" w:date="2017-05-20T17:38:00Z"/>
          <w:rFonts w:ascii="Courier New" w:hAnsi="Courier New" w:cs="Courier New"/>
          <w:color w:val="000000" w:themeColor="text1"/>
          <w:sz w:val="21"/>
          <w:szCs w:val="21"/>
        </w:rPr>
        <w:pPrChange w:id="740" w:author="Alex Galis" w:date="2017-05-20T17:04:00Z">
          <w:pPr/>
        </w:pPrChange>
      </w:pPr>
      <w:ins w:id="741" w:author="Alex Galis" w:date="2017-05-20T17:14:00Z">
        <w:r w:rsidRPr="00090A4F">
          <w:rPr>
            <w:rFonts w:ascii="Courier New" w:hAnsi="Courier New" w:cs="Courier New"/>
            <w:color w:val="000000" w:themeColor="text1"/>
            <w:sz w:val="21"/>
            <w:szCs w:val="21"/>
          </w:rPr>
          <w:t>Gap1.3</w:t>
        </w:r>
      </w:ins>
      <w:ins w:id="742" w:author="Alex Galis" w:date="2017-05-20T19:15:00Z">
        <w:r w:rsidR="00363437" w:rsidRPr="006C14B5">
          <w:rPr>
            <w:rFonts w:ascii="Courier New" w:hAnsi="Courier New" w:cs="Courier New"/>
            <w:color w:val="000000" w:themeColor="text1"/>
            <w:sz w:val="21"/>
            <w:szCs w:val="21"/>
          </w:rPr>
          <w:t>:</w:t>
        </w:r>
      </w:ins>
      <w:ins w:id="743" w:author="Alex Galis" w:date="2017-05-20T17:14:00Z">
        <w:r w:rsidRPr="006C14B5">
          <w:rPr>
            <w:rFonts w:ascii="Courier New" w:hAnsi="Courier New" w:cs="Courier New"/>
            <w:color w:val="000000" w:themeColor="text1"/>
            <w:sz w:val="21"/>
            <w:szCs w:val="21"/>
          </w:rPr>
          <w:t xml:space="preserve"> NS Identity -</w:t>
        </w:r>
      </w:ins>
      <w:ins w:id="744" w:author="Alex Galis" w:date="2017-05-20T17:15:00Z">
        <w:r w:rsidRPr="006C14B5">
          <w:t xml:space="preserve"> </w:t>
        </w:r>
        <w:r w:rsidRPr="006C14B5">
          <w:rPr>
            <w:rFonts w:ascii="Courier New" w:hAnsi="Courier New" w:cs="Courier New"/>
            <w:color w:val="000000" w:themeColor="text1"/>
            <w:sz w:val="21"/>
            <w:szCs w:val="21"/>
          </w:rPr>
          <w:t xml:space="preserve">the goal of </w:t>
        </w:r>
      </w:ins>
      <w:ins w:id="745" w:author="Alex Galis" w:date="2017-05-20T17:16:00Z">
        <w:r w:rsidRPr="006C14B5">
          <w:rPr>
            <w:rFonts w:ascii="Courier New" w:hAnsi="Courier New" w:cs="Courier New"/>
            <w:color w:val="000000" w:themeColor="text1"/>
            <w:sz w:val="21"/>
            <w:szCs w:val="21"/>
          </w:rPr>
          <w:t xml:space="preserve">slicing </w:t>
        </w:r>
      </w:ins>
      <w:ins w:id="746" w:author="Alex Galis" w:date="2017-05-20T17:15:00Z">
        <w:r w:rsidRPr="006C14B5">
          <w:rPr>
            <w:rFonts w:ascii="Courier New" w:hAnsi="Courier New" w:cs="Courier New"/>
            <w:color w:val="000000" w:themeColor="text1"/>
            <w:sz w:val="21"/>
            <w:szCs w:val="21"/>
          </w:rPr>
          <w:t xml:space="preserve">identity management and associated security and privacy </w:t>
        </w:r>
      </w:ins>
      <w:ins w:id="747" w:author="Alex Galis" w:date="2017-05-20T17:17:00Z">
        <w:r w:rsidRPr="006C14B5">
          <w:rPr>
            <w:rFonts w:ascii="Courier New" w:hAnsi="Courier New" w:cs="Courier New"/>
            <w:color w:val="000000" w:themeColor="text1"/>
            <w:sz w:val="21"/>
            <w:szCs w:val="21"/>
          </w:rPr>
          <w:t>charactesitics</w:t>
        </w:r>
      </w:ins>
      <w:ins w:id="748" w:author="Alex Galis" w:date="2017-05-20T17:15:00Z">
        <w:r w:rsidRPr="006C14B5">
          <w:rPr>
            <w:rFonts w:ascii="Courier New" w:hAnsi="Courier New" w:cs="Courier New"/>
            <w:color w:val="000000" w:themeColor="text1"/>
            <w:sz w:val="21"/>
            <w:szCs w:val="21"/>
          </w:rPr>
          <w:t xml:space="preserve"> should go beyond </w:t>
        </w:r>
      </w:ins>
      <w:ins w:id="749" w:author="Alex Galis" w:date="2017-05-20T17:17:00Z">
        <w:r w:rsidRPr="006C14B5">
          <w:rPr>
            <w:rFonts w:ascii="Courier New" w:hAnsi="Courier New" w:cs="Courier New"/>
            <w:color w:val="000000" w:themeColor="text1"/>
            <w:sz w:val="21"/>
            <w:szCs w:val="21"/>
          </w:rPr>
          <w:t>slice</w:t>
        </w:r>
      </w:ins>
      <w:ins w:id="750" w:author="Alex Galis" w:date="2017-05-20T17:15:00Z">
        <w:r w:rsidRPr="006C14B5">
          <w:rPr>
            <w:rFonts w:ascii="Courier New" w:hAnsi="Courier New" w:cs="Courier New"/>
            <w:color w:val="000000" w:themeColor="text1"/>
            <w:sz w:val="21"/>
            <w:szCs w:val="21"/>
          </w:rPr>
          <w:t xml:space="preserve"> identity to also include service</w:t>
        </w:r>
      </w:ins>
      <w:ins w:id="751" w:author="Alex Galis" w:date="2017-05-20T17:17:00Z">
        <w:r w:rsidRPr="006C14B5">
          <w:rPr>
            <w:rFonts w:ascii="Courier New" w:hAnsi="Courier New" w:cs="Courier New"/>
            <w:color w:val="000000" w:themeColor="text1"/>
            <w:sz w:val="21"/>
            <w:szCs w:val="21"/>
          </w:rPr>
          <w:t>s</w:t>
        </w:r>
      </w:ins>
      <w:ins w:id="752" w:author="Alex Galis" w:date="2017-05-20T17:15:00Z">
        <w:r w:rsidRPr="006C14B5">
          <w:rPr>
            <w:rFonts w:ascii="Courier New" w:hAnsi="Courier New" w:cs="Courier New"/>
            <w:color w:val="000000" w:themeColor="text1"/>
            <w:sz w:val="21"/>
            <w:szCs w:val="21"/>
          </w:rPr>
          <w:t xml:space="preserve">. The major functionalities may include identifier (ID) assignment to NS, name translation, ID certification, name resolution, and related key distribution management. This is particularly important when these IDs are administered by </w:t>
        </w:r>
        <w:r w:rsidR="00BE6FAC">
          <w:rPr>
            <w:rFonts w:ascii="Courier New" w:hAnsi="Courier New" w:cs="Courier New"/>
            <w:color w:val="000000" w:themeColor="text1"/>
            <w:sz w:val="21"/>
            <w:szCs w:val="21"/>
          </w:rPr>
          <w:t xml:space="preserve">third parties which are open to </w:t>
        </w:r>
        <w:r w:rsidRPr="006C14B5">
          <w:rPr>
            <w:rFonts w:ascii="Courier New" w:hAnsi="Courier New" w:cs="Courier New"/>
            <w:color w:val="000000" w:themeColor="text1"/>
            <w:sz w:val="21"/>
            <w:szCs w:val="21"/>
          </w:rPr>
          <w:t>service</w:t>
        </w:r>
      </w:ins>
      <w:ins w:id="753" w:author="Alex Galis" w:date="2017-05-20T19:52:00Z">
        <w:r w:rsidR="00BE6FAC">
          <w:rPr>
            <w:rFonts w:ascii="Courier New" w:hAnsi="Courier New" w:cs="Courier New"/>
            <w:color w:val="000000" w:themeColor="text1"/>
            <w:sz w:val="21"/>
            <w:szCs w:val="21"/>
          </w:rPr>
          <w:t xml:space="preserve"> </w:t>
        </w:r>
      </w:ins>
      <w:ins w:id="754" w:author="Alex Galis" w:date="2017-05-20T17:15:00Z">
        <w:r w:rsidRPr="00BE6FAC">
          <w:rPr>
            <w:rFonts w:ascii="Courier New" w:hAnsi="Courier New" w:cs="Courier New"/>
            <w:color w:val="000000" w:themeColor="text1"/>
            <w:sz w:val="21"/>
            <w:szCs w:val="21"/>
          </w:rPr>
          <w:t>/</w:t>
        </w:r>
      </w:ins>
      <w:ins w:id="755" w:author="Alex Galis" w:date="2017-05-20T19:52:00Z">
        <w:r w:rsidR="00BE6FAC">
          <w:rPr>
            <w:rFonts w:ascii="Courier New" w:hAnsi="Courier New" w:cs="Courier New"/>
            <w:color w:val="000000" w:themeColor="text1"/>
            <w:sz w:val="21"/>
            <w:szCs w:val="21"/>
          </w:rPr>
          <w:t xml:space="preserve"> </w:t>
        </w:r>
      </w:ins>
      <w:ins w:id="756" w:author="Alex Galis" w:date="2017-05-20T17:15:00Z">
        <w:r w:rsidRPr="00BE6FAC">
          <w:rPr>
            <w:rFonts w:ascii="Courier New" w:hAnsi="Courier New" w:cs="Courier New"/>
            <w:color w:val="000000" w:themeColor="text1"/>
            <w:sz w:val="21"/>
            <w:szCs w:val="21"/>
          </w:rPr>
          <w:t>control</w:t>
        </w:r>
      </w:ins>
      <w:ins w:id="757" w:author="Alex Galis" w:date="2017-05-20T19:53:00Z">
        <w:r w:rsidR="00BE6FAC">
          <w:rPr>
            <w:rFonts w:ascii="Courier New" w:hAnsi="Courier New" w:cs="Courier New"/>
            <w:color w:val="000000" w:themeColor="text1"/>
            <w:sz w:val="21"/>
            <w:szCs w:val="21"/>
          </w:rPr>
          <w:t xml:space="preserve"> </w:t>
        </w:r>
      </w:ins>
      <w:ins w:id="758" w:author="Alex Galis" w:date="2017-05-20T17:15:00Z">
        <w:r w:rsidRPr="00BE6FAC">
          <w:rPr>
            <w:rFonts w:ascii="Courier New" w:hAnsi="Courier New" w:cs="Courier New"/>
            <w:color w:val="000000" w:themeColor="text1"/>
            <w:sz w:val="21"/>
            <w:szCs w:val="21"/>
          </w:rPr>
          <w:t>/</w:t>
        </w:r>
      </w:ins>
      <w:ins w:id="759" w:author="Alex Galis" w:date="2017-05-20T19:53:00Z">
        <w:r w:rsidR="00BE6FAC">
          <w:rPr>
            <w:rFonts w:ascii="Courier New" w:hAnsi="Courier New" w:cs="Courier New"/>
            <w:color w:val="000000" w:themeColor="text1"/>
            <w:sz w:val="21"/>
            <w:szCs w:val="21"/>
          </w:rPr>
          <w:t xml:space="preserve"> </w:t>
        </w:r>
      </w:ins>
      <w:ins w:id="760" w:author="Alex Galis" w:date="2017-05-20T17:15:00Z">
        <w:r w:rsidRPr="00BE6FAC">
          <w:rPr>
            <w:rFonts w:ascii="Courier New" w:hAnsi="Courier New" w:cs="Courier New"/>
            <w:color w:val="000000" w:themeColor="text1"/>
            <w:sz w:val="21"/>
            <w:szCs w:val="21"/>
          </w:rPr>
          <w:t>forwarding functions, in which case the requirements of the stake-holders have to be taken into account.</w:t>
        </w:r>
      </w:ins>
      <w:ins w:id="761" w:author="Alex Galis" w:date="2017-05-20T19:53:00Z">
        <w:r w:rsidR="00B268F7">
          <w:rPr>
            <w:rFonts w:ascii="Courier New" w:hAnsi="Courier New" w:cs="Courier New"/>
            <w:color w:val="000000" w:themeColor="text1"/>
            <w:sz w:val="21"/>
            <w:szCs w:val="21"/>
          </w:rPr>
          <w:t xml:space="preserve"> NS Identy would be needed in the discovery, negotiation, </w:t>
        </w:r>
      </w:ins>
      <w:ins w:id="762" w:author="Alex Galis" w:date="2017-05-20T19:54:00Z">
        <w:r w:rsidR="00B268F7">
          <w:rPr>
            <w:rFonts w:ascii="Courier New" w:hAnsi="Courier New" w:cs="Courier New"/>
            <w:color w:val="000000" w:themeColor="text1"/>
            <w:sz w:val="21"/>
            <w:szCs w:val="21"/>
          </w:rPr>
          <w:t xml:space="preserve">monitoring and </w:t>
        </w:r>
      </w:ins>
      <w:ins w:id="763" w:author="Alex Galis" w:date="2017-05-20T19:53:00Z">
        <w:r w:rsidR="00B268F7">
          <w:rPr>
            <w:rFonts w:ascii="Courier New" w:hAnsi="Courier New" w:cs="Courier New"/>
            <w:color w:val="000000" w:themeColor="text1"/>
            <w:sz w:val="21"/>
            <w:szCs w:val="21"/>
          </w:rPr>
          <w:t>orchestration</w:t>
        </w:r>
      </w:ins>
      <w:ins w:id="764" w:author="Alex Galis" w:date="2017-05-20T19:54:00Z">
        <w:r w:rsidR="00B268F7">
          <w:rPr>
            <w:rFonts w:ascii="Courier New" w:hAnsi="Courier New" w:cs="Courier New"/>
            <w:color w:val="000000" w:themeColor="text1"/>
            <w:sz w:val="21"/>
            <w:szCs w:val="21"/>
          </w:rPr>
          <w:t xml:space="preserve"> E2E operations.</w:t>
        </w:r>
      </w:ins>
    </w:p>
    <w:p w14:paraId="7B711624" w14:textId="77777777" w:rsidR="00627469" w:rsidRPr="00FE0A3F" w:rsidRDefault="00627469">
      <w:pPr>
        <w:ind w:left="720"/>
        <w:rPr>
          <w:ins w:id="765" w:author="Alex Galis" w:date="2017-05-20T17:38:00Z"/>
          <w:rFonts w:ascii="Courier New" w:hAnsi="Courier New" w:cs="Courier New"/>
          <w:color w:val="000000" w:themeColor="text1"/>
          <w:sz w:val="21"/>
          <w:szCs w:val="21"/>
        </w:rPr>
        <w:pPrChange w:id="766" w:author="Alex Galis" w:date="2017-05-20T17:04:00Z">
          <w:pPr/>
        </w:pPrChange>
      </w:pPr>
    </w:p>
    <w:p w14:paraId="3C6B5ABD" w14:textId="3F366434" w:rsidR="00627469" w:rsidRPr="006C14B5" w:rsidRDefault="00627469">
      <w:pPr>
        <w:ind w:left="720"/>
        <w:rPr>
          <w:ins w:id="767" w:author="Alex Galis" w:date="2017-05-20T18:21:00Z"/>
          <w:rFonts w:ascii="Courier New" w:hAnsi="Courier New" w:cs="Courier New"/>
          <w:color w:val="000000" w:themeColor="text1"/>
          <w:sz w:val="21"/>
          <w:szCs w:val="21"/>
        </w:rPr>
        <w:pPrChange w:id="768" w:author="Alex Galis" w:date="2017-05-20T17:04:00Z">
          <w:pPr/>
        </w:pPrChange>
      </w:pPr>
      <w:ins w:id="769" w:author="Alex Galis" w:date="2017-05-20T17:38:00Z">
        <w:r w:rsidRPr="00090A4F">
          <w:rPr>
            <w:rFonts w:ascii="Courier New" w:hAnsi="Courier New" w:cs="Courier New"/>
            <w:color w:val="000000" w:themeColor="text1"/>
            <w:sz w:val="21"/>
            <w:szCs w:val="21"/>
          </w:rPr>
          <w:t>Gap1.4</w:t>
        </w:r>
      </w:ins>
      <w:ins w:id="770" w:author="Alex Galis" w:date="2017-05-20T19:15:00Z">
        <w:r w:rsidR="009C7CEC" w:rsidRPr="006C14B5">
          <w:rPr>
            <w:rFonts w:ascii="Courier New" w:hAnsi="Courier New" w:cs="Courier New"/>
            <w:color w:val="000000" w:themeColor="text1"/>
            <w:sz w:val="21"/>
            <w:szCs w:val="21"/>
          </w:rPr>
          <w:t>:</w:t>
        </w:r>
      </w:ins>
      <w:ins w:id="771" w:author="Alex Galis" w:date="2017-05-20T17:38:00Z">
        <w:r w:rsidRPr="006C14B5">
          <w:rPr>
            <w:rFonts w:ascii="Courier New" w:hAnsi="Courier New" w:cs="Courier New"/>
            <w:color w:val="000000" w:themeColor="text1"/>
            <w:sz w:val="21"/>
            <w:szCs w:val="21"/>
          </w:rPr>
          <w:t xml:space="preserve">  NS capability exposure</w:t>
        </w:r>
      </w:ins>
      <w:ins w:id="772" w:author="Alex Galis" w:date="2017-05-20T17:39:00Z">
        <w:r w:rsidRPr="006C14B5">
          <w:rPr>
            <w:rFonts w:ascii="Courier New" w:hAnsi="Courier New" w:cs="Courier New"/>
            <w:color w:val="000000" w:themeColor="text1"/>
            <w:sz w:val="21"/>
            <w:szCs w:val="21"/>
          </w:rPr>
          <w:t xml:space="preserve"> </w:t>
        </w:r>
      </w:ins>
      <w:ins w:id="773" w:author="Alex Galis" w:date="2017-05-20T18:22:00Z">
        <w:r w:rsidR="00CB2FB9" w:rsidRPr="006C14B5">
          <w:rPr>
            <w:rFonts w:ascii="Courier New" w:hAnsi="Courier New" w:cs="Courier New"/>
            <w:color w:val="000000" w:themeColor="text1"/>
            <w:sz w:val="21"/>
            <w:szCs w:val="21"/>
          </w:rPr>
          <w:t>-</w:t>
        </w:r>
      </w:ins>
      <w:ins w:id="774" w:author="Alex Galis" w:date="2017-05-20T17:38:00Z">
        <w:r w:rsidRPr="006C14B5">
          <w:rPr>
            <w:rFonts w:ascii="Courier New" w:hAnsi="Courier New" w:cs="Courier New"/>
            <w:color w:val="000000" w:themeColor="text1"/>
            <w:sz w:val="21"/>
            <w:szCs w:val="21"/>
          </w:rPr>
          <w:t xml:space="preserve"> It’s role is to expose information</w:t>
        </w:r>
      </w:ins>
      <w:ins w:id="775" w:author="Alex Galis" w:date="2017-05-20T17:39:00Z">
        <w:r w:rsidRPr="006C14B5">
          <w:rPr>
            <w:rFonts w:ascii="Courier New" w:hAnsi="Courier New" w:cs="Courier New"/>
            <w:color w:val="000000" w:themeColor="text1"/>
            <w:sz w:val="21"/>
            <w:szCs w:val="21"/>
          </w:rPr>
          <w:t xml:space="preserve"> and characteristics</w:t>
        </w:r>
      </w:ins>
      <w:ins w:id="776" w:author="Alex Galis" w:date="2017-05-20T17:38:00Z">
        <w:r w:rsidRPr="006C14B5">
          <w:rPr>
            <w:rFonts w:ascii="Courier New" w:hAnsi="Courier New" w:cs="Courier New"/>
            <w:color w:val="000000" w:themeColor="text1"/>
            <w:sz w:val="21"/>
            <w:szCs w:val="21"/>
          </w:rPr>
          <w:t xml:space="preserve"> about a slice to other slices in order to provide efficent slice connection (i.e. topology information exchange, etc.) and to perform necessary protocol translations.</w:t>
        </w:r>
      </w:ins>
    </w:p>
    <w:p w14:paraId="458A7F61" w14:textId="77777777" w:rsidR="006E5B5D" w:rsidRPr="006C14B5" w:rsidRDefault="006E5B5D">
      <w:pPr>
        <w:ind w:left="720"/>
        <w:rPr>
          <w:ins w:id="777" w:author="Alex Galis" w:date="2017-05-20T18:21:00Z"/>
          <w:rFonts w:ascii="Courier New" w:hAnsi="Courier New" w:cs="Courier New"/>
          <w:color w:val="000000" w:themeColor="text1"/>
          <w:sz w:val="21"/>
          <w:szCs w:val="21"/>
        </w:rPr>
        <w:pPrChange w:id="778" w:author="Alex Galis" w:date="2017-05-20T17:04:00Z">
          <w:pPr/>
        </w:pPrChange>
      </w:pPr>
    </w:p>
    <w:p w14:paraId="439ACA52" w14:textId="094C6EA2" w:rsidR="00CB2FB9" w:rsidRPr="006C14B5" w:rsidRDefault="006E5B5D" w:rsidP="00CB2FB9">
      <w:pPr>
        <w:ind w:left="720"/>
        <w:rPr>
          <w:ins w:id="779" w:author="Alex Galis" w:date="2017-05-20T18:22:00Z"/>
          <w:rFonts w:ascii="Courier New" w:hAnsi="Courier New" w:cs="Courier New"/>
          <w:color w:val="000000" w:themeColor="text1"/>
          <w:sz w:val="21"/>
          <w:szCs w:val="21"/>
        </w:rPr>
      </w:pPr>
      <w:ins w:id="780" w:author="Alex Galis" w:date="2017-05-20T18:21:00Z">
        <w:r w:rsidRPr="006C14B5">
          <w:rPr>
            <w:rFonts w:ascii="Courier New" w:hAnsi="Courier New" w:cs="Courier New"/>
            <w:color w:val="000000" w:themeColor="text1"/>
            <w:sz w:val="21"/>
            <w:szCs w:val="21"/>
          </w:rPr>
          <w:t>Gap1.5 NS APIs-</w:t>
        </w:r>
      </w:ins>
      <w:ins w:id="781" w:author="Alex Galis" w:date="2017-05-20T18:22:00Z">
        <w:r w:rsidR="00CB2FB9" w:rsidRPr="006C14B5">
          <w:rPr>
            <w:rFonts w:ascii="Courier New" w:hAnsi="Courier New" w:cs="Courier New"/>
            <w:color w:val="000000" w:themeColor="text1"/>
            <w:sz w:val="21"/>
            <w:szCs w:val="21"/>
          </w:rPr>
          <w:t xml:space="preserve"> Elaboration</w:t>
        </w:r>
        <w:r w:rsidR="004A1A55" w:rsidRPr="006C14B5">
          <w:rPr>
            <w:rFonts w:ascii="Courier New" w:hAnsi="Courier New" w:cs="Courier New"/>
            <w:color w:val="000000" w:themeColor="text1"/>
            <w:sz w:val="21"/>
            <w:szCs w:val="21"/>
          </w:rPr>
          <w:t xml:space="preserve"> of</w:t>
        </w:r>
        <w:r w:rsidR="00CB2FB9" w:rsidRPr="006C14B5">
          <w:rPr>
            <w:rFonts w:ascii="Courier New" w:hAnsi="Courier New" w:cs="Courier New"/>
            <w:color w:val="000000" w:themeColor="text1"/>
            <w:sz w:val="21"/>
            <w:szCs w:val="21"/>
          </w:rPr>
          <w:t xml:space="preserve"> </w:t>
        </w:r>
        <w:r w:rsidR="004A1A55" w:rsidRPr="006C14B5">
          <w:rPr>
            <w:rFonts w:ascii="Courier New" w:hAnsi="Courier New" w:cs="Courier New"/>
            <w:color w:val="000000" w:themeColor="text1"/>
            <w:sz w:val="21"/>
            <w:szCs w:val="21"/>
          </w:rPr>
          <w:t xml:space="preserve">NS </w:t>
        </w:r>
        <w:r w:rsidR="00CB2FB9" w:rsidRPr="006C14B5">
          <w:rPr>
            <w:rFonts w:ascii="Courier New" w:hAnsi="Courier New" w:cs="Courier New"/>
            <w:color w:val="000000" w:themeColor="text1"/>
            <w:sz w:val="21"/>
            <w:szCs w:val="21"/>
          </w:rPr>
          <w:t xml:space="preserve">programmable </w:t>
        </w:r>
      </w:ins>
      <w:ins w:id="782" w:author="Alex Galis" w:date="2017-05-20T18:32:00Z">
        <w:r w:rsidR="00402D11" w:rsidRPr="006C14B5">
          <w:rPr>
            <w:rFonts w:ascii="Courier New" w:hAnsi="Courier New" w:cs="Courier New"/>
            <w:color w:val="000000" w:themeColor="text1"/>
            <w:sz w:val="21"/>
            <w:szCs w:val="21"/>
          </w:rPr>
          <w:t>interworking methods, APIs and</w:t>
        </w:r>
      </w:ins>
      <w:ins w:id="783" w:author="Alex Galis" w:date="2017-05-20T18:22:00Z">
        <w:r w:rsidR="00CB2FB9" w:rsidRPr="006C14B5">
          <w:rPr>
            <w:rFonts w:ascii="Courier New" w:hAnsi="Courier New" w:cs="Courier New"/>
            <w:color w:val="000000" w:themeColor="text1"/>
            <w:sz w:val="21"/>
            <w:szCs w:val="21"/>
          </w:rPr>
          <w:t xml:space="preserve"> capabilities should include:</w:t>
        </w:r>
      </w:ins>
    </w:p>
    <w:p w14:paraId="24507A9E" w14:textId="6A6F86F3" w:rsidR="00CB2FB9" w:rsidRPr="006C14B5" w:rsidRDefault="00CB2FB9">
      <w:pPr>
        <w:pStyle w:val="ListParagraph"/>
        <w:numPr>
          <w:ilvl w:val="0"/>
          <w:numId w:val="12"/>
        </w:numPr>
        <w:spacing w:before="0" w:beforeAutospacing="0" w:after="0" w:afterAutospacing="0"/>
        <w:ind w:left="1797" w:hanging="357"/>
        <w:rPr>
          <w:ins w:id="784" w:author="Alex Galis" w:date="2017-05-20T18:22:00Z"/>
          <w:rFonts w:ascii="Courier New" w:hAnsi="Courier New" w:cs="Courier New"/>
          <w:color w:val="000000" w:themeColor="text1"/>
          <w:sz w:val="21"/>
          <w:szCs w:val="21"/>
          <w:rPrChange w:id="785" w:author="Alex Galis" w:date="2017-05-20T19:18:00Z">
            <w:rPr>
              <w:ins w:id="786" w:author="Alex Galis" w:date="2017-05-20T18:22:00Z"/>
            </w:rPr>
          </w:rPrChange>
        </w:rPr>
        <w:pPrChange w:id="787" w:author="Alex Galis" w:date="2017-05-20T18:23:00Z">
          <w:pPr>
            <w:ind w:left="720"/>
          </w:pPr>
        </w:pPrChange>
      </w:pPr>
      <w:ins w:id="788" w:author="Alex Galis" w:date="2017-05-20T18:22:00Z">
        <w:r w:rsidRPr="006C14B5">
          <w:rPr>
            <w:rFonts w:ascii="Courier New" w:hAnsi="Courier New" w:cs="Courier New"/>
            <w:color w:val="000000" w:themeColor="text1"/>
            <w:sz w:val="21"/>
            <w:szCs w:val="21"/>
            <w:lang w:val="en-GB"/>
            <w:rPrChange w:id="789" w:author="Alex Galis" w:date="2017-05-20T19:18:00Z">
              <w:rPr/>
            </w:rPrChange>
          </w:rPr>
          <w:lastRenderedPageBreak/>
          <w:t xml:space="preserve">A level of abstraction sufficient both for </w:t>
        </w:r>
      </w:ins>
      <w:ins w:id="790" w:author="Alex Galis" w:date="2017-05-20T18:23:00Z">
        <w:r w:rsidR="004A1A55" w:rsidRPr="006C14B5">
          <w:rPr>
            <w:rFonts w:ascii="Courier New" w:hAnsi="Courier New" w:cs="Courier New"/>
            <w:color w:val="000000" w:themeColor="text1"/>
            <w:sz w:val="21"/>
            <w:szCs w:val="21"/>
            <w:lang w:val="en-GB"/>
            <w:rPrChange w:id="791" w:author="Alex Galis" w:date="2017-05-20T19:18:00Z">
              <w:rPr>
                <w:rFonts w:ascii="Courier New" w:hAnsi="Courier New" w:cs="Courier New"/>
                <w:color w:val="000000" w:themeColor="text1"/>
                <w:sz w:val="21"/>
                <w:szCs w:val="21"/>
              </w:rPr>
            </w:rPrChange>
          </w:rPr>
          <w:t>NS</w:t>
        </w:r>
      </w:ins>
      <w:ins w:id="792" w:author="Alex Galis" w:date="2017-05-20T18:22:00Z">
        <w:r w:rsidRPr="006C14B5">
          <w:rPr>
            <w:rFonts w:ascii="Courier New" w:hAnsi="Courier New" w:cs="Courier New"/>
            <w:color w:val="000000" w:themeColor="text1"/>
            <w:sz w:val="21"/>
            <w:szCs w:val="21"/>
            <w:lang w:val="en-GB"/>
            <w:rPrChange w:id="793" w:author="Alex Galis" w:date="2017-05-20T19:18:00Z">
              <w:rPr/>
            </w:rPrChange>
          </w:rPr>
          <w:t xml:space="preserve"> operations and for customization of the capability provided by the interfaces</w:t>
        </w:r>
      </w:ins>
    </w:p>
    <w:p w14:paraId="3E7CB62C" w14:textId="53991807" w:rsidR="00CB2FB9" w:rsidRPr="006C14B5" w:rsidRDefault="00CB2FB9">
      <w:pPr>
        <w:pStyle w:val="ListParagraph"/>
        <w:numPr>
          <w:ilvl w:val="0"/>
          <w:numId w:val="12"/>
        </w:numPr>
        <w:spacing w:before="0" w:beforeAutospacing="0" w:after="0" w:afterAutospacing="0"/>
        <w:ind w:left="1797" w:hanging="357"/>
        <w:rPr>
          <w:ins w:id="794" w:author="Alex Galis" w:date="2017-05-20T18:22:00Z"/>
          <w:rFonts w:ascii="Courier New" w:hAnsi="Courier New" w:cs="Courier New"/>
          <w:color w:val="000000" w:themeColor="text1"/>
          <w:sz w:val="21"/>
          <w:szCs w:val="21"/>
          <w:rPrChange w:id="795" w:author="Alex Galis" w:date="2017-05-20T19:18:00Z">
            <w:rPr>
              <w:ins w:id="796" w:author="Alex Galis" w:date="2017-05-20T18:22:00Z"/>
            </w:rPr>
          </w:rPrChange>
        </w:rPr>
        <w:pPrChange w:id="797" w:author="Alex Galis" w:date="2017-05-20T18:23:00Z">
          <w:pPr>
            <w:ind w:left="720"/>
          </w:pPr>
        </w:pPrChange>
      </w:pPr>
      <w:ins w:id="798" w:author="Alex Galis" w:date="2017-05-20T18:22:00Z">
        <w:r w:rsidRPr="006C14B5">
          <w:rPr>
            <w:rFonts w:ascii="Courier New" w:hAnsi="Courier New" w:cs="Courier New"/>
            <w:color w:val="000000" w:themeColor="text1"/>
            <w:sz w:val="21"/>
            <w:szCs w:val="21"/>
            <w:lang w:val="en-GB"/>
            <w:rPrChange w:id="799" w:author="Alex Galis" w:date="2017-05-20T19:18:00Z">
              <w:rPr/>
            </w:rPrChange>
          </w:rPr>
          <w:t>Modelling for the virtual/abstracted resource</w:t>
        </w:r>
      </w:ins>
      <w:ins w:id="800" w:author="Alex Galis" w:date="2017-05-20T18:23:00Z">
        <w:r w:rsidR="004A1A55" w:rsidRPr="006C14B5">
          <w:rPr>
            <w:rFonts w:ascii="Courier New" w:hAnsi="Courier New" w:cs="Courier New"/>
            <w:color w:val="000000" w:themeColor="text1"/>
            <w:sz w:val="21"/>
            <w:szCs w:val="21"/>
            <w:lang w:val="en-GB"/>
            <w:rPrChange w:id="801" w:author="Alex Galis" w:date="2017-05-20T19:18:00Z">
              <w:rPr>
                <w:rFonts w:ascii="Courier New" w:hAnsi="Courier New" w:cs="Courier New"/>
                <w:color w:val="000000" w:themeColor="text1"/>
                <w:sz w:val="21"/>
                <w:szCs w:val="21"/>
              </w:rPr>
            </w:rPrChange>
          </w:rPr>
          <w:t>/network functions</w:t>
        </w:r>
      </w:ins>
      <w:ins w:id="802" w:author="Alex Galis" w:date="2017-05-20T18:22:00Z">
        <w:r w:rsidRPr="006C14B5">
          <w:rPr>
            <w:rFonts w:ascii="Courier New" w:hAnsi="Courier New" w:cs="Courier New"/>
            <w:color w:val="000000" w:themeColor="text1"/>
            <w:sz w:val="21"/>
            <w:szCs w:val="21"/>
            <w:lang w:val="en-GB"/>
            <w:rPrChange w:id="803" w:author="Alex Galis" w:date="2017-05-20T19:18:00Z">
              <w:rPr/>
            </w:rPrChange>
          </w:rPr>
          <w:t xml:space="preserve"> in a multiple-technology environment</w:t>
        </w:r>
      </w:ins>
    </w:p>
    <w:p w14:paraId="5165875B" w14:textId="70E1ECC9" w:rsidR="00CB2FB9" w:rsidRPr="006C14B5" w:rsidRDefault="004A1A55">
      <w:pPr>
        <w:pStyle w:val="ListParagraph"/>
        <w:numPr>
          <w:ilvl w:val="0"/>
          <w:numId w:val="12"/>
        </w:numPr>
        <w:spacing w:before="0" w:beforeAutospacing="0" w:after="0" w:afterAutospacing="0"/>
        <w:ind w:left="1797" w:hanging="357"/>
        <w:rPr>
          <w:ins w:id="804" w:author="Alex Galis" w:date="2017-05-20T18:22:00Z"/>
          <w:rFonts w:ascii="Courier New" w:hAnsi="Courier New" w:cs="Courier New"/>
          <w:color w:val="000000" w:themeColor="text1"/>
          <w:sz w:val="21"/>
          <w:szCs w:val="21"/>
          <w:rPrChange w:id="805" w:author="Alex Galis" w:date="2017-05-20T19:18:00Z">
            <w:rPr>
              <w:ins w:id="806" w:author="Alex Galis" w:date="2017-05-20T18:22:00Z"/>
            </w:rPr>
          </w:rPrChange>
        </w:rPr>
        <w:pPrChange w:id="807" w:author="Alex Galis" w:date="2017-05-20T18:23:00Z">
          <w:pPr>
            <w:ind w:left="720"/>
          </w:pPr>
        </w:pPrChange>
      </w:pPr>
      <w:ins w:id="808" w:author="Alex Galis" w:date="2017-05-20T18:23:00Z">
        <w:r w:rsidRPr="006C14B5">
          <w:rPr>
            <w:rFonts w:ascii="Courier New" w:hAnsi="Courier New" w:cs="Courier New"/>
            <w:color w:val="000000" w:themeColor="text1"/>
            <w:sz w:val="21"/>
            <w:szCs w:val="21"/>
            <w:lang w:val="en-GB"/>
            <w:rPrChange w:id="809" w:author="Alex Galis" w:date="2017-05-20T19:18:00Z">
              <w:rPr>
                <w:rFonts w:ascii="Courier New" w:hAnsi="Courier New" w:cs="Courier New"/>
                <w:color w:val="000000" w:themeColor="text1"/>
                <w:sz w:val="21"/>
                <w:szCs w:val="21"/>
              </w:rPr>
            </w:rPrChange>
          </w:rPr>
          <w:t>Support for</w:t>
        </w:r>
      </w:ins>
      <w:ins w:id="810" w:author="Alex Galis" w:date="2017-05-20T18:22:00Z">
        <w:r w:rsidR="00CB2FB9" w:rsidRPr="006C14B5">
          <w:rPr>
            <w:rFonts w:ascii="Courier New" w:hAnsi="Courier New" w:cs="Courier New"/>
            <w:color w:val="000000" w:themeColor="text1"/>
            <w:sz w:val="21"/>
            <w:szCs w:val="21"/>
            <w:lang w:val="en-GB"/>
            <w:rPrChange w:id="811" w:author="Alex Galis" w:date="2017-05-20T19:18:00Z">
              <w:rPr/>
            </w:rPrChange>
          </w:rPr>
          <w:t xml:space="preserve"> programming for operation velocity</w:t>
        </w:r>
      </w:ins>
    </w:p>
    <w:p w14:paraId="3F0691F0" w14:textId="1317BB34" w:rsidR="00CB2FB9" w:rsidRPr="006C14B5" w:rsidRDefault="004A1A55">
      <w:pPr>
        <w:pStyle w:val="ListParagraph"/>
        <w:numPr>
          <w:ilvl w:val="0"/>
          <w:numId w:val="12"/>
        </w:numPr>
        <w:spacing w:before="0" w:beforeAutospacing="0" w:after="0" w:afterAutospacing="0"/>
        <w:ind w:left="1797" w:hanging="357"/>
        <w:rPr>
          <w:ins w:id="812" w:author="Alex Galis" w:date="2017-05-20T18:22:00Z"/>
          <w:rFonts w:ascii="Courier New" w:hAnsi="Courier New" w:cs="Courier New"/>
          <w:color w:val="000000" w:themeColor="text1"/>
          <w:sz w:val="21"/>
          <w:szCs w:val="21"/>
          <w:rPrChange w:id="813" w:author="Alex Galis" w:date="2017-05-20T19:18:00Z">
            <w:rPr>
              <w:ins w:id="814" w:author="Alex Galis" w:date="2017-05-20T18:22:00Z"/>
            </w:rPr>
          </w:rPrChange>
        </w:rPr>
        <w:pPrChange w:id="815" w:author="Alex Galis" w:date="2017-05-20T18:23:00Z">
          <w:pPr>
            <w:ind w:left="720"/>
          </w:pPr>
        </w:pPrChange>
      </w:pPr>
      <w:ins w:id="816" w:author="Alex Galis" w:date="2017-05-20T18:24:00Z">
        <w:r w:rsidRPr="006C14B5">
          <w:rPr>
            <w:rFonts w:ascii="Courier New" w:hAnsi="Courier New" w:cs="Courier New"/>
            <w:color w:val="000000" w:themeColor="text1"/>
            <w:sz w:val="21"/>
            <w:szCs w:val="21"/>
            <w:lang w:val="en-GB"/>
            <w:rPrChange w:id="817" w:author="Alex Galis" w:date="2017-05-20T19:18:00Z">
              <w:rPr>
                <w:rFonts w:ascii="Courier New" w:hAnsi="Courier New" w:cs="Courier New"/>
                <w:color w:val="000000" w:themeColor="text1"/>
                <w:sz w:val="21"/>
                <w:szCs w:val="21"/>
              </w:rPr>
            </w:rPrChange>
          </w:rPr>
          <w:t>Methods</w:t>
        </w:r>
      </w:ins>
      <w:ins w:id="818" w:author="Alex Galis" w:date="2017-05-20T18:22:00Z">
        <w:r w:rsidR="00CB2FB9" w:rsidRPr="006C14B5">
          <w:rPr>
            <w:rFonts w:ascii="Courier New" w:hAnsi="Courier New" w:cs="Courier New"/>
            <w:color w:val="000000" w:themeColor="text1"/>
            <w:sz w:val="21"/>
            <w:szCs w:val="21"/>
            <w:lang w:val="en-GB"/>
            <w:rPrChange w:id="819" w:author="Alex Galis" w:date="2017-05-20T19:18:00Z">
              <w:rPr/>
            </w:rPrChange>
          </w:rPr>
          <w:t xml:space="preserve"> for automatic and/or autonomic operations</w:t>
        </w:r>
      </w:ins>
    </w:p>
    <w:p w14:paraId="7A1982E5" w14:textId="107580DA" w:rsidR="00CB2FB9" w:rsidRPr="006C14B5" w:rsidRDefault="00CB2FB9">
      <w:pPr>
        <w:pStyle w:val="ListParagraph"/>
        <w:numPr>
          <w:ilvl w:val="0"/>
          <w:numId w:val="12"/>
        </w:numPr>
        <w:spacing w:before="0" w:beforeAutospacing="0" w:after="0" w:afterAutospacing="0"/>
        <w:ind w:left="1797" w:hanging="357"/>
        <w:rPr>
          <w:ins w:id="820" w:author="Alex Galis" w:date="2017-05-20T18:22:00Z"/>
          <w:rFonts w:ascii="Courier New" w:hAnsi="Courier New" w:cs="Courier New"/>
          <w:color w:val="000000" w:themeColor="text1"/>
          <w:sz w:val="21"/>
          <w:szCs w:val="21"/>
          <w:rPrChange w:id="821" w:author="Alex Galis" w:date="2017-05-20T19:18:00Z">
            <w:rPr>
              <w:ins w:id="822" w:author="Alex Galis" w:date="2017-05-20T18:22:00Z"/>
            </w:rPr>
          </w:rPrChange>
        </w:rPr>
        <w:pPrChange w:id="823" w:author="Alex Galis" w:date="2017-05-20T18:23:00Z">
          <w:pPr>
            <w:ind w:left="720"/>
          </w:pPr>
        </w:pPrChange>
      </w:pPr>
      <w:ins w:id="824" w:author="Alex Galis" w:date="2017-05-20T18:22:00Z">
        <w:r w:rsidRPr="006C14B5">
          <w:rPr>
            <w:rFonts w:ascii="Courier New" w:hAnsi="Courier New" w:cs="Courier New"/>
            <w:color w:val="000000" w:themeColor="text1"/>
            <w:sz w:val="21"/>
            <w:szCs w:val="21"/>
            <w:lang w:val="en-GB"/>
            <w:rPrChange w:id="825" w:author="Alex Galis" w:date="2017-05-20T19:18:00Z">
              <w:rPr/>
            </w:rPrChange>
          </w:rPr>
          <w:t xml:space="preserve">Provisioning of classified </w:t>
        </w:r>
      </w:ins>
      <w:ins w:id="826" w:author="Alex Galis" w:date="2017-05-20T18:24:00Z">
        <w:r w:rsidR="004A1A55" w:rsidRPr="006C14B5">
          <w:rPr>
            <w:rFonts w:ascii="Courier New" w:hAnsi="Courier New" w:cs="Courier New"/>
            <w:color w:val="000000" w:themeColor="text1"/>
            <w:sz w:val="21"/>
            <w:szCs w:val="21"/>
            <w:lang w:val="en-GB"/>
            <w:rPrChange w:id="827" w:author="Alex Galis" w:date="2017-05-20T19:18:00Z">
              <w:rPr>
                <w:rFonts w:ascii="Courier New" w:hAnsi="Courier New" w:cs="Courier New"/>
                <w:color w:val="000000" w:themeColor="text1"/>
                <w:sz w:val="21"/>
                <w:szCs w:val="21"/>
              </w:rPr>
            </w:rPrChange>
          </w:rPr>
          <w:t xml:space="preserve">NS </w:t>
        </w:r>
      </w:ins>
      <w:ins w:id="828" w:author="Alex Galis" w:date="2017-05-20T18:22:00Z">
        <w:r w:rsidRPr="006C14B5">
          <w:rPr>
            <w:rFonts w:ascii="Courier New" w:hAnsi="Courier New" w:cs="Courier New"/>
            <w:color w:val="000000" w:themeColor="text1"/>
            <w:sz w:val="21"/>
            <w:szCs w:val="21"/>
            <w:lang w:val="en-GB"/>
            <w:rPrChange w:id="829" w:author="Alex Galis" w:date="2017-05-20T19:18:00Z">
              <w:rPr/>
            </w:rPrChange>
          </w:rPr>
          <w:t xml:space="preserve">functional elements suitable for a range of system developers such as supplication service providers, network service providers, and network management operator </w:t>
        </w:r>
      </w:ins>
    </w:p>
    <w:p w14:paraId="6D45918A" w14:textId="18698896" w:rsidR="006E5B5D" w:rsidRPr="006A4E92" w:rsidRDefault="006E5B5D">
      <w:pPr>
        <w:ind w:left="720"/>
        <w:rPr>
          <w:ins w:id="830" w:author="Alex Galis" w:date="2017-05-20T17:08:00Z"/>
          <w:rFonts w:ascii="Courier New" w:hAnsi="Courier New" w:cs="Courier New"/>
          <w:color w:val="000000" w:themeColor="text1"/>
          <w:sz w:val="21"/>
          <w:szCs w:val="21"/>
        </w:rPr>
        <w:pPrChange w:id="831" w:author="Alex Galis" w:date="2017-05-20T17:04:00Z">
          <w:pPr/>
        </w:pPrChange>
      </w:pPr>
    </w:p>
    <w:p w14:paraId="133EE946" w14:textId="6732ED92" w:rsidR="005B6E47" w:rsidRPr="009E4D88" w:rsidDel="001953AA" w:rsidRDefault="005B6E47">
      <w:pPr>
        <w:ind w:left="720"/>
        <w:rPr>
          <w:del w:id="832" w:author="Alex Galis" w:date="2017-05-20T19:16:00Z"/>
          <w:rFonts w:ascii="Courier New" w:hAnsi="Courier New" w:cs="Courier New"/>
          <w:color w:val="000000" w:themeColor="text1"/>
          <w:sz w:val="21"/>
          <w:szCs w:val="21"/>
        </w:rPr>
        <w:pPrChange w:id="833" w:author="Alex Galis" w:date="2017-05-20T17:04:00Z">
          <w:pPr/>
        </w:pPrChange>
      </w:pPr>
    </w:p>
    <w:p w14:paraId="546D6351" w14:textId="77777777" w:rsidR="004C0732" w:rsidRPr="003C4221" w:rsidRDefault="004C0732" w:rsidP="004C0732">
      <w:pPr>
        <w:rPr>
          <w:rFonts w:ascii="Courier New" w:hAnsi="Courier New" w:cs="Courier New"/>
          <w:color w:val="000000" w:themeColor="text1"/>
          <w:sz w:val="21"/>
          <w:szCs w:val="21"/>
        </w:rPr>
      </w:pPr>
    </w:p>
    <w:p w14:paraId="038804FA" w14:textId="243DE802" w:rsidR="004C0732" w:rsidRPr="00BF4460" w:rsidRDefault="004C0732" w:rsidP="004C0732">
      <w:pPr>
        <w:rPr>
          <w:rFonts w:ascii="Courier New" w:hAnsi="Courier New" w:cs="Courier New"/>
          <w:color w:val="000000" w:themeColor="text1"/>
          <w:sz w:val="21"/>
          <w:szCs w:val="21"/>
        </w:rPr>
      </w:pPr>
      <w:r w:rsidRPr="006A122C">
        <w:rPr>
          <w:rFonts w:ascii="Courier New" w:hAnsi="Courier New" w:cs="Courier New"/>
          <w:color w:val="000000" w:themeColor="text1"/>
          <w:sz w:val="21"/>
          <w:szCs w:val="21"/>
        </w:rPr>
        <w:t xml:space="preserve">   o  Req.2</w:t>
      </w:r>
      <w:ins w:id="834" w:author="Alex Galis" w:date="2017-05-20T18:46:00Z">
        <w:r w:rsidR="009D249F" w:rsidRPr="00BF4460">
          <w:rPr>
            <w:rFonts w:ascii="Courier New" w:hAnsi="Courier New" w:cs="Courier New"/>
            <w:color w:val="000000" w:themeColor="text1"/>
            <w:sz w:val="21"/>
            <w:szCs w:val="21"/>
          </w:rPr>
          <w:t>:</w:t>
        </w:r>
      </w:ins>
      <w:r w:rsidRPr="00BF4460">
        <w:rPr>
          <w:rFonts w:ascii="Courier New" w:hAnsi="Courier New" w:cs="Courier New"/>
          <w:color w:val="000000" w:themeColor="text1"/>
          <w:sz w:val="21"/>
          <w:szCs w:val="21"/>
        </w:rPr>
        <w:t xml:space="preserve"> E2E </w:t>
      </w:r>
      <w:del w:id="835" w:author="Alex Galis" w:date="2017-05-20T21:52:00Z">
        <w:r w:rsidRPr="00BF4460" w:rsidDel="00626505">
          <w:rPr>
            <w:rFonts w:ascii="Courier New" w:hAnsi="Courier New" w:cs="Courier New"/>
            <w:color w:val="000000" w:themeColor="text1"/>
            <w:sz w:val="21"/>
            <w:szCs w:val="21"/>
          </w:rPr>
          <w:delText xml:space="preserve">network </w:delText>
        </w:r>
      </w:del>
      <w:ins w:id="836" w:author="Alex Galis" w:date="2017-05-20T21:52:00Z">
        <w:r w:rsidR="00626505">
          <w:rPr>
            <w:rFonts w:ascii="Courier New" w:hAnsi="Courier New" w:cs="Courier New"/>
            <w:color w:val="000000" w:themeColor="text1"/>
            <w:sz w:val="21"/>
            <w:szCs w:val="21"/>
          </w:rPr>
          <w:t>N</w:t>
        </w:r>
        <w:r w:rsidR="00626505" w:rsidRPr="00BF4460">
          <w:rPr>
            <w:rFonts w:ascii="Courier New" w:hAnsi="Courier New" w:cs="Courier New"/>
            <w:color w:val="000000" w:themeColor="text1"/>
            <w:sz w:val="21"/>
            <w:szCs w:val="21"/>
          </w:rPr>
          <w:t xml:space="preserve">etwork </w:t>
        </w:r>
      </w:ins>
      <w:r w:rsidRPr="00BF4460">
        <w:rPr>
          <w:rFonts w:ascii="Courier New" w:hAnsi="Courier New" w:cs="Courier New"/>
          <w:color w:val="000000" w:themeColor="text1"/>
          <w:sz w:val="21"/>
          <w:szCs w:val="21"/>
        </w:rPr>
        <w:t>Slicing</w:t>
      </w:r>
      <w:del w:id="837" w:author="Alex Galis" w:date="2017-05-20T18:13:00Z">
        <w:r w:rsidRPr="00BF4460" w:rsidDel="001954D4">
          <w:rPr>
            <w:rFonts w:ascii="Courier New" w:hAnsi="Courier New" w:cs="Courier New"/>
            <w:color w:val="000000" w:themeColor="text1"/>
            <w:sz w:val="21"/>
            <w:szCs w:val="21"/>
          </w:rPr>
          <w:delText xml:space="preserve">; </w:delText>
        </w:r>
      </w:del>
      <w:ins w:id="838" w:author="Alex Galis" w:date="2017-05-20T18:13:00Z">
        <w:r w:rsidR="001954D4" w:rsidRPr="00BF4460">
          <w:rPr>
            <w:rFonts w:ascii="Courier New" w:hAnsi="Courier New" w:cs="Courier New"/>
            <w:color w:val="000000" w:themeColor="text1"/>
            <w:sz w:val="21"/>
            <w:szCs w:val="21"/>
          </w:rPr>
          <w:t xml:space="preserve"> - </w:t>
        </w:r>
      </w:ins>
      <w:r w:rsidRPr="00BF4460">
        <w:rPr>
          <w:rFonts w:ascii="Courier New" w:hAnsi="Courier New" w:cs="Courier New"/>
          <w:color w:val="000000" w:themeColor="text1"/>
          <w:sz w:val="21"/>
          <w:szCs w:val="21"/>
        </w:rPr>
        <w:t>Network users in relation to network</w:t>
      </w:r>
    </w:p>
    <w:p w14:paraId="1433A98A"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slicing are entities that operate some set of physical, logical,</w:t>
      </w:r>
    </w:p>
    <w:p w14:paraId="1CFBC7E3"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virtual, or, in general, abstracted resources that are not owned</w:t>
      </w:r>
    </w:p>
    <w:p w14:paraId="022FFE2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directly by them.  This means that they will have providers, that</w:t>
      </w:r>
    </w:p>
    <w:p w14:paraId="0635B18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can be different and separated, but they still require to offer a</w:t>
      </w:r>
    </w:p>
    <w:p w14:paraId="54E7501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coherent service to their customers, which are naturally expecting</w:t>
      </w:r>
    </w:p>
    <w:p w14:paraId="50DC7DAB" w14:textId="77777777" w:rsidR="00627469" w:rsidRPr="006C14B5" w:rsidRDefault="004C0732" w:rsidP="004C0732">
      <w:pPr>
        <w:rPr>
          <w:ins w:id="839" w:author="Alex Galis" w:date="2017-05-20T17:40: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entity to be seen as only one entity.  </w:t>
      </w:r>
    </w:p>
    <w:p w14:paraId="6040A433" w14:textId="77777777" w:rsidR="00F009A6" w:rsidRPr="006C14B5" w:rsidRDefault="00F009A6">
      <w:pPr>
        <w:ind w:left="720"/>
        <w:rPr>
          <w:ins w:id="840" w:author="Alex Galis" w:date="2017-05-20T18:33:00Z"/>
          <w:rFonts w:ascii="Courier New" w:hAnsi="Courier New" w:cs="Courier New"/>
          <w:color w:val="000000" w:themeColor="text1"/>
          <w:sz w:val="21"/>
          <w:szCs w:val="21"/>
        </w:rPr>
        <w:pPrChange w:id="841" w:author="Alex Galis" w:date="2017-05-20T17:41:00Z">
          <w:pPr/>
        </w:pPrChange>
      </w:pPr>
    </w:p>
    <w:p w14:paraId="48F89C53" w14:textId="769C0237" w:rsidR="004C0732" w:rsidRPr="006C14B5" w:rsidDel="00627469" w:rsidRDefault="00627469">
      <w:pPr>
        <w:ind w:firstLine="720"/>
        <w:rPr>
          <w:del w:id="842" w:author="Alex Galis" w:date="2017-05-20T17:41:00Z"/>
          <w:rFonts w:ascii="Courier New" w:hAnsi="Courier New" w:cs="Courier New"/>
          <w:color w:val="000000" w:themeColor="text1"/>
          <w:sz w:val="21"/>
          <w:szCs w:val="21"/>
        </w:rPr>
        <w:pPrChange w:id="843" w:author="Alex Galis" w:date="2017-05-20T17:41:00Z">
          <w:pPr/>
        </w:pPrChange>
      </w:pPr>
      <w:ins w:id="844" w:author="Alex Galis" w:date="2017-05-20T17:40:00Z">
        <w:r w:rsidRPr="006C14B5">
          <w:rPr>
            <w:rFonts w:ascii="Courier New" w:hAnsi="Courier New" w:cs="Courier New"/>
            <w:color w:val="000000" w:themeColor="text1"/>
            <w:sz w:val="21"/>
            <w:szCs w:val="21"/>
          </w:rPr>
          <w:t>Gap</w:t>
        </w:r>
      </w:ins>
      <w:ins w:id="845" w:author="Alex Galis" w:date="2017-05-20T17:41:00Z">
        <w:r w:rsidR="00E96137" w:rsidRPr="006C14B5">
          <w:rPr>
            <w:rFonts w:ascii="Courier New" w:hAnsi="Courier New" w:cs="Courier New"/>
            <w:color w:val="000000" w:themeColor="text1"/>
            <w:sz w:val="21"/>
            <w:szCs w:val="21"/>
          </w:rPr>
          <w:t>2</w:t>
        </w:r>
      </w:ins>
      <w:ins w:id="846" w:author="Alex Galis" w:date="2017-05-20T17:40:00Z">
        <w:r w:rsidR="00BF4460">
          <w:rPr>
            <w:rFonts w:ascii="Courier New" w:hAnsi="Courier New" w:cs="Courier New"/>
            <w:color w:val="000000" w:themeColor="text1"/>
            <w:sz w:val="21"/>
            <w:szCs w:val="21"/>
          </w:rPr>
          <w:t xml:space="preserve">.1: </w:t>
        </w:r>
      </w:ins>
      <w:ins w:id="847" w:author="Alex Galis" w:date="2017-05-20T17:41:00Z">
        <w:r w:rsidR="00E96137" w:rsidRPr="006C14B5">
          <w:rPr>
            <w:rFonts w:ascii="Courier New" w:hAnsi="Courier New" w:cs="Courier New"/>
            <w:color w:val="000000" w:themeColor="text1"/>
            <w:sz w:val="21"/>
            <w:szCs w:val="21"/>
          </w:rPr>
          <w:t>Cross Provider Domins</w:t>
        </w:r>
      </w:ins>
      <w:ins w:id="848" w:author="Alex Galis" w:date="2017-05-20T18:33:00Z">
        <w:r w:rsidR="00F009A6" w:rsidRPr="006C14B5">
          <w:rPr>
            <w:rFonts w:ascii="Courier New" w:hAnsi="Courier New" w:cs="Courier New"/>
            <w:color w:val="000000" w:themeColor="text1"/>
            <w:sz w:val="21"/>
            <w:szCs w:val="21"/>
          </w:rPr>
          <w:t>-</w:t>
        </w:r>
      </w:ins>
      <w:ins w:id="849" w:author="Alex Galis" w:date="2017-05-20T17:41:00Z">
        <w:r w:rsidR="00E96137" w:rsidRPr="006C14B5">
          <w:rPr>
            <w:rFonts w:ascii="Courier New" w:hAnsi="Courier New" w:cs="Courier New"/>
            <w:color w:val="000000" w:themeColor="text1"/>
            <w:sz w:val="21"/>
            <w:szCs w:val="21"/>
          </w:rPr>
          <w:t xml:space="preserve"> </w:t>
        </w:r>
      </w:ins>
      <w:del w:id="850" w:author="Alex Galis" w:date="2017-05-20T17:41:00Z">
        <w:r w:rsidR="004C0732" w:rsidRPr="006C14B5" w:rsidDel="00627469">
          <w:rPr>
            <w:rFonts w:ascii="Courier New" w:hAnsi="Courier New" w:cs="Courier New"/>
            <w:color w:val="000000" w:themeColor="text1"/>
            <w:sz w:val="21"/>
            <w:szCs w:val="21"/>
          </w:rPr>
          <w:delText>Therefore i</w:delText>
        </w:r>
      </w:del>
      <w:ins w:id="851" w:author="Alex Galis" w:date="2017-05-20T17:41:00Z">
        <w:r w:rsidRPr="006C14B5">
          <w:rPr>
            <w:rFonts w:ascii="Courier New" w:hAnsi="Courier New" w:cs="Courier New"/>
            <w:color w:val="000000" w:themeColor="text1"/>
            <w:sz w:val="21"/>
            <w:szCs w:val="21"/>
          </w:rPr>
          <w:t>I</w:t>
        </w:r>
      </w:ins>
      <w:r w:rsidR="004C0732" w:rsidRPr="006C14B5">
        <w:rPr>
          <w:rFonts w:ascii="Courier New" w:hAnsi="Courier New" w:cs="Courier New"/>
          <w:color w:val="000000" w:themeColor="text1"/>
          <w:sz w:val="21"/>
          <w:szCs w:val="21"/>
        </w:rPr>
        <w:t>t is</w:t>
      </w:r>
      <w:ins w:id="852" w:author="Alex Galis" w:date="2017-05-20T17:41:00Z">
        <w:r w:rsidRPr="006C14B5">
          <w:rPr>
            <w:rFonts w:ascii="Courier New" w:hAnsi="Courier New" w:cs="Courier New"/>
            <w:color w:val="000000" w:themeColor="text1"/>
            <w:sz w:val="21"/>
            <w:szCs w:val="21"/>
          </w:rPr>
          <w:t xml:space="preserve"> </w:t>
        </w:r>
      </w:ins>
    </w:p>
    <w:p w14:paraId="0491F120" w14:textId="7D008225" w:rsidR="004C0732" w:rsidRPr="006C14B5" w:rsidDel="00A819AF" w:rsidRDefault="004C0732">
      <w:pPr>
        <w:ind w:left="720"/>
        <w:rPr>
          <w:del w:id="853" w:author="Alex Galis" w:date="2017-05-20T17:41:00Z"/>
          <w:rFonts w:ascii="Courier New" w:hAnsi="Courier New" w:cs="Courier New"/>
          <w:color w:val="000000" w:themeColor="text1"/>
          <w:sz w:val="21"/>
          <w:szCs w:val="21"/>
        </w:rPr>
        <w:pPrChange w:id="854" w:author="Alex Galis" w:date="2017-05-20T17:41:00Z">
          <w:pPr/>
        </w:pPrChange>
      </w:pPr>
      <w:del w:id="855" w:author="Alex Galis" w:date="2017-05-20T17:41:00Z">
        <w:r w:rsidRPr="006C14B5" w:rsidDel="00627469">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fundamental for network slices, in the form they are delivered to</w:t>
      </w:r>
      <w:ins w:id="856" w:author="Alex Galis" w:date="2017-05-20T17:41:00Z">
        <w:r w:rsidR="00A819AF" w:rsidRPr="006C14B5">
          <w:rPr>
            <w:rFonts w:ascii="Courier New" w:hAnsi="Courier New" w:cs="Courier New"/>
            <w:color w:val="000000" w:themeColor="text1"/>
            <w:sz w:val="21"/>
            <w:szCs w:val="21"/>
          </w:rPr>
          <w:t xml:space="preserve"> </w:t>
        </w:r>
      </w:ins>
    </w:p>
    <w:p w14:paraId="6DDC0B59" w14:textId="178DCC77" w:rsidR="004C0732" w:rsidRPr="006C14B5" w:rsidDel="00A819AF" w:rsidRDefault="004C0732">
      <w:pPr>
        <w:ind w:left="720"/>
        <w:rPr>
          <w:del w:id="857" w:author="Alex Galis" w:date="2017-05-20T17:41:00Z"/>
          <w:rFonts w:ascii="Courier New" w:hAnsi="Courier New" w:cs="Courier New"/>
          <w:color w:val="000000" w:themeColor="text1"/>
          <w:sz w:val="21"/>
          <w:szCs w:val="21"/>
        </w:rPr>
        <w:pPrChange w:id="858" w:author="Alex Galis" w:date="2017-05-20T17:41:00Z">
          <w:pPr/>
        </w:pPrChange>
      </w:pPr>
      <w:del w:id="859" w:author="Alex Galis" w:date="2017-05-20T17:41:00Z">
        <w:r w:rsidRPr="006C14B5" w:rsidDel="00A819AF">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such operators, to be able to cross provider domains and thus</w:t>
      </w:r>
      <w:ins w:id="860" w:author="Alex Galis" w:date="2017-05-20T17:41:00Z">
        <w:r w:rsidR="00A819AF" w:rsidRPr="006C14B5">
          <w:rPr>
            <w:rFonts w:ascii="Courier New" w:hAnsi="Courier New" w:cs="Courier New"/>
            <w:color w:val="000000" w:themeColor="text1"/>
            <w:sz w:val="21"/>
            <w:szCs w:val="21"/>
          </w:rPr>
          <w:t xml:space="preserve"> </w:t>
        </w:r>
      </w:ins>
    </w:p>
    <w:p w14:paraId="2DAC5469" w14:textId="77777777" w:rsidR="004C0732" w:rsidRPr="006C14B5" w:rsidRDefault="004C0732">
      <w:pPr>
        <w:ind w:left="720"/>
        <w:rPr>
          <w:ins w:id="861" w:author="Alex Galis" w:date="2017-05-20T17:42:00Z"/>
          <w:rFonts w:ascii="Courier New" w:hAnsi="Courier New" w:cs="Courier New"/>
          <w:color w:val="000000" w:themeColor="text1"/>
          <w:sz w:val="21"/>
          <w:szCs w:val="21"/>
        </w:rPr>
        <w:pPrChange w:id="862" w:author="Alex Galis" w:date="2017-05-20T17:41:00Z">
          <w:pPr/>
        </w:pPrChange>
      </w:pPr>
      <w:del w:id="863" w:author="Alex Galis" w:date="2017-05-20T17:41:00Z">
        <w:r w:rsidRPr="006C14B5" w:rsidDel="00A819AF">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effectively form the required end-to-end infrastructure.</w:t>
      </w:r>
    </w:p>
    <w:p w14:paraId="28F8D88B" w14:textId="77777777" w:rsidR="00784263" w:rsidRPr="006C14B5" w:rsidRDefault="00784263">
      <w:pPr>
        <w:ind w:left="720"/>
        <w:rPr>
          <w:ins w:id="864" w:author="Alex Galis" w:date="2017-05-20T17:42:00Z"/>
          <w:rFonts w:ascii="Courier New" w:hAnsi="Courier New" w:cs="Courier New"/>
          <w:color w:val="000000" w:themeColor="text1"/>
          <w:sz w:val="21"/>
          <w:szCs w:val="21"/>
        </w:rPr>
        <w:pPrChange w:id="865" w:author="Alex Galis" w:date="2017-05-20T17:41:00Z">
          <w:pPr/>
        </w:pPrChange>
      </w:pPr>
    </w:p>
    <w:p w14:paraId="6D982522" w14:textId="1E5C9E00" w:rsidR="00784263" w:rsidRPr="006C14B5" w:rsidRDefault="00F009A6">
      <w:pPr>
        <w:ind w:left="720"/>
        <w:rPr>
          <w:ins w:id="866" w:author="Alex Galis" w:date="2017-05-20T17:43:00Z"/>
          <w:rFonts w:ascii="Courier New" w:hAnsi="Courier New" w:cs="Courier New"/>
          <w:color w:val="000000" w:themeColor="text1"/>
          <w:sz w:val="21"/>
          <w:szCs w:val="21"/>
        </w:rPr>
        <w:pPrChange w:id="867" w:author="Alex Galis" w:date="2017-05-20T17:41:00Z">
          <w:pPr/>
        </w:pPrChange>
      </w:pPr>
      <w:ins w:id="868" w:author="Alex Galis" w:date="2017-05-20T17:42:00Z">
        <w:r w:rsidRPr="006C14B5">
          <w:rPr>
            <w:rFonts w:ascii="Courier New" w:hAnsi="Courier New" w:cs="Courier New"/>
            <w:color w:val="000000" w:themeColor="text1"/>
            <w:sz w:val="21"/>
            <w:szCs w:val="21"/>
          </w:rPr>
          <w:t xml:space="preserve">Gap2.2: </w:t>
        </w:r>
        <w:r w:rsidR="00784263" w:rsidRPr="006C14B5">
          <w:rPr>
            <w:rFonts w:ascii="Courier New" w:hAnsi="Courier New" w:cs="Courier New"/>
            <w:color w:val="000000" w:themeColor="text1"/>
            <w:sz w:val="21"/>
            <w:szCs w:val="21"/>
          </w:rPr>
          <w:t>NS Repositor</w:t>
        </w:r>
      </w:ins>
      <w:ins w:id="869" w:author="Alex Galis" w:date="2017-05-20T17:44:00Z">
        <w:r w:rsidR="00AF3274" w:rsidRPr="006C14B5">
          <w:rPr>
            <w:rFonts w:ascii="Courier New" w:hAnsi="Courier New" w:cs="Courier New"/>
            <w:color w:val="000000" w:themeColor="text1"/>
            <w:sz w:val="21"/>
            <w:szCs w:val="21"/>
          </w:rPr>
          <w:t>y</w:t>
        </w:r>
      </w:ins>
      <w:ins w:id="870" w:author="Alex Galis" w:date="2017-05-20T17:42:00Z">
        <w:r w:rsidR="00784263" w:rsidRPr="006C14B5">
          <w:rPr>
            <w:rFonts w:ascii="Courier New" w:hAnsi="Courier New" w:cs="Courier New"/>
            <w:color w:val="000000" w:themeColor="text1"/>
            <w:sz w:val="21"/>
            <w:szCs w:val="21"/>
          </w:rPr>
          <w:t xml:space="preserve"> </w:t>
        </w:r>
      </w:ins>
      <w:ins w:id="871" w:author="Alex Galis" w:date="2017-05-20T17:44:00Z">
        <w:r w:rsidR="00784263" w:rsidRPr="006C14B5">
          <w:rPr>
            <w:rFonts w:ascii="Courier New" w:hAnsi="Courier New" w:cs="Courier New"/>
            <w:color w:val="000000" w:themeColor="text1"/>
            <w:sz w:val="21"/>
            <w:szCs w:val="21"/>
          </w:rPr>
          <w:t>–</w:t>
        </w:r>
      </w:ins>
      <w:ins w:id="872" w:author="Alex Galis" w:date="2017-05-20T17:43:00Z">
        <w:r w:rsidR="00784263" w:rsidRPr="006C14B5">
          <w:t xml:space="preserve"> </w:t>
        </w:r>
        <w:r w:rsidR="00784263" w:rsidRPr="006C14B5">
          <w:rPr>
            <w:rFonts w:ascii="Courier New" w:hAnsi="Courier New" w:cs="Courier New"/>
            <w:color w:val="000000" w:themeColor="text1"/>
            <w:sz w:val="21"/>
            <w:szCs w:val="21"/>
          </w:rPr>
          <w:t>Repositor</w:t>
        </w:r>
      </w:ins>
      <w:ins w:id="873" w:author="Alex Galis" w:date="2017-05-20T17:44:00Z">
        <w:r w:rsidR="00784263" w:rsidRPr="006C14B5">
          <w:rPr>
            <w:rFonts w:ascii="Courier New" w:hAnsi="Courier New" w:cs="Courier New"/>
            <w:color w:val="000000" w:themeColor="text1"/>
            <w:sz w:val="21"/>
            <w:szCs w:val="21"/>
          </w:rPr>
          <w:t>y is</w:t>
        </w:r>
      </w:ins>
      <w:ins w:id="874" w:author="Alex Galis" w:date="2017-05-20T17:43:00Z">
        <w:r w:rsidR="00784263" w:rsidRPr="006C14B5">
          <w:rPr>
            <w:rFonts w:ascii="Courier New" w:hAnsi="Courier New" w:cs="Courier New"/>
            <w:color w:val="000000" w:themeColor="text1"/>
            <w:sz w:val="21"/>
            <w:szCs w:val="21"/>
          </w:rPr>
          <w:t xml:space="preserve"> needed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keeps information about  all slices that compose a higher level slice but such slice has its o</w:t>
        </w:r>
        <w:r w:rsidR="00AF3274" w:rsidRPr="006C14B5">
          <w:rPr>
            <w:rFonts w:ascii="Courier New" w:hAnsi="Courier New" w:cs="Courier New"/>
            <w:color w:val="000000" w:themeColor="text1"/>
            <w:sz w:val="21"/>
            <w:szCs w:val="21"/>
          </w:rPr>
          <w:t>wn identifier and descriptors.</w:t>
        </w:r>
      </w:ins>
    </w:p>
    <w:p w14:paraId="0B6F9D1C" w14:textId="77777777" w:rsidR="00AF3274" w:rsidRPr="006C14B5" w:rsidRDefault="00AF3274">
      <w:pPr>
        <w:ind w:left="720"/>
        <w:rPr>
          <w:ins w:id="875" w:author="Alex Galis" w:date="2017-05-20T17:45:00Z"/>
          <w:rFonts w:ascii="Courier New" w:hAnsi="Courier New" w:cs="Courier New"/>
          <w:color w:val="000000" w:themeColor="text1"/>
          <w:sz w:val="21"/>
          <w:szCs w:val="21"/>
        </w:rPr>
        <w:pPrChange w:id="876" w:author="Alex Galis" w:date="2017-05-20T17:41:00Z">
          <w:pPr/>
        </w:pPrChange>
      </w:pPr>
    </w:p>
    <w:p w14:paraId="75E392B5" w14:textId="282059FF" w:rsidR="00AF3274" w:rsidRPr="006C14B5" w:rsidRDefault="00AF3274">
      <w:pPr>
        <w:ind w:left="720"/>
        <w:rPr>
          <w:ins w:id="877" w:author="Alex Galis" w:date="2017-05-20T18:07:00Z"/>
          <w:rFonts w:ascii="Courier New" w:hAnsi="Courier New" w:cs="Courier New"/>
          <w:color w:val="000000" w:themeColor="text1"/>
          <w:sz w:val="21"/>
          <w:szCs w:val="21"/>
        </w:rPr>
        <w:pPrChange w:id="878" w:author="Alex Galis" w:date="2017-05-20T17:41:00Z">
          <w:pPr/>
        </w:pPrChange>
      </w:pPr>
      <w:ins w:id="879" w:author="Alex Galis" w:date="2017-05-20T17:45:00Z">
        <w:r w:rsidRPr="006C14B5">
          <w:rPr>
            <w:rFonts w:ascii="Courier New" w:hAnsi="Courier New" w:cs="Courier New"/>
            <w:color w:val="000000" w:themeColor="text1"/>
            <w:sz w:val="21"/>
            <w:szCs w:val="21"/>
          </w:rPr>
          <w:t>Gap2.3</w:t>
        </w:r>
        <w:r w:rsidR="00F009A6" w:rsidRPr="006C14B5">
          <w:rPr>
            <w:rFonts w:ascii="Courier New" w:hAnsi="Courier New" w:cs="Courier New"/>
            <w:color w:val="000000" w:themeColor="text1"/>
            <w:sz w:val="21"/>
            <w:szCs w:val="21"/>
          </w:rPr>
          <w:t xml:space="preserve">: </w:t>
        </w:r>
        <w:r w:rsidRPr="006C14B5">
          <w:rPr>
            <w:rFonts w:ascii="Courier New" w:hAnsi="Courier New" w:cs="Courier New"/>
            <w:color w:val="000000" w:themeColor="text1"/>
            <w:sz w:val="21"/>
            <w:szCs w:val="21"/>
          </w:rPr>
          <w:t>Composition</w:t>
        </w:r>
      </w:ins>
      <w:ins w:id="880" w:author="Alex Galis" w:date="2017-05-20T19:55:00Z">
        <w:r w:rsidR="00F23CA4">
          <w:rPr>
            <w:rFonts w:ascii="Courier New" w:hAnsi="Courier New" w:cs="Courier New"/>
            <w:color w:val="000000" w:themeColor="text1"/>
            <w:sz w:val="21"/>
            <w:szCs w:val="21"/>
          </w:rPr>
          <w:t xml:space="preserve"> / S</w:t>
        </w:r>
        <w:r w:rsidR="00F23CA4" w:rsidRPr="00F23CA4">
          <w:rPr>
            <w:rFonts w:ascii="Courier New" w:hAnsi="Courier New" w:cs="Courier New"/>
            <w:color w:val="000000" w:themeColor="text1"/>
            <w:sz w:val="21"/>
            <w:szCs w:val="21"/>
          </w:rPr>
          <w:t>titching</w:t>
        </w:r>
      </w:ins>
      <w:ins w:id="881" w:author="Alex Galis" w:date="2017-05-20T17:45:00Z">
        <w:r w:rsidRPr="00F23CA4">
          <w:rPr>
            <w:rFonts w:ascii="Courier New" w:hAnsi="Courier New" w:cs="Courier New"/>
            <w:color w:val="000000" w:themeColor="text1"/>
            <w:sz w:val="21"/>
            <w:szCs w:val="21"/>
          </w:rPr>
          <w:t xml:space="preserve"> of slices</w:t>
        </w:r>
      </w:ins>
      <w:ins w:id="882" w:author="Alex Galis" w:date="2017-05-20T18:56:00Z">
        <w:r w:rsidR="00844117" w:rsidRPr="00F23CA4">
          <w:rPr>
            <w:rFonts w:ascii="Courier New" w:hAnsi="Courier New" w:cs="Courier New"/>
            <w:color w:val="000000" w:themeColor="text1"/>
            <w:sz w:val="21"/>
            <w:szCs w:val="21"/>
          </w:rPr>
          <w:t xml:space="preserve"> – </w:t>
        </w:r>
      </w:ins>
      <w:ins w:id="883" w:author="Alex Galis" w:date="2017-05-20T18:58:00Z">
        <w:r w:rsidR="004F2FE2" w:rsidRPr="00F23CA4">
          <w:rPr>
            <w:rFonts w:ascii="Courier New" w:hAnsi="Courier New" w:cs="Courier New"/>
            <w:color w:val="000000" w:themeColor="text1"/>
            <w:sz w:val="21"/>
            <w:szCs w:val="21"/>
          </w:rPr>
          <w:t xml:space="preserve">Efficient methods for </w:t>
        </w:r>
      </w:ins>
      <w:ins w:id="884" w:author="Alex Galis" w:date="2017-05-20T18:56:00Z">
        <w:r w:rsidR="00844117" w:rsidRPr="00FE0A3F">
          <w:rPr>
            <w:rFonts w:ascii="Courier New" w:hAnsi="Courier New" w:cs="Courier New"/>
            <w:color w:val="000000" w:themeColor="text1"/>
            <w:sz w:val="21"/>
            <w:szCs w:val="21"/>
          </w:rPr>
          <w:t xml:space="preserve">E2E composition / decomposition of network slices need to </w:t>
        </w:r>
      </w:ins>
      <w:ins w:id="885" w:author="Alex Galis" w:date="2017-05-20T18:57:00Z">
        <w:r w:rsidR="00844117" w:rsidRPr="00090A4F">
          <w:rPr>
            <w:rFonts w:ascii="Courier New" w:hAnsi="Courier New" w:cs="Courier New"/>
            <w:color w:val="000000" w:themeColor="text1"/>
            <w:sz w:val="21"/>
            <w:szCs w:val="21"/>
          </w:rPr>
          <w:t>elaborated</w:t>
        </w:r>
        <w:r w:rsidR="004F2FE2" w:rsidRPr="006C14B5">
          <w:rPr>
            <w:rFonts w:ascii="Courier New" w:hAnsi="Courier New" w:cs="Courier New"/>
            <w:color w:val="000000" w:themeColor="text1"/>
            <w:sz w:val="21"/>
            <w:szCs w:val="21"/>
          </w:rPr>
          <w:t>.</w:t>
        </w:r>
      </w:ins>
    </w:p>
    <w:p w14:paraId="26CD645D" w14:textId="77777777" w:rsidR="00A274EB" w:rsidRPr="006C14B5" w:rsidRDefault="00A274EB">
      <w:pPr>
        <w:ind w:left="720"/>
        <w:rPr>
          <w:ins w:id="886" w:author="Alex Galis" w:date="2017-05-20T18:07:00Z"/>
          <w:rFonts w:ascii="Courier New" w:hAnsi="Courier New" w:cs="Courier New"/>
          <w:color w:val="000000" w:themeColor="text1"/>
          <w:sz w:val="21"/>
          <w:szCs w:val="21"/>
        </w:rPr>
        <w:pPrChange w:id="887" w:author="Alex Galis" w:date="2017-05-20T17:41:00Z">
          <w:pPr/>
        </w:pPrChange>
      </w:pPr>
    </w:p>
    <w:p w14:paraId="308FFC0F" w14:textId="1A17360D" w:rsidR="00A274EB" w:rsidRPr="006C14B5" w:rsidRDefault="00A274EB">
      <w:pPr>
        <w:ind w:left="720"/>
        <w:rPr>
          <w:ins w:id="888" w:author="Alex Galis" w:date="2017-05-20T18:13:00Z"/>
          <w:rFonts w:ascii="Courier New" w:hAnsi="Courier New" w:cs="Courier New"/>
          <w:color w:val="000000" w:themeColor="text1"/>
          <w:sz w:val="21"/>
          <w:szCs w:val="21"/>
        </w:rPr>
        <w:pPrChange w:id="889" w:author="Alex Galis" w:date="2017-05-20T17:41:00Z">
          <w:pPr/>
        </w:pPrChange>
      </w:pPr>
      <w:ins w:id="890" w:author="Alex Galis" w:date="2017-05-20T18:07:00Z">
        <w:r w:rsidRPr="006C14B5">
          <w:rPr>
            <w:rFonts w:ascii="Courier New" w:hAnsi="Courier New" w:cs="Courier New"/>
            <w:color w:val="000000" w:themeColor="text1"/>
            <w:sz w:val="21"/>
            <w:szCs w:val="21"/>
          </w:rPr>
          <w:t>Gap2.</w:t>
        </w:r>
      </w:ins>
      <w:ins w:id="891" w:author="Alex Galis" w:date="2017-05-20T18:13:00Z">
        <w:r w:rsidR="001954D4" w:rsidRPr="006C14B5">
          <w:rPr>
            <w:rFonts w:ascii="Courier New" w:hAnsi="Courier New" w:cs="Courier New"/>
            <w:color w:val="000000" w:themeColor="text1"/>
            <w:sz w:val="21"/>
            <w:szCs w:val="21"/>
          </w:rPr>
          <w:t>4</w:t>
        </w:r>
      </w:ins>
      <w:ins w:id="892" w:author="Alex Galis" w:date="2017-05-20T18:07:00Z">
        <w:r w:rsidR="00F009A6" w:rsidRPr="006C14B5">
          <w:rPr>
            <w:rFonts w:ascii="Courier New" w:hAnsi="Courier New" w:cs="Courier New"/>
            <w:color w:val="000000" w:themeColor="text1"/>
            <w:sz w:val="21"/>
            <w:szCs w:val="21"/>
          </w:rPr>
          <w:t xml:space="preserve">: </w:t>
        </w:r>
        <w:r w:rsidRPr="006C14B5">
          <w:rPr>
            <w:rFonts w:ascii="Courier New" w:hAnsi="Courier New" w:cs="Courier New"/>
            <w:color w:val="000000" w:themeColor="text1"/>
            <w:sz w:val="21"/>
            <w:szCs w:val="21"/>
          </w:rPr>
          <w:t>E2E QoS</w:t>
        </w:r>
      </w:ins>
      <w:ins w:id="893" w:author="Alex Galis" w:date="2017-05-20T18:33:00Z">
        <w:r w:rsidR="00F009A6" w:rsidRPr="006C14B5">
          <w:rPr>
            <w:rFonts w:ascii="Courier New" w:hAnsi="Courier New" w:cs="Courier New"/>
            <w:color w:val="000000" w:themeColor="text1"/>
            <w:sz w:val="21"/>
            <w:szCs w:val="21"/>
          </w:rPr>
          <w:t xml:space="preserve"> </w:t>
        </w:r>
      </w:ins>
      <w:ins w:id="894" w:author="Alex Galis" w:date="2017-05-20T18:07:00Z">
        <w:r w:rsidRPr="006C14B5">
          <w:rPr>
            <w:rFonts w:ascii="Courier New" w:hAnsi="Courier New" w:cs="Courier New"/>
            <w:color w:val="000000" w:themeColor="text1"/>
            <w:sz w:val="21"/>
            <w:szCs w:val="21"/>
          </w:rPr>
          <w:t xml:space="preserve">- </w:t>
        </w:r>
      </w:ins>
      <w:ins w:id="895" w:author="Alex Galis" w:date="2017-05-20T18:08:00Z">
        <w:r w:rsidRPr="006C14B5">
          <w:rPr>
            <w:rFonts w:ascii="Courier New" w:hAnsi="Courier New" w:cs="Courier New"/>
            <w:color w:val="000000" w:themeColor="text1"/>
            <w:sz w:val="21"/>
            <w:szCs w:val="21"/>
          </w:rPr>
          <w:t xml:space="preserve">Analysis of QoS requirements of current networks mostly focus on QoS per network segment. An end-to-end (i.e. from a user device to another corresponding user device) QoS framework should be considered in the design of </w:t>
        </w:r>
      </w:ins>
      <w:ins w:id="896" w:author="Alex Galis" w:date="2017-05-20T18:09:00Z">
        <w:r w:rsidRPr="006C14B5">
          <w:rPr>
            <w:rFonts w:ascii="Courier New" w:hAnsi="Courier New" w:cs="Courier New"/>
            <w:color w:val="000000" w:themeColor="text1"/>
            <w:sz w:val="21"/>
            <w:szCs w:val="21"/>
          </w:rPr>
          <w:t>solutions for E2E Slicing</w:t>
        </w:r>
      </w:ins>
      <w:ins w:id="897" w:author="Alex Galis" w:date="2017-05-20T18:08:00Z">
        <w:r w:rsidRPr="006C14B5">
          <w:rPr>
            <w:rFonts w:ascii="Courier New" w:hAnsi="Courier New" w:cs="Courier New"/>
            <w:color w:val="000000" w:themeColor="text1"/>
            <w:sz w:val="21"/>
            <w:szCs w:val="21"/>
          </w:rPr>
          <w:t>.</w:t>
        </w:r>
      </w:ins>
    </w:p>
    <w:p w14:paraId="74C418D0" w14:textId="77777777" w:rsidR="001954D4" w:rsidRPr="006C14B5" w:rsidRDefault="001954D4">
      <w:pPr>
        <w:ind w:left="720"/>
        <w:rPr>
          <w:ins w:id="898" w:author="Alex Galis" w:date="2017-05-20T18:13:00Z"/>
          <w:rFonts w:ascii="Courier New" w:hAnsi="Courier New" w:cs="Courier New"/>
          <w:color w:val="000000" w:themeColor="text1"/>
          <w:sz w:val="21"/>
          <w:szCs w:val="21"/>
        </w:rPr>
        <w:pPrChange w:id="899" w:author="Alex Galis" w:date="2017-05-20T17:41:00Z">
          <w:pPr/>
        </w:pPrChange>
      </w:pPr>
    </w:p>
    <w:p w14:paraId="21F8E2A5" w14:textId="74CB3D50" w:rsidR="001954D4" w:rsidRPr="006C14B5" w:rsidRDefault="001954D4">
      <w:pPr>
        <w:ind w:left="720"/>
        <w:rPr>
          <w:ins w:id="900" w:author="Alex Galis" w:date="2017-05-20T17:45:00Z"/>
          <w:rFonts w:ascii="Courier New" w:hAnsi="Courier New" w:cs="Courier New"/>
          <w:color w:val="000000" w:themeColor="text1"/>
          <w:sz w:val="21"/>
          <w:szCs w:val="21"/>
        </w:rPr>
        <w:pPrChange w:id="901" w:author="Alex Galis" w:date="2017-05-20T17:41:00Z">
          <w:pPr/>
        </w:pPrChange>
      </w:pPr>
      <w:ins w:id="902" w:author="Alex Galis" w:date="2017-05-20T18:13:00Z">
        <w:r w:rsidRPr="006C14B5">
          <w:rPr>
            <w:rFonts w:ascii="Courier New" w:hAnsi="Courier New" w:cs="Courier New"/>
            <w:color w:val="000000" w:themeColor="text1"/>
            <w:sz w:val="21"/>
            <w:szCs w:val="21"/>
          </w:rPr>
          <w:t>Gap2.4</w:t>
        </w:r>
      </w:ins>
      <w:ins w:id="903" w:author="Alex Galis" w:date="2017-05-20T18:33:00Z">
        <w:r w:rsidR="00F009A6" w:rsidRPr="006C14B5">
          <w:rPr>
            <w:rFonts w:ascii="Courier New" w:hAnsi="Courier New" w:cs="Courier New"/>
            <w:color w:val="000000" w:themeColor="text1"/>
            <w:sz w:val="21"/>
            <w:szCs w:val="21"/>
          </w:rPr>
          <w:t>:</w:t>
        </w:r>
      </w:ins>
      <w:ins w:id="904" w:author="Alex Galis" w:date="2017-05-20T18:13:00Z">
        <w:r w:rsidRPr="006C14B5">
          <w:rPr>
            <w:rFonts w:ascii="Courier New" w:hAnsi="Courier New" w:cs="Courier New"/>
            <w:color w:val="000000" w:themeColor="text1"/>
            <w:sz w:val="21"/>
            <w:szCs w:val="21"/>
          </w:rPr>
          <w:t xml:space="preserve"> </w:t>
        </w:r>
      </w:ins>
      <w:ins w:id="905" w:author="Alex Galis" w:date="2017-05-20T18:14:00Z">
        <w:r w:rsidRPr="006C14B5">
          <w:rPr>
            <w:rFonts w:ascii="Courier New" w:hAnsi="Courier New" w:cs="Courier New"/>
            <w:color w:val="000000" w:themeColor="text1"/>
            <w:sz w:val="21"/>
            <w:szCs w:val="21"/>
          </w:rPr>
          <w:t>End-to-end reference model for scalable operation</w:t>
        </w:r>
      </w:ins>
      <w:ins w:id="906" w:author="Alex Galis" w:date="2017-05-20T18:33:00Z">
        <w:r w:rsidR="00F009A6" w:rsidRPr="006C14B5">
          <w:rPr>
            <w:rFonts w:ascii="Courier New" w:hAnsi="Courier New" w:cs="Courier New"/>
            <w:color w:val="000000" w:themeColor="text1"/>
            <w:sz w:val="21"/>
            <w:szCs w:val="21"/>
          </w:rPr>
          <w:t xml:space="preserve"> -</w:t>
        </w:r>
      </w:ins>
    </w:p>
    <w:p w14:paraId="20ED38A7" w14:textId="307BAE86" w:rsidR="001954D4" w:rsidRPr="006C14B5" w:rsidRDefault="001954D4" w:rsidP="00814299">
      <w:pPr>
        <w:ind w:left="720"/>
        <w:rPr>
          <w:ins w:id="907" w:author="Alex Galis" w:date="2017-05-20T18:14:00Z"/>
          <w:rFonts w:ascii="Courier New" w:hAnsi="Courier New" w:cs="Courier New"/>
          <w:color w:val="000000" w:themeColor="text1"/>
          <w:sz w:val="21"/>
          <w:szCs w:val="21"/>
        </w:rPr>
      </w:pPr>
      <w:ins w:id="908" w:author="Alex Galis" w:date="2017-05-20T18:15:00Z">
        <w:r w:rsidRPr="006C14B5">
          <w:rPr>
            <w:rFonts w:ascii="Courier New" w:hAnsi="Courier New" w:cs="Courier New"/>
            <w:color w:val="000000" w:themeColor="text1"/>
            <w:sz w:val="21"/>
            <w:szCs w:val="21"/>
          </w:rPr>
          <w:t>S</w:t>
        </w:r>
      </w:ins>
      <w:ins w:id="909" w:author="Alex Galis" w:date="2017-05-20T18:14:00Z">
        <w:r w:rsidRPr="006C14B5">
          <w:rPr>
            <w:rFonts w:ascii="Courier New" w:hAnsi="Courier New" w:cs="Courier New"/>
            <w:color w:val="000000" w:themeColor="text1"/>
            <w:sz w:val="21"/>
            <w:szCs w:val="21"/>
          </w:rPr>
          <w:t xml:space="preserve">ince </w:t>
        </w:r>
      </w:ins>
      <w:ins w:id="910" w:author="Alex Galis" w:date="2017-05-20T18:15:00Z">
        <w:r w:rsidRPr="006C14B5">
          <w:rPr>
            <w:rFonts w:ascii="Courier New" w:hAnsi="Courier New" w:cs="Courier New"/>
            <w:color w:val="000000" w:themeColor="text1"/>
            <w:sz w:val="21"/>
            <w:szCs w:val="21"/>
          </w:rPr>
          <w:t xml:space="preserve">Ns may be </w:t>
        </w:r>
      </w:ins>
      <w:ins w:id="911" w:author="Alex Galis" w:date="2017-05-20T18:14:00Z">
        <w:r w:rsidRPr="006C14B5">
          <w:rPr>
            <w:rFonts w:ascii="Courier New" w:hAnsi="Courier New" w:cs="Courier New"/>
            <w:color w:val="000000" w:themeColor="text1"/>
            <w:sz w:val="21"/>
            <w:szCs w:val="21"/>
          </w:rPr>
          <w:t xml:space="preserve">highly virtualized systems </w:t>
        </w:r>
      </w:ins>
      <w:ins w:id="912" w:author="Alex Galis" w:date="2017-05-20T18:15:00Z">
        <w:r w:rsidRPr="006C14B5">
          <w:rPr>
            <w:rFonts w:ascii="Courier New" w:hAnsi="Courier New" w:cs="Courier New"/>
            <w:color w:val="000000" w:themeColor="text1"/>
            <w:sz w:val="21"/>
            <w:szCs w:val="21"/>
          </w:rPr>
          <w:t>they would include</w:t>
        </w:r>
      </w:ins>
      <w:ins w:id="913" w:author="Alex Galis" w:date="2017-05-20T18:14:00Z">
        <w:r w:rsidRPr="006C14B5">
          <w:rPr>
            <w:rFonts w:ascii="Courier New" w:hAnsi="Courier New" w:cs="Courier New"/>
            <w:color w:val="000000" w:themeColor="text1"/>
            <w:sz w:val="21"/>
            <w:szCs w:val="21"/>
          </w:rPr>
          <w:t xml:space="preserve"> an enormous number of instances and reactions are not easy to extrapolate from current physical systems.</w:t>
        </w:r>
      </w:ins>
      <w:ins w:id="914" w:author="Alex Galis" w:date="2017-05-20T18:19:00Z">
        <w:r w:rsidR="00814299" w:rsidRPr="006C14B5">
          <w:rPr>
            <w:rFonts w:ascii="Courier New" w:hAnsi="Courier New" w:cs="Courier New"/>
            <w:color w:val="000000" w:themeColor="text1"/>
            <w:sz w:val="21"/>
            <w:szCs w:val="21"/>
          </w:rPr>
          <w:t xml:space="preserve"> </w:t>
        </w:r>
      </w:ins>
      <w:ins w:id="915" w:author="Alex Galis" w:date="2017-05-20T18:16:00Z">
        <w:r w:rsidRPr="006C14B5">
          <w:rPr>
            <w:rFonts w:ascii="Courier New" w:hAnsi="Courier New" w:cs="Courier New"/>
            <w:color w:val="000000" w:themeColor="text1"/>
            <w:sz w:val="21"/>
            <w:szCs w:val="21"/>
          </w:rPr>
          <w:t>The</w:t>
        </w:r>
      </w:ins>
      <w:ins w:id="916" w:author="Alex Galis" w:date="2017-05-20T18:14:00Z">
        <w:r w:rsidRPr="006C14B5">
          <w:rPr>
            <w:rFonts w:ascii="Courier New" w:hAnsi="Courier New" w:cs="Courier New"/>
            <w:color w:val="000000" w:themeColor="text1"/>
            <w:sz w:val="21"/>
            <w:szCs w:val="21"/>
          </w:rPr>
          <w:t xml:space="preserve"> resource</w:t>
        </w:r>
      </w:ins>
      <w:ins w:id="917" w:author="Alex Galis" w:date="2017-05-20T18:16:00Z">
        <w:r w:rsidRPr="006C14B5">
          <w:rPr>
            <w:rFonts w:ascii="Courier New" w:hAnsi="Courier New" w:cs="Courier New"/>
            <w:color w:val="000000" w:themeColor="text1"/>
            <w:sz w:val="21"/>
            <w:szCs w:val="21"/>
          </w:rPr>
          <w:t xml:space="preserve"> and network function</w:t>
        </w:r>
      </w:ins>
      <w:ins w:id="918" w:author="Alex Galis" w:date="2017-05-20T18:14:00Z">
        <w:r w:rsidRPr="006C14B5">
          <w:rPr>
            <w:rFonts w:ascii="Courier New" w:hAnsi="Courier New" w:cs="Courier New"/>
            <w:color w:val="000000" w:themeColor="text1"/>
            <w:sz w:val="21"/>
            <w:szCs w:val="21"/>
          </w:rPr>
          <w:t xml:space="preserve"> handling must be the essential part of the scalable and novel operation</w:t>
        </w:r>
      </w:ins>
      <w:ins w:id="919" w:author="Alex Galis" w:date="2017-05-20T18:16:00Z">
        <w:r w:rsidRPr="006C14B5">
          <w:rPr>
            <w:rFonts w:ascii="Courier New" w:hAnsi="Courier New" w:cs="Courier New"/>
            <w:color w:val="000000" w:themeColor="text1"/>
            <w:sz w:val="21"/>
            <w:szCs w:val="21"/>
          </w:rPr>
          <w:t>s</w:t>
        </w:r>
      </w:ins>
      <w:ins w:id="920" w:author="Alex Galis" w:date="2017-05-20T18:14:00Z">
        <w:r w:rsidRPr="006C14B5">
          <w:rPr>
            <w:rFonts w:ascii="Courier New" w:hAnsi="Courier New" w:cs="Courier New"/>
            <w:color w:val="000000" w:themeColor="text1"/>
            <w:sz w:val="21"/>
            <w:szCs w:val="21"/>
          </w:rPr>
          <w:t xml:space="preserve">, which potentially improves conventional network operations and, possibly even up to the level of supporting disaster recovery, by using softwarized network resiliency and recovery of /with the virtualized systems both in a single domain and in </w:t>
        </w:r>
        <w:r w:rsidRPr="006C14B5">
          <w:rPr>
            <w:rFonts w:ascii="Courier New" w:hAnsi="Courier New" w:cs="Courier New"/>
            <w:color w:val="000000" w:themeColor="text1"/>
            <w:sz w:val="21"/>
            <w:szCs w:val="21"/>
          </w:rPr>
          <w:lastRenderedPageBreak/>
          <w:t>multiple domains.</w:t>
        </w:r>
      </w:ins>
      <w:ins w:id="921" w:author="Alex Galis" w:date="2017-05-20T18:19:00Z">
        <w:r w:rsidR="00814299" w:rsidRPr="006C14B5">
          <w:rPr>
            <w:rFonts w:ascii="Courier New" w:hAnsi="Courier New" w:cs="Courier New"/>
            <w:color w:val="000000" w:themeColor="text1"/>
            <w:sz w:val="21"/>
            <w:szCs w:val="21"/>
          </w:rPr>
          <w:t xml:space="preserve"> </w:t>
        </w:r>
      </w:ins>
      <w:ins w:id="922" w:author="Alex Galis" w:date="2017-05-20T18:14:00Z">
        <w:r w:rsidRPr="006C14B5">
          <w:rPr>
            <w:rFonts w:ascii="Courier New" w:hAnsi="Courier New" w:cs="Courier New"/>
            <w:color w:val="000000" w:themeColor="text1"/>
            <w:sz w:val="21"/>
            <w:szCs w:val="21"/>
          </w:rPr>
          <w:t xml:space="preserve">An appropriate end-to-end reference model should be </w:t>
        </w:r>
      </w:ins>
      <w:ins w:id="923" w:author="Alex Galis" w:date="2017-05-20T18:17:00Z">
        <w:r w:rsidR="00893E44" w:rsidRPr="006C14B5">
          <w:rPr>
            <w:rFonts w:ascii="Courier New" w:hAnsi="Courier New" w:cs="Courier New"/>
            <w:color w:val="000000" w:themeColor="text1"/>
            <w:sz w:val="21"/>
            <w:szCs w:val="21"/>
          </w:rPr>
          <w:t xml:space="preserve">elaborated </w:t>
        </w:r>
      </w:ins>
      <w:ins w:id="924" w:author="Alex Galis" w:date="2017-05-20T18:18:00Z">
        <w:r w:rsidR="00893E44" w:rsidRPr="006C14B5">
          <w:rPr>
            <w:rFonts w:ascii="Courier New" w:hAnsi="Courier New" w:cs="Courier New"/>
            <w:color w:val="000000" w:themeColor="text1"/>
            <w:sz w:val="21"/>
            <w:szCs w:val="21"/>
          </w:rPr>
          <w:t>for efficient</w:t>
        </w:r>
      </w:ins>
      <w:ins w:id="925" w:author="Alex Galis" w:date="2017-05-20T18:14:00Z">
        <w:r w:rsidRPr="006C14B5">
          <w:rPr>
            <w:rFonts w:ascii="Courier New" w:hAnsi="Courier New" w:cs="Courier New"/>
            <w:color w:val="000000" w:themeColor="text1"/>
            <w:sz w:val="21"/>
            <w:szCs w:val="21"/>
          </w:rPr>
          <w:t xml:space="preserve"> </w:t>
        </w:r>
      </w:ins>
      <w:ins w:id="926" w:author="Alex Galis" w:date="2017-05-20T18:19:00Z">
        <w:r w:rsidR="00814299" w:rsidRPr="006C14B5">
          <w:rPr>
            <w:rFonts w:ascii="Courier New" w:hAnsi="Courier New" w:cs="Courier New"/>
            <w:color w:val="000000" w:themeColor="text1"/>
            <w:sz w:val="21"/>
            <w:szCs w:val="21"/>
          </w:rPr>
          <w:t>and scalable operations</w:t>
        </w:r>
      </w:ins>
      <w:ins w:id="927" w:author="Alex Galis" w:date="2017-05-20T18:14:00Z">
        <w:r w:rsidRPr="006C14B5">
          <w:rPr>
            <w:rFonts w:ascii="Courier New" w:hAnsi="Courier New" w:cs="Courier New"/>
            <w:color w:val="000000" w:themeColor="text1"/>
            <w:sz w:val="21"/>
            <w:szCs w:val="21"/>
          </w:rPr>
          <w:t>.</w:t>
        </w:r>
      </w:ins>
    </w:p>
    <w:p w14:paraId="5355EF61" w14:textId="77777777" w:rsidR="00AF3274" w:rsidRPr="006C14B5" w:rsidRDefault="00AF3274">
      <w:pPr>
        <w:ind w:left="720"/>
        <w:rPr>
          <w:ins w:id="928" w:author="Alex Galis" w:date="2017-05-20T17:46:00Z"/>
          <w:rFonts w:ascii="Courier New" w:hAnsi="Courier New" w:cs="Courier New"/>
          <w:color w:val="000000" w:themeColor="text1"/>
          <w:sz w:val="21"/>
          <w:szCs w:val="21"/>
        </w:rPr>
        <w:pPrChange w:id="929" w:author="Alex Galis" w:date="2017-05-20T17:41:00Z">
          <w:pPr/>
        </w:pPrChange>
      </w:pPr>
    </w:p>
    <w:p w14:paraId="1C553706" w14:textId="2C0CABC3" w:rsidR="00784263" w:rsidRPr="006C14B5" w:rsidDel="0086467D" w:rsidRDefault="00784263">
      <w:pPr>
        <w:ind w:left="720"/>
        <w:rPr>
          <w:del w:id="930" w:author="Alex Galis" w:date="2017-05-20T21:38:00Z"/>
          <w:rFonts w:ascii="Courier New" w:hAnsi="Courier New" w:cs="Courier New"/>
          <w:color w:val="000000" w:themeColor="text1"/>
          <w:sz w:val="21"/>
          <w:szCs w:val="21"/>
        </w:rPr>
        <w:pPrChange w:id="931" w:author="Alex Galis" w:date="2017-05-20T17:41:00Z">
          <w:pPr/>
        </w:pPrChange>
      </w:pPr>
    </w:p>
    <w:p w14:paraId="472F1C62" w14:textId="188FA21D" w:rsidR="004C0732" w:rsidRPr="006C14B5" w:rsidDel="0086467D" w:rsidRDefault="0086467D" w:rsidP="004C0732">
      <w:pPr>
        <w:rPr>
          <w:del w:id="932" w:author="Alex Galis" w:date="2017-05-20T21:38:00Z"/>
          <w:rFonts w:ascii="Courier New" w:hAnsi="Courier New" w:cs="Courier New"/>
          <w:color w:val="000000" w:themeColor="text1"/>
          <w:sz w:val="21"/>
          <w:szCs w:val="21"/>
        </w:rPr>
      </w:pPr>
      <w:ins w:id="933" w:author="Alex Galis" w:date="2017-05-20T21:38:00Z">
        <w:r>
          <w:rPr>
            <w:rFonts w:ascii="Courier New" w:hAnsi="Courier New" w:cs="Courier New"/>
            <w:color w:val="000000" w:themeColor="text1"/>
            <w:sz w:val="21"/>
            <w:szCs w:val="21"/>
          </w:rPr>
          <w:t xml:space="preserve">  </w:t>
        </w:r>
      </w:ins>
    </w:p>
    <w:p w14:paraId="7560A614" w14:textId="3CC2CF18" w:rsidR="004C0732" w:rsidRPr="006C14B5" w:rsidRDefault="004C0732" w:rsidP="004C0732">
      <w:pPr>
        <w:rPr>
          <w:rFonts w:ascii="Courier New" w:hAnsi="Courier New" w:cs="Courier New"/>
          <w:color w:val="000000" w:themeColor="text1"/>
          <w:sz w:val="21"/>
          <w:szCs w:val="21"/>
        </w:rPr>
      </w:pPr>
      <w:del w:id="934" w:author="Alex Galis" w:date="2017-05-20T21:38:00Z">
        <w:r w:rsidRPr="006C14B5" w:rsidDel="0086467D">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o  Req.3 NS Domain-Abstraction To complement the previous</w:t>
      </w:r>
    </w:p>
    <w:p w14:paraId="17D03C3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requirement, it is important for network slices to be aware but</w:t>
      </w:r>
    </w:p>
    <w:p w14:paraId="4882F8D2" w14:textId="77777777" w:rsidR="005C7FB3" w:rsidRPr="006C14B5" w:rsidRDefault="004C0732" w:rsidP="004C0732">
      <w:pPr>
        <w:rPr>
          <w:ins w:id="935" w:author="Alex Galis" w:date="2017-05-20T17:46: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independent of the domain to which they belong.  </w:t>
      </w:r>
    </w:p>
    <w:p w14:paraId="371EBBD5" w14:textId="77777777" w:rsidR="005C7FB3" w:rsidRPr="006C14B5" w:rsidRDefault="005C7FB3" w:rsidP="004C0732">
      <w:pPr>
        <w:rPr>
          <w:ins w:id="936" w:author="Alex Galis" w:date="2017-05-20T17:46:00Z"/>
          <w:rFonts w:ascii="Courier New" w:hAnsi="Courier New" w:cs="Courier New"/>
          <w:color w:val="000000" w:themeColor="text1"/>
          <w:sz w:val="21"/>
          <w:szCs w:val="21"/>
        </w:rPr>
      </w:pPr>
    </w:p>
    <w:p w14:paraId="2AA3A416" w14:textId="5244BC44" w:rsidR="004C0732" w:rsidRPr="006C14B5" w:rsidDel="00A46DD7" w:rsidRDefault="005C7FB3" w:rsidP="004C0732">
      <w:pPr>
        <w:rPr>
          <w:del w:id="937" w:author="Alex Galis" w:date="2017-05-20T17:53:00Z"/>
          <w:rFonts w:ascii="Courier New" w:hAnsi="Courier New" w:cs="Courier New"/>
          <w:color w:val="000000" w:themeColor="text1"/>
          <w:sz w:val="21"/>
          <w:szCs w:val="21"/>
        </w:rPr>
      </w:pPr>
      <w:ins w:id="938" w:author="Alex Galis" w:date="2017-05-20T17:46:00Z">
        <w:r w:rsidRPr="006C14B5">
          <w:rPr>
            <w:rFonts w:ascii="Courier New" w:hAnsi="Courier New" w:cs="Courier New"/>
            <w:color w:val="000000" w:themeColor="text1"/>
            <w:sz w:val="21"/>
            <w:szCs w:val="21"/>
          </w:rPr>
          <w:t xml:space="preserve">      Gap3.1 </w:t>
        </w:r>
      </w:ins>
      <w:r w:rsidR="004C0732" w:rsidRPr="006C14B5">
        <w:rPr>
          <w:rFonts w:ascii="Courier New" w:hAnsi="Courier New" w:cs="Courier New"/>
          <w:color w:val="000000" w:themeColor="text1"/>
          <w:sz w:val="21"/>
          <w:szCs w:val="21"/>
        </w:rPr>
        <w:t>This implies that</w:t>
      </w:r>
      <w:ins w:id="939" w:author="Alex Galis" w:date="2017-05-20T17:53:00Z">
        <w:r w:rsidR="00A46DD7" w:rsidRPr="006C14B5">
          <w:rPr>
            <w:rFonts w:ascii="Courier New" w:hAnsi="Courier New" w:cs="Courier New"/>
            <w:color w:val="000000" w:themeColor="text1"/>
            <w:sz w:val="21"/>
            <w:szCs w:val="21"/>
          </w:rPr>
          <w:t xml:space="preserve"> </w:t>
        </w:r>
      </w:ins>
    </w:p>
    <w:p w14:paraId="061C7AE9" w14:textId="40D0708D" w:rsidR="00A46DD7" w:rsidRPr="006C14B5" w:rsidRDefault="004C0732" w:rsidP="00A46DD7">
      <w:pPr>
        <w:rPr>
          <w:ins w:id="940" w:author="Alex Galis" w:date="2017-05-20T17:53:00Z"/>
          <w:rFonts w:ascii="Courier New" w:hAnsi="Courier New" w:cs="Courier New"/>
          <w:color w:val="000000" w:themeColor="text1"/>
          <w:sz w:val="21"/>
          <w:szCs w:val="21"/>
        </w:rPr>
      </w:pPr>
      <w:del w:id="941" w:author="Alex Galis" w:date="2017-05-20T17:53:00Z">
        <w:r w:rsidRPr="006C14B5" w:rsidDel="00A46DD7">
          <w:rPr>
            <w:rFonts w:ascii="Courier New" w:hAnsi="Courier New" w:cs="Courier New"/>
            <w:color w:val="000000" w:themeColor="text1"/>
            <w:sz w:val="21"/>
            <w:szCs w:val="21"/>
          </w:rPr>
          <w:delText xml:space="preserve">      </w:delText>
        </w:r>
      </w:del>
      <w:del w:id="942" w:author="Alex Galis" w:date="2017-05-20T17:54:00Z">
        <w:r w:rsidRPr="006C14B5" w:rsidDel="00A46DD7">
          <w:rPr>
            <w:rFonts w:ascii="Courier New" w:hAnsi="Courier New" w:cs="Courier New"/>
            <w:color w:val="000000" w:themeColor="text1"/>
            <w:sz w:val="21"/>
            <w:szCs w:val="21"/>
          </w:rPr>
          <w:delText>they</w:delText>
        </w:r>
      </w:del>
      <w:ins w:id="943" w:author="Alex Galis" w:date="2017-05-20T17:54:00Z">
        <w:r w:rsidR="00A46DD7" w:rsidRPr="006C14B5">
          <w:rPr>
            <w:rFonts w:ascii="Courier New" w:hAnsi="Courier New" w:cs="Courier New"/>
            <w:color w:val="000000" w:themeColor="text1"/>
            <w:sz w:val="21"/>
            <w:szCs w:val="21"/>
          </w:rPr>
          <w:t>N</w:t>
        </w:r>
      </w:ins>
      <w:ins w:id="944" w:author="Alex Galis" w:date="2017-05-20T20:54:00Z">
        <w:r w:rsidR="00D358AA">
          <w:rPr>
            <w:rFonts w:ascii="Courier New" w:hAnsi="Courier New" w:cs="Courier New"/>
            <w:color w:val="000000" w:themeColor="text1"/>
            <w:sz w:val="21"/>
            <w:szCs w:val="21"/>
          </w:rPr>
          <w:t>S</w:t>
        </w:r>
      </w:ins>
      <w:r w:rsidRPr="006C14B5">
        <w:rPr>
          <w:rFonts w:ascii="Courier New" w:hAnsi="Courier New" w:cs="Courier New"/>
          <w:color w:val="000000" w:themeColor="text1"/>
          <w:sz w:val="21"/>
          <w:szCs w:val="21"/>
        </w:rPr>
        <w:t xml:space="preserve"> are abstracted from any specific</w:t>
      </w:r>
    </w:p>
    <w:p w14:paraId="31F76036" w14:textId="0DA3EEA0" w:rsidR="00A46DD7" w:rsidRPr="006C14B5" w:rsidRDefault="004C0732" w:rsidP="004C0732">
      <w:pPr>
        <w:rPr>
          <w:ins w:id="945" w:author="Alex Galis" w:date="2017-05-20T17:53: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ins w:id="946" w:author="Alex Galis" w:date="2017-05-20T17:53:00Z">
        <w:r w:rsidR="00A46DD7" w:rsidRPr="006C14B5">
          <w:rPr>
            <w:rFonts w:ascii="Courier New" w:hAnsi="Courier New" w:cs="Courier New"/>
            <w:color w:val="000000" w:themeColor="text1"/>
            <w:sz w:val="21"/>
            <w:szCs w:val="21"/>
          </w:rPr>
          <w:t xml:space="preserve"> </w:t>
        </w:r>
      </w:ins>
    </w:p>
    <w:p w14:paraId="62DAB51C" w14:textId="7B05B50B" w:rsidR="004C0732" w:rsidRPr="006C14B5" w:rsidDel="00A46DD7" w:rsidRDefault="00A46DD7" w:rsidP="004C0732">
      <w:pPr>
        <w:rPr>
          <w:del w:id="947" w:author="Alex Galis" w:date="2017-05-20T17:53:00Z"/>
          <w:rFonts w:ascii="Courier New" w:hAnsi="Courier New" w:cs="Courier New"/>
          <w:color w:val="000000" w:themeColor="text1"/>
          <w:sz w:val="21"/>
          <w:szCs w:val="21"/>
        </w:rPr>
      </w:pPr>
      <w:ins w:id="948" w:author="Alex Galis" w:date="2017-05-20T17:53:00Z">
        <w:r w:rsidRPr="006C14B5">
          <w:rPr>
            <w:rFonts w:ascii="Courier New" w:hAnsi="Courier New" w:cs="Courier New"/>
            <w:color w:val="000000" w:themeColor="text1"/>
            <w:sz w:val="21"/>
            <w:szCs w:val="21"/>
          </w:rPr>
          <w:t xml:space="preserve">      </w:t>
        </w:r>
      </w:ins>
      <w:r w:rsidR="004C0732" w:rsidRPr="006C14B5">
        <w:rPr>
          <w:rFonts w:ascii="Courier New" w:hAnsi="Courier New" w:cs="Courier New"/>
          <w:color w:val="000000" w:themeColor="text1"/>
          <w:sz w:val="21"/>
          <w:szCs w:val="21"/>
        </w:rPr>
        <w:t>domain, so operators can</w:t>
      </w:r>
      <w:ins w:id="949" w:author="Alex Galis" w:date="2017-05-20T17:53:00Z">
        <w:r w:rsidRPr="006C14B5">
          <w:rPr>
            <w:rFonts w:ascii="Courier New" w:hAnsi="Courier New" w:cs="Courier New"/>
            <w:color w:val="000000" w:themeColor="text1"/>
            <w:sz w:val="21"/>
            <w:szCs w:val="21"/>
          </w:rPr>
          <w:t xml:space="preserve"> </w:t>
        </w:r>
      </w:ins>
    </w:p>
    <w:p w14:paraId="7B62DA32" w14:textId="77777777" w:rsidR="004C0732" w:rsidRPr="006C14B5" w:rsidDel="00A46DD7" w:rsidRDefault="004C0732" w:rsidP="004C0732">
      <w:pPr>
        <w:rPr>
          <w:del w:id="950" w:author="Alex Galis" w:date="2017-05-20T17:53:00Z"/>
          <w:rFonts w:ascii="Courier New" w:hAnsi="Courier New" w:cs="Courier New"/>
          <w:color w:val="000000" w:themeColor="text1"/>
          <w:sz w:val="21"/>
          <w:szCs w:val="21"/>
        </w:rPr>
      </w:pPr>
    </w:p>
    <w:p w14:paraId="1A59A701" w14:textId="77777777" w:rsidR="004C0732" w:rsidRPr="006C14B5" w:rsidDel="00A46DD7" w:rsidRDefault="004C0732" w:rsidP="004C0732">
      <w:pPr>
        <w:rPr>
          <w:del w:id="951" w:author="Alex Galis" w:date="2017-05-20T17:53:00Z"/>
          <w:rFonts w:ascii="Courier New" w:hAnsi="Courier New" w:cs="Courier New"/>
          <w:color w:val="000000" w:themeColor="text1"/>
          <w:sz w:val="21"/>
          <w:szCs w:val="21"/>
        </w:rPr>
      </w:pPr>
    </w:p>
    <w:p w14:paraId="7C688822" w14:textId="77777777" w:rsidR="004C0732" w:rsidRPr="006C14B5" w:rsidDel="00A46DD7" w:rsidRDefault="004C0732" w:rsidP="004C0732">
      <w:pPr>
        <w:rPr>
          <w:del w:id="952" w:author="Alex Galis" w:date="2017-05-20T17:53:00Z"/>
          <w:rFonts w:ascii="Courier New" w:hAnsi="Courier New" w:cs="Courier New"/>
          <w:color w:val="000000" w:themeColor="text1"/>
          <w:sz w:val="21"/>
          <w:szCs w:val="21"/>
        </w:rPr>
      </w:pPr>
    </w:p>
    <w:p w14:paraId="513B7816" w14:textId="498FE026" w:rsidR="004C0732" w:rsidRPr="006C14B5" w:rsidDel="00A46DD7" w:rsidRDefault="004C0732" w:rsidP="004C0732">
      <w:pPr>
        <w:rPr>
          <w:del w:id="953" w:author="Alex Galis" w:date="2017-05-20T17:53:00Z"/>
          <w:rFonts w:ascii="Courier New" w:hAnsi="Courier New" w:cs="Courier New"/>
          <w:color w:val="000000" w:themeColor="text1"/>
          <w:sz w:val="21"/>
          <w:szCs w:val="21"/>
        </w:rPr>
      </w:pPr>
      <w:del w:id="954" w:author="Alex Galis" w:date="2017-05-20T17:53:00Z">
        <w:r w:rsidRPr="006C14B5" w:rsidDel="00A46DD7">
          <w:rPr>
            <w:rFonts w:ascii="Courier New" w:hAnsi="Courier New" w:cs="Courier New"/>
            <w:color w:val="000000" w:themeColor="text1"/>
            <w:sz w:val="21"/>
            <w:szCs w:val="21"/>
          </w:rPr>
          <w:delText>Qiang, et al.           Expires November 18, 2017               [Page 4]</w:delText>
        </w:r>
      </w:del>
    </w:p>
    <w:p w14:paraId="717AC805" w14:textId="2F96FDA1" w:rsidR="004C0732" w:rsidRPr="006C14B5" w:rsidDel="00A46DD7" w:rsidRDefault="004C0732" w:rsidP="004C0732">
      <w:pPr>
        <w:rPr>
          <w:del w:id="955" w:author="Alex Galis" w:date="2017-05-20T17:53:00Z"/>
          <w:rFonts w:ascii="Courier New" w:hAnsi="Courier New" w:cs="Courier New"/>
          <w:color w:val="000000" w:themeColor="text1"/>
          <w:sz w:val="21"/>
          <w:szCs w:val="21"/>
        </w:rPr>
      </w:pPr>
    </w:p>
    <w:p w14:paraId="0E585477" w14:textId="4E8CCB93" w:rsidR="004C0732" w:rsidRPr="006C14B5" w:rsidDel="00A46DD7" w:rsidRDefault="004C0732" w:rsidP="004C0732">
      <w:pPr>
        <w:rPr>
          <w:del w:id="956" w:author="Alex Galis" w:date="2017-05-20T17:53:00Z"/>
          <w:rFonts w:ascii="Courier New" w:hAnsi="Courier New" w:cs="Courier New"/>
          <w:color w:val="000000" w:themeColor="text1"/>
          <w:sz w:val="21"/>
          <w:szCs w:val="21"/>
        </w:rPr>
      </w:pPr>
      <w:del w:id="957" w:author="Alex Galis" w:date="2017-05-20T17:53:00Z">
        <w:r w:rsidRPr="006C14B5" w:rsidDel="00A46DD7">
          <w:rPr>
            <w:rFonts w:ascii="Courier New" w:hAnsi="Courier New" w:cs="Courier New"/>
            <w:color w:val="000000" w:themeColor="text1"/>
            <w:sz w:val="21"/>
            <w:szCs w:val="21"/>
          </w:rPr>
          <w:delText>Internet-Draft               Network slicing                    May 2017</w:delText>
        </w:r>
      </w:del>
    </w:p>
    <w:p w14:paraId="6DAD1B64" w14:textId="0A6AA830" w:rsidR="004C0732" w:rsidRPr="006C14B5" w:rsidDel="00A46DD7" w:rsidRDefault="004C0732" w:rsidP="004C0732">
      <w:pPr>
        <w:rPr>
          <w:del w:id="958" w:author="Alex Galis" w:date="2017-05-20T17:53:00Z"/>
          <w:rFonts w:ascii="Courier New" w:hAnsi="Courier New" w:cs="Courier New"/>
          <w:color w:val="000000" w:themeColor="text1"/>
          <w:sz w:val="21"/>
          <w:szCs w:val="21"/>
        </w:rPr>
      </w:pPr>
    </w:p>
    <w:p w14:paraId="2500B414" w14:textId="38C2EE7D" w:rsidR="004C0732" w:rsidRPr="006C14B5" w:rsidDel="00A46DD7" w:rsidRDefault="004C0732" w:rsidP="004C0732">
      <w:pPr>
        <w:rPr>
          <w:del w:id="959" w:author="Alex Galis" w:date="2017-05-20T17:53:00Z"/>
          <w:rFonts w:ascii="Courier New" w:hAnsi="Courier New" w:cs="Courier New"/>
          <w:color w:val="000000" w:themeColor="text1"/>
          <w:sz w:val="21"/>
          <w:szCs w:val="21"/>
        </w:rPr>
      </w:pPr>
    </w:p>
    <w:p w14:paraId="713C9EAC" w14:textId="77777777" w:rsidR="00A46DD7" w:rsidRPr="006C14B5" w:rsidRDefault="004C0732" w:rsidP="004C0732">
      <w:pPr>
        <w:rPr>
          <w:ins w:id="960" w:author="Alex Galis" w:date="2017-05-20T17:53:00Z"/>
          <w:rFonts w:ascii="Courier New" w:hAnsi="Courier New" w:cs="Courier New"/>
          <w:color w:val="000000" w:themeColor="text1"/>
          <w:sz w:val="21"/>
          <w:szCs w:val="21"/>
        </w:rPr>
      </w:pPr>
      <w:del w:id="961" w:author="Alex Galis" w:date="2017-05-20T17:53:00Z">
        <w:r w:rsidRPr="006C14B5" w:rsidDel="00A46DD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change their behavior without requiring to</w:t>
      </w:r>
    </w:p>
    <w:p w14:paraId="27093AB5" w14:textId="5D8C0983" w:rsidR="004C0732" w:rsidRPr="006C14B5" w:rsidDel="00A46DD7" w:rsidRDefault="00A46DD7" w:rsidP="004C0732">
      <w:pPr>
        <w:rPr>
          <w:del w:id="962" w:author="Alex Galis" w:date="2017-05-20T17:54:00Z"/>
          <w:rFonts w:ascii="Courier New" w:hAnsi="Courier New" w:cs="Courier New"/>
          <w:color w:val="000000" w:themeColor="text1"/>
          <w:sz w:val="21"/>
          <w:szCs w:val="21"/>
        </w:rPr>
      </w:pPr>
      <w:ins w:id="963" w:author="Alex Galis" w:date="2017-05-20T17:54:00Z">
        <w:r w:rsidRPr="006C14B5">
          <w:rPr>
            <w:rFonts w:ascii="Courier New" w:hAnsi="Courier New" w:cs="Courier New"/>
            <w:color w:val="000000" w:themeColor="text1"/>
            <w:sz w:val="21"/>
            <w:szCs w:val="21"/>
          </w:rPr>
          <w:t xml:space="preserve">    </w:t>
        </w:r>
      </w:ins>
      <w:r w:rsidR="004C0732" w:rsidRPr="006C14B5">
        <w:rPr>
          <w:rFonts w:ascii="Courier New" w:hAnsi="Courier New" w:cs="Courier New"/>
          <w:color w:val="000000" w:themeColor="text1"/>
          <w:sz w:val="21"/>
          <w:szCs w:val="21"/>
        </w:rPr>
        <w:t xml:space="preserve"> </w:t>
      </w:r>
      <w:ins w:id="964" w:author="Alex Galis" w:date="2017-05-20T17:53:00Z">
        <w:r w:rsidRPr="006C14B5">
          <w:rPr>
            <w:rFonts w:ascii="Courier New" w:hAnsi="Courier New" w:cs="Courier New"/>
            <w:color w:val="000000" w:themeColor="text1"/>
            <w:sz w:val="21"/>
            <w:szCs w:val="21"/>
          </w:rPr>
          <w:t xml:space="preserve"> </w:t>
        </w:r>
      </w:ins>
      <w:r w:rsidR="004C0732" w:rsidRPr="006C14B5">
        <w:rPr>
          <w:rFonts w:ascii="Courier New" w:hAnsi="Courier New" w:cs="Courier New"/>
          <w:color w:val="000000" w:themeColor="text1"/>
          <w:sz w:val="21"/>
          <w:szCs w:val="21"/>
        </w:rPr>
        <w:t>reconfigure all</w:t>
      </w:r>
      <w:ins w:id="965" w:author="Alex Galis" w:date="2017-05-20T17:54:00Z">
        <w:r w:rsidRPr="006C14B5">
          <w:rPr>
            <w:rFonts w:ascii="Courier New" w:hAnsi="Courier New" w:cs="Courier New"/>
            <w:color w:val="000000" w:themeColor="text1"/>
            <w:sz w:val="21"/>
            <w:szCs w:val="21"/>
          </w:rPr>
          <w:t xml:space="preserve"> </w:t>
        </w:r>
      </w:ins>
    </w:p>
    <w:p w14:paraId="281E0A9F" w14:textId="77777777" w:rsidR="004C0732" w:rsidRPr="006C14B5" w:rsidRDefault="004C0732" w:rsidP="004C0732">
      <w:pPr>
        <w:rPr>
          <w:ins w:id="966" w:author="Alex Galis" w:date="2017-05-20T17:54:00Z"/>
          <w:rFonts w:ascii="Courier New" w:hAnsi="Courier New" w:cs="Courier New"/>
          <w:color w:val="000000" w:themeColor="text1"/>
          <w:sz w:val="21"/>
          <w:szCs w:val="21"/>
        </w:rPr>
      </w:pPr>
      <w:del w:id="967" w:author="Alex Galis" w:date="2017-05-20T17:54:00Z">
        <w:r w:rsidRPr="006C14B5" w:rsidDel="00A46DD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individual parts and pieces of the overall system.</w:t>
      </w:r>
    </w:p>
    <w:p w14:paraId="6055D51C" w14:textId="77777777" w:rsidR="00A46DD7" w:rsidRPr="006C14B5" w:rsidRDefault="00A46DD7" w:rsidP="004C0732">
      <w:pPr>
        <w:rPr>
          <w:ins w:id="968" w:author="Alex Galis" w:date="2017-05-20T17:54:00Z"/>
          <w:rFonts w:ascii="Courier New" w:hAnsi="Courier New" w:cs="Courier New"/>
          <w:color w:val="000000" w:themeColor="text1"/>
          <w:sz w:val="21"/>
          <w:szCs w:val="21"/>
        </w:rPr>
      </w:pPr>
    </w:p>
    <w:p w14:paraId="022B5085" w14:textId="6F9DAB16" w:rsidR="00B30E63" w:rsidRPr="006C14B5" w:rsidRDefault="0093111F">
      <w:pPr>
        <w:ind w:left="720" w:firstLine="40"/>
        <w:rPr>
          <w:ins w:id="969" w:author="Alex Galis" w:date="2017-05-20T18:28:00Z"/>
          <w:rFonts w:ascii="Courier New" w:hAnsi="Courier New" w:cs="Courier New"/>
          <w:color w:val="000000" w:themeColor="text1"/>
          <w:sz w:val="21"/>
          <w:szCs w:val="21"/>
        </w:rPr>
        <w:pPrChange w:id="970" w:author="Alex Galis" w:date="2017-05-20T18:35:00Z">
          <w:pPr/>
        </w:pPrChange>
      </w:pPr>
      <w:ins w:id="971" w:author="Alex Galis" w:date="2017-05-20T18:27:00Z">
        <w:r w:rsidRPr="006C14B5">
          <w:rPr>
            <w:rFonts w:ascii="Courier New" w:hAnsi="Courier New" w:cs="Courier New"/>
            <w:color w:val="000000" w:themeColor="text1"/>
            <w:sz w:val="21"/>
            <w:szCs w:val="21"/>
          </w:rPr>
          <w:t>Gap3.2</w:t>
        </w:r>
      </w:ins>
      <w:ins w:id="972" w:author="Alex Galis" w:date="2017-05-20T18:34:00Z">
        <w:r w:rsidR="000B45A7" w:rsidRPr="006C14B5">
          <w:rPr>
            <w:rFonts w:ascii="Courier New" w:hAnsi="Courier New" w:cs="Courier New"/>
            <w:color w:val="000000" w:themeColor="text1"/>
            <w:sz w:val="21"/>
            <w:szCs w:val="21"/>
          </w:rPr>
          <w:t>: Common abstration model for resources and network functions-</w:t>
        </w:r>
      </w:ins>
      <w:ins w:id="973" w:author="Alex Galis" w:date="2017-05-20T18:27:00Z">
        <w:r w:rsidRPr="006C14B5">
          <w:rPr>
            <w:rFonts w:ascii="Courier New" w:hAnsi="Courier New" w:cs="Courier New"/>
            <w:color w:val="000000" w:themeColor="text1"/>
            <w:sz w:val="21"/>
            <w:szCs w:val="21"/>
          </w:rPr>
          <w:t>Th</w:t>
        </w:r>
      </w:ins>
      <w:ins w:id="974" w:author="Alex Galis" w:date="2017-05-20T18:35:00Z">
        <w:r w:rsidR="000B45A7" w:rsidRPr="006C14B5">
          <w:rPr>
            <w:rFonts w:ascii="Courier New" w:hAnsi="Courier New" w:cs="Courier New"/>
            <w:color w:val="000000" w:themeColor="text1"/>
            <w:sz w:val="21"/>
            <w:szCs w:val="21"/>
          </w:rPr>
          <w:t>ere</w:t>
        </w:r>
      </w:ins>
      <w:ins w:id="975" w:author="Alex Galis" w:date="2017-05-20T18:27:00Z">
        <w:r w:rsidRPr="006C14B5">
          <w:rPr>
            <w:rFonts w:ascii="Courier New" w:hAnsi="Courier New" w:cs="Courier New"/>
            <w:color w:val="000000" w:themeColor="text1"/>
            <w:sz w:val="21"/>
            <w:szCs w:val="21"/>
          </w:rPr>
          <w:t xml:space="preserve"> is no common model that can provide abstraction of </w:t>
        </w:r>
      </w:ins>
    </w:p>
    <w:p w14:paraId="57DD69F0" w14:textId="10EE2515" w:rsidR="00A46DD7" w:rsidRPr="006C14B5" w:rsidRDefault="0093111F">
      <w:pPr>
        <w:ind w:left="720"/>
        <w:rPr>
          <w:ins w:id="976" w:author="Alex Galis" w:date="2017-05-20T19:00:00Z"/>
          <w:rFonts w:ascii="Courier New" w:hAnsi="Courier New" w:cs="Courier New"/>
          <w:color w:val="000000" w:themeColor="text1"/>
          <w:sz w:val="21"/>
          <w:szCs w:val="21"/>
        </w:rPr>
        <w:pPrChange w:id="977" w:author="Alex Galis" w:date="2017-05-20T18:28:00Z">
          <w:pPr/>
        </w:pPrChange>
      </w:pPr>
      <w:ins w:id="978" w:author="Alex Galis" w:date="2017-05-20T18:27:00Z">
        <w:r w:rsidRPr="006C14B5">
          <w:rPr>
            <w:rFonts w:ascii="Courier New" w:hAnsi="Courier New" w:cs="Courier New"/>
            <w:color w:val="000000" w:themeColor="text1"/>
            <w:sz w:val="21"/>
            <w:szCs w:val="21"/>
          </w:rPr>
          <w:t>various capabilities supported by physical resources</w:t>
        </w:r>
        <w:r w:rsidR="00B30E63" w:rsidRPr="006C14B5">
          <w:rPr>
            <w:rFonts w:ascii="Courier New" w:hAnsi="Courier New" w:cs="Courier New"/>
            <w:color w:val="000000" w:themeColor="text1"/>
            <w:sz w:val="21"/>
            <w:szCs w:val="21"/>
          </w:rPr>
          <w:t>/ network functions</w:t>
        </w:r>
        <w:r w:rsidRPr="006C14B5">
          <w:rPr>
            <w:rFonts w:ascii="Courier New" w:hAnsi="Courier New" w:cs="Courier New"/>
            <w:color w:val="000000" w:themeColor="text1"/>
            <w:sz w:val="21"/>
            <w:szCs w:val="21"/>
          </w:rPr>
          <w:t xml:space="preserve"> </w:t>
        </w:r>
      </w:ins>
      <w:ins w:id="979" w:author="Alex Galis" w:date="2017-05-20T18:35:00Z">
        <w:r w:rsidR="000B45A7" w:rsidRPr="006C14B5">
          <w:rPr>
            <w:rFonts w:ascii="Courier New" w:hAnsi="Courier New" w:cs="Courier New"/>
            <w:color w:val="000000" w:themeColor="text1"/>
            <w:sz w:val="21"/>
            <w:szCs w:val="21"/>
          </w:rPr>
          <w:t xml:space="preserve">across all network segments </w:t>
        </w:r>
      </w:ins>
      <w:ins w:id="980" w:author="Alex Galis" w:date="2017-05-20T18:27:00Z">
        <w:r w:rsidRPr="006C14B5">
          <w:rPr>
            <w:rFonts w:ascii="Courier New" w:hAnsi="Courier New" w:cs="Courier New"/>
            <w:color w:val="000000" w:themeColor="text1"/>
            <w:sz w:val="21"/>
            <w:szCs w:val="21"/>
          </w:rPr>
          <w:t>that constitute end-to-end scope. The granularity of the current abstraction model may not be sufficient to support various approaches to satisfy end-to-end quality requirements of the application, while minimizing impact on utilization of networks.</w:t>
        </w:r>
      </w:ins>
      <w:ins w:id="981" w:author="Alex Galis" w:date="2017-05-20T18:36:00Z">
        <w:r w:rsidR="00D875E6" w:rsidRPr="006C14B5">
          <w:rPr>
            <w:rFonts w:ascii="Courier New" w:hAnsi="Courier New" w:cs="Courier New"/>
            <w:color w:val="000000" w:themeColor="text1"/>
            <w:sz w:val="21"/>
            <w:szCs w:val="21"/>
          </w:rPr>
          <w:t xml:space="preserve"> Elaboration of an appropriate NS abstraction model is needed</w:t>
        </w:r>
      </w:ins>
      <w:ins w:id="982" w:author="Alex Galis" w:date="2017-05-20T18:46:00Z">
        <w:r w:rsidR="009D249F" w:rsidRPr="006C14B5">
          <w:rPr>
            <w:rFonts w:ascii="Courier New" w:hAnsi="Courier New" w:cs="Courier New"/>
            <w:color w:val="000000" w:themeColor="text1"/>
            <w:sz w:val="21"/>
            <w:szCs w:val="21"/>
          </w:rPr>
          <w:t xml:space="preserve"> by the creation of logically or physically isolated groups of network resources and network function/virtual network functions configurations separating its behavior from the underlying physical network.  </w:t>
        </w:r>
      </w:ins>
    </w:p>
    <w:p w14:paraId="1385FBA5" w14:textId="77777777" w:rsidR="009327BE" w:rsidRPr="006C14B5" w:rsidRDefault="009327BE">
      <w:pPr>
        <w:ind w:left="720"/>
        <w:rPr>
          <w:ins w:id="983" w:author="Alex Galis" w:date="2017-05-20T19:00:00Z"/>
          <w:rFonts w:ascii="Courier New" w:hAnsi="Courier New" w:cs="Courier New"/>
          <w:color w:val="000000" w:themeColor="text1"/>
          <w:sz w:val="21"/>
          <w:szCs w:val="21"/>
        </w:rPr>
        <w:pPrChange w:id="984" w:author="Alex Galis" w:date="2017-05-20T18:28:00Z">
          <w:pPr/>
        </w:pPrChange>
      </w:pPr>
    </w:p>
    <w:p w14:paraId="1613AB2E" w14:textId="432E7D60" w:rsidR="009327BE" w:rsidRPr="006C14B5" w:rsidRDefault="009327BE">
      <w:pPr>
        <w:ind w:left="720"/>
        <w:rPr>
          <w:ins w:id="985" w:author="Alex Galis" w:date="2017-05-20T17:53:00Z"/>
          <w:rFonts w:ascii="Courier New" w:hAnsi="Courier New" w:cs="Courier New"/>
          <w:color w:val="000000" w:themeColor="text1"/>
          <w:sz w:val="21"/>
          <w:szCs w:val="21"/>
        </w:rPr>
        <w:pPrChange w:id="986" w:author="Alex Galis" w:date="2017-05-20T18:28:00Z">
          <w:pPr/>
        </w:pPrChange>
      </w:pPr>
      <w:ins w:id="987" w:author="Alex Galis" w:date="2017-05-20T19:00:00Z">
        <w:r w:rsidRPr="006C14B5">
          <w:rPr>
            <w:rFonts w:ascii="Courier New" w:hAnsi="Courier New" w:cs="Courier New"/>
            <w:color w:val="000000" w:themeColor="text1"/>
            <w:sz w:val="21"/>
            <w:szCs w:val="21"/>
          </w:rPr>
          <w:t xml:space="preserve">Gap3.3: </w:t>
        </w:r>
      </w:ins>
      <w:ins w:id="988" w:author="Alex Galis" w:date="2017-05-20T20:56:00Z">
        <w:r w:rsidR="00CA1725">
          <w:rPr>
            <w:rFonts w:ascii="Courier New" w:hAnsi="Courier New" w:cs="Courier New"/>
            <w:color w:val="000000" w:themeColor="text1"/>
            <w:sz w:val="21"/>
            <w:szCs w:val="21"/>
          </w:rPr>
          <w:t xml:space="preserve">Network Slicing Configuration - </w:t>
        </w:r>
      </w:ins>
      <w:ins w:id="989" w:author="Alex Galis" w:date="2017-05-20T19:00:00Z">
        <w:r w:rsidRPr="006C14B5">
          <w:rPr>
            <w:rFonts w:ascii="Courier New" w:hAnsi="Courier New" w:cs="Courier New"/>
            <w:color w:val="000000" w:themeColor="text1"/>
            <w:sz w:val="21"/>
            <w:szCs w:val="21"/>
          </w:rPr>
          <w:t xml:space="preserve">Network Slicing would need the ability to expose their capabilities and characteristics. </w:t>
        </w:r>
      </w:ins>
      <w:ins w:id="990" w:author="Alex Galis" w:date="2017-05-20T19:02:00Z">
        <w:r w:rsidR="00203B88" w:rsidRPr="006C14B5">
          <w:rPr>
            <w:rFonts w:ascii="Courier New" w:hAnsi="Courier New" w:cs="Courier New"/>
            <w:color w:val="000000" w:themeColor="text1"/>
            <w:sz w:val="21"/>
            <w:szCs w:val="21"/>
          </w:rPr>
          <w:t>Such ability includes t</w:t>
        </w:r>
      </w:ins>
      <w:ins w:id="991" w:author="Alex Galis" w:date="2017-05-20T19:00:00Z">
        <w:r w:rsidRPr="006C14B5">
          <w:rPr>
            <w:rFonts w:ascii="Courier New" w:hAnsi="Courier New" w:cs="Courier New"/>
            <w:color w:val="000000" w:themeColor="text1"/>
            <w:sz w:val="21"/>
            <w:szCs w:val="21"/>
          </w:rPr>
          <w:t xml:space="preserve">he </w:t>
        </w:r>
      </w:ins>
      <w:ins w:id="992" w:author="Alex Galis" w:date="2017-05-20T19:02:00Z">
        <w:r w:rsidR="00515C4A" w:rsidRPr="006C14B5">
          <w:rPr>
            <w:rFonts w:ascii="Courier New" w:hAnsi="Courier New" w:cs="Courier New"/>
            <w:color w:val="000000" w:themeColor="text1"/>
            <w:sz w:val="21"/>
            <w:szCs w:val="21"/>
          </w:rPr>
          <w:t xml:space="preserve">configuration of </w:t>
        </w:r>
      </w:ins>
      <w:ins w:id="993" w:author="Alex Galis" w:date="2017-05-20T19:00:00Z">
        <w:r w:rsidRPr="006C14B5">
          <w:rPr>
            <w:rFonts w:ascii="Courier New" w:hAnsi="Courier New" w:cs="Courier New"/>
            <w:color w:val="000000" w:themeColor="text1"/>
            <w:sz w:val="21"/>
            <w:szCs w:val="21"/>
          </w:rPr>
          <w:t xml:space="preserve">slice protocols and </w:t>
        </w:r>
      </w:ins>
      <w:ins w:id="994" w:author="Alex Galis" w:date="2017-05-20T19:01:00Z">
        <w:r w:rsidRPr="006C14B5">
          <w:rPr>
            <w:rFonts w:ascii="Courier New" w:hAnsi="Courier New" w:cs="Courier New"/>
            <w:color w:val="000000" w:themeColor="text1"/>
            <w:sz w:val="21"/>
            <w:szCs w:val="21"/>
          </w:rPr>
          <w:t xml:space="preserve">network </w:t>
        </w:r>
      </w:ins>
      <w:ins w:id="995" w:author="Alex Galis" w:date="2017-05-20T19:00:00Z">
        <w:r w:rsidRPr="006C14B5">
          <w:rPr>
            <w:rFonts w:ascii="Courier New" w:hAnsi="Courier New" w:cs="Courier New"/>
            <w:color w:val="000000" w:themeColor="text1"/>
            <w:sz w:val="21"/>
            <w:szCs w:val="21"/>
          </w:rPr>
          <w:t xml:space="preserve">functions </w:t>
        </w:r>
      </w:ins>
      <w:ins w:id="996" w:author="Alex Galis" w:date="2017-05-20T19:03:00Z">
        <w:r w:rsidR="00515C4A" w:rsidRPr="006C14B5">
          <w:rPr>
            <w:rFonts w:ascii="Courier New" w:hAnsi="Courier New" w:cs="Courier New"/>
            <w:color w:val="000000" w:themeColor="text1"/>
            <w:sz w:val="21"/>
            <w:szCs w:val="21"/>
          </w:rPr>
          <w:t>which are</w:t>
        </w:r>
      </w:ins>
      <w:ins w:id="997" w:author="Alex Galis" w:date="2017-05-20T19:02:00Z">
        <w:r w:rsidR="00203B88" w:rsidRPr="006C14B5">
          <w:rPr>
            <w:rFonts w:ascii="Courier New" w:hAnsi="Courier New" w:cs="Courier New"/>
            <w:color w:val="000000" w:themeColor="text1"/>
            <w:sz w:val="21"/>
            <w:szCs w:val="21"/>
          </w:rPr>
          <w:t xml:space="preserve"> chang</w:t>
        </w:r>
      </w:ins>
      <w:ins w:id="998" w:author="Alex Galis" w:date="2017-05-20T19:03:00Z">
        <w:r w:rsidR="00515C4A" w:rsidRPr="006C14B5">
          <w:rPr>
            <w:rFonts w:ascii="Courier New" w:hAnsi="Courier New" w:cs="Courier New"/>
            <w:color w:val="000000" w:themeColor="text1"/>
            <w:sz w:val="21"/>
            <w:szCs w:val="21"/>
          </w:rPr>
          <w:t>ing</w:t>
        </w:r>
      </w:ins>
      <w:ins w:id="999" w:author="Alex Galis" w:date="2017-05-20T19:02:00Z">
        <w:r w:rsidR="00203B88" w:rsidRPr="006C14B5">
          <w:rPr>
            <w:rFonts w:ascii="Courier New" w:hAnsi="Courier New" w:cs="Courier New"/>
            <w:color w:val="000000" w:themeColor="text1"/>
            <w:sz w:val="21"/>
            <w:szCs w:val="21"/>
          </w:rPr>
          <w:t xml:space="preserve"> or ajusted</w:t>
        </w:r>
      </w:ins>
      <w:ins w:id="1000" w:author="Alex Galis" w:date="2017-05-20T19:00:00Z">
        <w:r w:rsidRPr="006C14B5">
          <w:rPr>
            <w:rFonts w:ascii="Courier New" w:hAnsi="Courier New" w:cs="Courier New"/>
            <w:color w:val="000000" w:themeColor="text1"/>
            <w:sz w:val="21"/>
            <w:szCs w:val="21"/>
          </w:rPr>
          <w:t xml:space="preserve"> according to slice required features.</w:t>
        </w:r>
      </w:ins>
    </w:p>
    <w:p w14:paraId="105CE87C" w14:textId="77777777" w:rsidR="00A46DD7" w:rsidRPr="006C14B5" w:rsidRDefault="00A46DD7" w:rsidP="004C0732">
      <w:pPr>
        <w:rPr>
          <w:ins w:id="1001" w:author="Alex Galis" w:date="2017-05-20T17:53:00Z"/>
          <w:rFonts w:ascii="Courier New" w:hAnsi="Courier New" w:cs="Courier New"/>
          <w:color w:val="000000" w:themeColor="text1"/>
          <w:sz w:val="21"/>
          <w:szCs w:val="21"/>
        </w:rPr>
      </w:pPr>
    </w:p>
    <w:p w14:paraId="574F856F" w14:textId="126A4FD9" w:rsidR="00A46DD7" w:rsidRPr="006C14B5" w:rsidRDefault="00A46DD7">
      <w:pPr>
        <w:ind w:left="720" w:firstLine="40"/>
        <w:rPr>
          <w:ins w:id="1002" w:author="Alex Galis" w:date="2017-05-20T18:00:00Z"/>
          <w:rFonts w:ascii="Courier New" w:hAnsi="Courier New" w:cs="Courier New"/>
          <w:color w:val="000000" w:themeColor="text1"/>
          <w:sz w:val="21"/>
          <w:szCs w:val="21"/>
        </w:rPr>
        <w:pPrChange w:id="1003" w:author="Alex Galis" w:date="2017-05-20T18:00:00Z">
          <w:pPr/>
        </w:pPrChange>
      </w:pPr>
      <w:ins w:id="1004" w:author="Alex Galis" w:date="2017-05-20T17:53:00Z">
        <w:r w:rsidRPr="006C14B5">
          <w:rPr>
            <w:rFonts w:ascii="Courier New" w:hAnsi="Courier New" w:cs="Courier New"/>
            <w:color w:val="000000" w:themeColor="text1"/>
            <w:sz w:val="21"/>
            <w:szCs w:val="21"/>
          </w:rPr>
          <w:t>Gap3.</w:t>
        </w:r>
      </w:ins>
      <w:ins w:id="1005" w:author="Alex Galis" w:date="2017-05-20T19:00:00Z">
        <w:r w:rsidR="009327BE" w:rsidRPr="006C14B5">
          <w:rPr>
            <w:rFonts w:ascii="Courier New" w:hAnsi="Courier New" w:cs="Courier New"/>
            <w:color w:val="000000" w:themeColor="text1"/>
            <w:sz w:val="21"/>
            <w:szCs w:val="21"/>
          </w:rPr>
          <w:t>4</w:t>
        </w:r>
      </w:ins>
      <w:ins w:id="1006" w:author="Alex Galis" w:date="2017-05-20T17:53:00Z">
        <w:r w:rsidRPr="006C14B5">
          <w:rPr>
            <w:rFonts w:ascii="Courier New" w:hAnsi="Courier New" w:cs="Courier New"/>
            <w:color w:val="000000" w:themeColor="text1"/>
            <w:sz w:val="21"/>
            <w:szCs w:val="21"/>
          </w:rPr>
          <w:t xml:space="preserve"> -</w:t>
        </w:r>
      </w:ins>
      <w:ins w:id="1007" w:author="Alex Galis" w:date="2017-05-20T17:55:00Z">
        <w:r w:rsidRPr="006C14B5">
          <w:t xml:space="preserve"> </w:t>
        </w:r>
        <w:r w:rsidRPr="006C14B5">
          <w:rPr>
            <w:rFonts w:ascii="Courier New" w:hAnsi="Courier New" w:cs="Courier New"/>
            <w:color w:val="000000" w:themeColor="text1"/>
            <w:sz w:val="21"/>
            <w:szCs w:val="21"/>
          </w:rPr>
          <w:t xml:space="preserve">Signalling </w:t>
        </w:r>
      </w:ins>
      <w:ins w:id="1008" w:author="Alex Galis" w:date="2017-05-20T17:56:00Z">
        <w:r w:rsidRPr="006C14B5">
          <w:rPr>
            <w:rFonts w:ascii="Courier New" w:hAnsi="Courier New" w:cs="Courier New"/>
            <w:color w:val="000000" w:themeColor="text1"/>
            <w:sz w:val="21"/>
            <w:szCs w:val="21"/>
          </w:rPr>
          <w:t xml:space="preserve">to reduce end-to-end </w:t>
        </w:r>
      </w:ins>
      <w:ins w:id="1009" w:author="Alex Galis" w:date="2017-05-20T17:55:00Z">
        <w:r w:rsidRPr="006C14B5">
          <w:rPr>
            <w:rFonts w:ascii="Courier New" w:hAnsi="Courier New" w:cs="Courier New"/>
            <w:color w:val="000000" w:themeColor="text1"/>
            <w:sz w:val="21"/>
            <w:szCs w:val="21"/>
          </w:rPr>
          <w:t>complexity</w:t>
        </w:r>
      </w:ins>
      <w:ins w:id="1010" w:author="Alex Galis" w:date="2017-05-20T17:53:00Z">
        <w:r w:rsidRPr="006C14B5">
          <w:rPr>
            <w:rFonts w:ascii="Courier New" w:hAnsi="Courier New" w:cs="Courier New"/>
            <w:color w:val="000000" w:themeColor="text1"/>
            <w:sz w:val="21"/>
            <w:szCs w:val="21"/>
          </w:rPr>
          <w:t xml:space="preserve"> </w:t>
        </w:r>
      </w:ins>
      <w:ins w:id="1011" w:author="Alex Galis" w:date="2017-05-20T17:56:00Z">
        <w:r w:rsidR="00E1536C" w:rsidRPr="006C14B5">
          <w:rPr>
            <w:rFonts w:ascii="Courier New" w:hAnsi="Courier New" w:cs="Courier New"/>
            <w:color w:val="000000" w:themeColor="text1"/>
            <w:sz w:val="21"/>
            <w:szCs w:val="21"/>
          </w:rPr>
          <w:t xml:space="preserve">- There are various signalling procedures that contribute to the end-to-end connectivity establishment involving all </w:t>
        </w:r>
      </w:ins>
      <w:ins w:id="1012" w:author="Alex Galis" w:date="2017-05-20T17:58:00Z">
        <w:r w:rsidR="005B47C5" w:rsidRPr="006C14B5">
          <w:rPr>
            <w:rFonts w:ascii="Courier New" w:hAnsi="Courier New" w:cs="Courier New"/>
            <w:color w:val="000000" w:themeColor="text1"/>
            <w:sz w:val="21"/>
            <w:szCs w:val="21"/>
          </w:rPr>
          <w:t xml:space="preserve">domains </w:t>
        </w:r>
      </w:ins>
      <w:ins w:id="1013" w:author="Alex Galis" w:date="2017-05-20T17:56:00Z">
        <w:r w:rsidR="00E1536C" w:rsidRPr="006C14B5">
          <w:rPr>
            <w:rFonts w:ascii="Courier New" w:hAnsi="Courier New" w:cs="Courier New"/>
            <w:color w:val="000000" w:themeColor="text1"/>
            <w:sz w:val="21"/>
            <w:szCs w:val="21"/>
          </w:rPr>
          <w:t>network components</w:t>
        </w:r>
      </w:ins>
      <w:ins w:id="1014" w:author="Alex Galis" w:date="2017-05-20T17:57:00Z">
        <w:r w:rsidR="005B47C5" w:rsidRPr="006C14B5">
          <w:rPr>
            <w:rFonts w:ascii="Courier New" w:hAnsi="Courier New" w:cs="Courier New"/>
            <w:color w:val="000000" w:themeColor="text1"/>
            <w:sz w:val="21"/>
            <w:szCs w:val="21"/>
          </w:rPr>
          <w:t xml:space="preserve"> and network devices</w:t>
        </w:r>
      </w:ins>
      <w:ins w:id="1015" w:author="Alex Galis" w:date="2017-05-20T17:56:00Z">
        <w:r w:rsidR="00E1536C" w:rsidRPr="006C14B5">
          <w:rPr>
            <w:rFonts w:ascii="Courier New" w:hAnsi="Courier New" w:cs="Courier New"/>
            <w:color w:val="000000" w:themeColor="text1"/>
            <w:sz w:val="21"/>
            <w:szCs w:val="21"/>
          </w:rPr>
          <w:t>. Besides the transport delay through the network components, signalling which is basically accompanied in the beginning of each new session or transmission may have more serious impacts on total end-to-end latency</w:t>
        </w:r>
      </w:ins>
      <w:ins w:id="1016" w:author="Alex Galis" w:date="2017-05-20T17:58:00Z">
        <w:r w:rsidR="005B47C5" w:rsidRPr="006C14B5">
          <w:rPr>
            <w:rFonts w:ascii="Courier New" w:hAnsi="Courier New" w:cs="Courier New"/>
            <w:color w:val="000000" w:themeColor="text1"/>
            <w:sz w:val="21"/>
            <w:szCs w:val="21"/>
          </w:rPr>
          <w:t xml:space="preserve"> and complexity</w:t>
        </w:r>
      </w:ins>
      <w:ins w:id="1017" w:author="Alex Galis" w:date="2017-05-20T17:56:00Z">
        <w:r w:rsidR="00E1536C" w:rsidRPr="006C14B5">
          <w:rPr>
            <w:rFonts w:ascii="Courier New" w:hAnsi="Courier New" w:cs="Courier New"/>
            <w:color w:val="000000" w:themeColor="text1"/>
            <w:sz w:val="21"/>
            <w:szCs w:val="21"/>
          </w:rPr>
          <w:t xml:space="preserve">. </w:t>
        </w:r>
      </w:ins>
      <w:ins w:id="1018" w:author="Alex Galis" w:date="2017-05-20T17:57:00Z">
        <w:r w:rsidR="005B47C5" w:rsidRPr="006C14B5">
          <w:rPr>
            <w:rFonts w:ascii="Courier New" w:hAnsi="Courier New" w:cs="Courier New"/>
            <w:color w:val="000000" w:themeColor="text1"/>
            <w:sz w:val="21"/>
            <w:szCs w:val="21"/>
          </w:rPr>
          <w:t>M</w:t>
        </w:r>
      </w:ins>
      <w:ins w:id="1019" w:author="Alex Galis" w:date="2017-05-20T17:56:00Z">
        <w:r w:rsidR="00E1536C" w:rsidRPr="006C14B5">
          <w:rPr>
            <w:rFonts w:ascii="Courier New" w:hAnsi="Courier New" w:cs="Courier New"/>
            <w:color w:val="000000" w:themeColor="text1"/>
            <w:sz w:val="21"/>
            <w:szCs w:val="21"/>
          </w:rPr>
          <w:t xml:space="preserve">ore efficient signalling protocols should be </w:t>
        </w:r>
      </w:ins>
      <w:ins w:id="1020" w:author="Alex Galis" w:date="2017-05-20T17:59:00Z">
        <w:r w:rsidR="005B47C5" w:rsidRPr="006C14B5">
          <w:rPr>
            <w:rFonts w:ascii="Courier New" w:hAnsi="Courier New" w:cs="Courier New"/>
            <w:color w:val="000000" w:themeColor="text1"/>
            <w:sz w:val="21"/>
            <w:szCs w:val="21"/>
          </w:rPr>
          <w:t>elaborated</w:t>
        </w:r>
      </w:ins>
      <w:ins w:id="1021" w:author="Alex Galis" w:date="2017-05-20T17:56:00Z">
        <w:r w:rsidR="00E1536C" w:rsidRPr="006C14B5">
          <w:rPr>
            <w:rFonts w:ascii="Courier New" w:hAnsi="Courier New" w:cs="Courier New"/>
            <w:color w:val="000000" w:themeColor="text1"/>
            <w:sz w:val="21"/>
            <w:szCs w:val="21"/>
          </w:rPr>
          <w:t xml:space="preserve"> to cope with the limitations on the </w:t>
        </w:r>
      </w:ins>
      <w:ins w:id="1022" w:author="Alex Galis" w:date="2017-05-20T17:59:00Z">
        <w:r w:rsidR="005B47C5" w:rsidRPr="006C14B5">
          <w:rPr>
            <w:rFonts w:ascii="Courier New" w:hAnsi="Courier New" w:cs="Courier New"/>
            <w:color w:val="000000" w:themeColor="text1"/>
            <w:sz w:val="21"/>
            <w:szCs w:val="21"/>
          </w:rPr>
          <w:t xml:space="preserve">information exchange systems between and withing </w:t>
        </w:r>
      </w:ins>
      <w:ins w:id="1023" w:author="Alex Galis" w:date="2017-05-20T17:56:00Z">
        <w:r w:rsidR="00E1536C" w:rsidRPr="006C14B5">
          <w:rPr>
            <w:rFonts w:ascii="Courier New" w:hAnsi="Courier New" w:cs="Courier New"/>
            <w:color w:val="000000" w:themeColor="text1"/>
            <w:sz w:val="21"/>
            <w:szCs w:val="21"/>
          </w:rPr>
          <w:t xml:space="preserve">existing </w:t>
        </w:r>
      </w:ins>
      <w:ins w:id="1024" w:author="Alex Galis" w:date="2017-05-20T18:00:00Z">
        <w:r w:rsidR="005B47C5" w:rsidRPr="006C14B5">
          <w:rPr>
            <w:rFonts w:ascii="Courier New" w:hAnsi="Courier New" w:cs="Courier New"/>
            <w:color w:val="000000" w:themeColor="text1"/>
            <w:sz w:val="21"/>
            <w:szCs w:val="21"/>
          </w:rPr>
          <w:t>domains and network segments</w:t>
        </w:r>
      </w:ins>
      <w:ins w:id="1025" w:author="Alex Galis" w:date="2017-05-20T17:56:00Z">
        <w:r w:rsidR="00E1536C" w:rsidRPr="006C14B5">
          <w:rPr>
            <w:rFonts w:ascii="Courier New" w:hAnsi="Courier New" w:cs="Courier New"/>
            <w:color w:val="000000" w:themeColor="text1"/>
            <w:sz w:val="21"/>
            <w:szCs w:val="21"/>
          </w:rPr>
          <w:t>.</w:t>
        </w:r>
      </w:ins>
    </w:p>
    <w:p w14:paraId="6C2A2131" w14:textId="77777777" w:rsidR="00106FDE" w:rsidRPr="006C14B5" w:rsidRDefault="00106FDE">
      <w:pPr>
        <w:ind w:left="720" w:firstLine="40"/>
        <w:rPr>
          <w:ins w:id="1026" w:author="Alex Galis" w:date="2017-05-20T18:00:00Z"/>
          <w:rFonts w:ascii="Courier New" w:hAnsi="Courier New" w:cs="Courier New"/>
          <w:color w:val="000000" w:themeColor="text1"/>
          <w:sz w:val="21"/>
          <w:szCs w:val="21"/>
        </w:rPr>
        <w:pPrChange w:id="1027" w:author="Alex Galis" w:date="2017-05-20T18:00:00Z">
          <w:pPr/>
        </w:pPrChange>
      </w:pPr>
    </w:p>
    <w:p w14:paraId="274845B8" w14:textId="1C816806" w:rsidR="00106FDE" w:rsidRPr="006C14B5" w:rsidDel="00A503CE" w:rsidRDefault="00106FDE">
      <w:pPr>
        <w:ind w:left="720" w:firstLine="40"/>
        <w:rPr>
          <w:del w:id="1028" w:author="Alex Galis" w:date="2017-05-20T18:48:00Z"/>
          <w:rFonts w:ascii="Courier New" w:hAnsi="Courier New" w:cs="Courier New"/>
          <w:color w:val="000000" w:themeColor="text1"/>
          <w:sz w:val="21"/>
          <w:szCs w:val="21"/>
        </w:rPr>
        <w:pPrChange w:id="1029" w:author="Alex Galis" w:date="2017-05-20T18:00:00Z">
          <w:pPr/>
        </w:pPrChange>
      </w:pPr>
    </w:p>
    <w:p w14:paraId="238A3993" w14:textId="77777777" w:rsidR="004C0732" w:rsidRPr="006C14B5" w:rsidRDefault="004C0732" w:rsidP="004C0732">
      <w:pPr>
        <w:rPr>
          <w:rFonts w:ascii="Courier New" w:hAnsi="Courier New" w:cs="Courier New"/>
          <w:color w:val="000000" w:themeColor="text1"/>
          <w:sz w:val="21"/>
          <w:szCs w:val="21"/>
        </w:rPr>
      </w:pPr>
    </w:p>
    <w:p w14:paraId="08CF7EA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Req.4 OAM Operations with Customized Granularity; Different</w:t>
      </w:r>
    </w:p>
    <w:p w14:paraId="1B3A22E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 slice users (operators, customers) will have different</w:t>
      </w:r>
    </w:p>
    <w:p w14:paraId="205AFDF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requirements.  On one end of the spectrum we have those operators</w:t>
      </w:r>
    </w:p>
    <w:p w14:paraId="5DCEEAF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that will require a finalized service that they will simply</w:t>
      </w:r>
    </w:p>
    <w:p w14:paraId="6617E81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commercialize.  On the other end we have those operators that need</w:t>
      </w:r>
    </w:p>
    <w:p w14:paraId="3E2F40E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(or want) to fine-tune all the low-level aspects of the network</w:t>
      </w:r>
    </w:p>
    <w:p w14:paraId="35D8A3A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resources that form their system or service.  Moreover, in the</w:t>
      </w:r>
    </w:p>
    <w:p w14:paraId="19C84E73" w14:textId="77777777" w:rsidR="00C3684D" w:rsidRPr="006C14B5" w:rsidRDefault="004C0732" w:rsidP="004C0732">
      <w:pPr>
        <w:rPr>
          <w:ins w:id="1030" w:author="Alex Galis" w:date="2017-05-20T17:47: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middle there is plenty of room for variations.  </w:t>
      </w:r>
    </w:p>
    <w:p w14:paraId="34091341" w14:textId="77777777" w:rsidR="00C3684D" w:rsidRPr="006C14B5" w:rsidRDefault="00C3684D" w:rsidP="004C0732">
      <w:pPr>
        <w:rPr>
          <w:ins w:id="1031" w:author="Alex Galis" w:date="2017-05-20T17:48:00Z"/>
          <w:rFonts w:ascii="Courier New" w:hAnsi="Courier New" w:cs="Courier New"/>
          <w:color w:val="000000" w:themeColor="text1"/>
          <w:sz w:val="21"/>
          <w:szCs w:val="21"/>
        </w:rPr>
      </w:pPr>
      <w:ins w:id="1032" w:author="Alex Galis" w:date="2017-05-20T17:47:00Z">
        <w:r w:rsidRPr="006C14B5">
          <w:rPr>
            <w:rFonts w:ascii="Courier New" w:hAnsi="Courier New" w:cs="Courier New"/>
            <w:color w:val="000000" w:themeColor="text1"/>
            <w:sz w:val="21"/>
            <w:szCs w:val="21"/>
          </w:rPr>
          <w:t xml:space="preserve">      </w:t>
        </w:r>
      </w:ins>
    </w:p>
    <w:p w14:paraId="530ADBB7" w14:textId="7A5DE7AF" w:rsidR="004C0732" w:rsidRPr="006C14B5" w:rsidDel="00C3684D" w:rsidRDefault="00C3684D">
      <w:pPr>
        <w:ind w:firstLine="720"/>
        <w:rPr>
          <w:del w:id="1033" w:author="Alex Galis" w:date="2017-05-20T17:48:00Z"/>
          <w:rFonts w:ascii="Courier New" w:hAnsi="Courier New" w:cs="Courier New"/>
          <w:color w:val="000000" w:themeColor="text1"/>
          <w:sz w:val="21"/>
          <w:szCs w:val="21"/>
        </w:rPr>
        <w:pPrChange w:id="1034" w:author="Alex Galis" w:date="2017-05-20T19:05:00Z">
          <w:pPr/>
        </w:pPrChange>
      </w:pPr>
      <w:ins w:id="1035" w:author="Alex Galis" w:date="2017-05-20T17:47:00Z">
        <w:r w:rsidRPr="006C14B5">
          <w:rPr>
            <w:rFonts w:ascii="Courier New" w:hAnsi="Courier New" w:cs="Courier New"/>
            <w:color w:val="000000" w:themeColor="text1"/>
            <w:sz w:val="21"/>
            <w:szCs w:val="21"/>
          </w:rPr>
          <w:t>Gap4.1</w:t>
        </w:r>
      </w:ins>
      <w:ins w:id="1036" w:author="Alex Galis" w:date="2017-05-20T19:04:00Z">
        <w:r w:rsidR="00AA3263" w:rsidRPr="006C14B5">
          <w:rPr>
            <w:rFonts w:ascii="Courier New" w:hAnsi="Courier New" w:cs="Courier New"/>
            <w:color w:val="000000" w:themeColor="text1"/>
            <w:sz w:val="21"/>
            <w:szCs w:val="21"/>
          </w:rPr>
          <w:t>:</w:t>
        </w:r>
      </w:ins>
      <w:ins w:id="1037" w:author="Alex Galis" w:date="2017-05-20T17:47:00Z">
        <w:r w:rsidRPr="006C14B5">
          <w:rPr>
            <w:rFonts w:ascii="Courier New" w:hAnsi="Courier New" w:cs="Courier New"/>
            <w:color w:val="000000" w:themeColor="text1"/>
            <w:sz w:val="21"/>
            <w:szCs w:val="21"/>
          </w:rPr>
          <w:t xml:space="preserve"> </w:t>
        </w:r>
      </w:ins>
      <w:ins w:id="1038" w:author="Alex Galis" w:date="2017-05-20T19:05:00Z">
        <w:r w:rsidR="00AA3263" w:rsidRPr="006C14B5">
          <w:rPr>
            <w:rFonts w:ascii="Courier New" w:hAnsi="Courier New" w:cs="Courier New"/>
            <w:color w:val="000000" w:themeColor="text1"/>
            <w:sz w:val="21"/>
            <w:szCs w:val="21"/>
          </w:rPr>
          <w:t xml:space="preserve">Operation </w:t>
        </w:r>
      </w:ins>
      <w:ins w:id="1039" w:author="Alex Galis" w:date="2017-05-20T19:04:00Z">
        <w:r w:rsidR="00AA3263" w:rsidRPr="006C14B5">
          <w:rPr>
            <w:rFonts w:ascii="Courier New" w:hAnsi="Courier New" w:cs="Courier New"/>
            <w:color w:val="000000" w:themeColor="text1"/>
            <w:sz w:val="21"/>
            <w:szCs w:val="21"/>
          </w:rPr>
          <w:t xml:space="preserve">Granularity </w:t>
        </w:r>
      </w:ins>
      <w:ins w:id="1040" w:author="Alex Galis" w:date="2017-05-20T19:03:00Z">
        <w:r w:rsidR="00AA3263" w:rsidRPr="006C14B5">
          <w:rPr>
            <w:rFonts w:ascii="Courier New" w:hAnsi="Courier New" w:cs="Courier New"/>
            <w:color w:val="000000" w:themeColor="text1"/>
            <w:sz w:val="21"/>
            <w:szCs w:val="21"/>
          </w:rPr>
          <w:t>Levels</w:t>
        </w:r>
      </w:ins>
      <w:ins w:id="1041" w:author="Alex Galis" w:date="2017-05-20T19:04:00Z">
        <w:r w:rsidR="00AA3263" w:rsidRPr="006C14B5">
          <w:rPr>
            <w:rFonts w:ascii="Courier New" w:hAnsi="Courier New" w:cs="Courier New"/>
            <w:color w:val="000000" w:themeColor="text1"/>
            <w:sz w:val="21"/>
            <w:szCs w:val="21"/>
          </w:rPr>
          <w:t xml:space="preserve"> -</w:t>
        </w:r>
      </w:ins>
      <w:del w:id="1042" w:author="Alex Galis" w:date="2017-05-20T17:47:00Z">
        <w:r w:rsidR="004C0732" w:rsidRPr="006C14B5" w:rsidDel="00C3684D">
          <w:rPr>
            <w:rFonts w:ascii="Courier New" w:hAnsi="Courier New" w:cs="Courier New"/>
            <w:color w:val="000000" w:themeColor="text1"/>
            <w:sz w:val="21"/>
            <w:szCs w:val="21"/>
          </w:rPr>
          <w:delText xml:space="preserve">Therefore, </w:delText>
        </w:r>
      </w:del>
      <w:del w:id="1043" w:author="Alex Galis" w:date="2017-05-20T17:48:00Z">
        <w:r w:rsidR="004C0732" w:rsidRPr="006C14B5" w:rsidDel="00C3684D">
          <w:rPr>
            <w:rFonts w:ascii="Courier New" w:hAnsi="Courier New" w:cs="Courier New"/>
            <w:color w:val="000000" w:themeColor="text1"/>
            <w:sz w:val="21"/>
            <w:szCs w:val="21"/>
          </w:rPr>
          <w:delText>t</w:delText>
        </w:r>
      </w:del>
      <w:ins w:id="1044" w:author="Alex Galis" w:date="2017-05-20T17:48:00Z">
        <w:r w:rsidRPr="006C14B5">
          <w:rPr>
            <w:rFonts w:ascii="Courier New" w:hAnsi="Courier New" w:cs="Courier New"/>
            <w:color w:val="000000" w:themeColor="text1"/>
            <w:sz w:val="21"/>
            <w:szCs w:val="21"/>
          </w:rPr>
          <w:t>T</w:t>
        </w:r>
      </w:ins>
      <w:r w:rsidR="004C0732" w:rsidRPr="006C14B5">
        <w:rPr>
          <w:rFonts w:ascii="Courier New" w:hAnsi="Courier New" w:cs="Courier New"/>
          <w:color w:val="000000" w:themeColor="text1"/>
          <w:sz w:val="21"/>
          <w:szCs w:val="21"/>
        </w:rPr>
        <w:t>he</w:t>
      </w:r>
      <w:ins w:id="1045" w:author="Alex Galis" w:date="2017-05-20T17:48:00Z">
        <w:r w:rsidRPr="006C14B5">
          <w:rPr>
            <w:rFonts w:ascii="Courier New" w:hAnsi="Courier New" w:cs="Courier New"/>
            <w:color w:val="000000" w:themeColor="text1"/>
            <w:sz w:val="21"/>
            <w:szCs w:val="21"/>
          </w:rPr>
          <w:t xml:space="preserve"> </w:t>
        </w:r>
      </w:ins>
    </w:p>
    <w:p w14:paraId="629BCF19" w14:textId="3EE5D530" w:rsidR="004C0732" w:rsidRPr="006C14B5" w:rsidDel="00AA3263" w:rsidRDefault="004C0732">
      <w:pPr>
        <w:ind w:left="720"/>
        <w:rPr>
          <w:del w:id="1046" w:author="Alex Galis" w:date="2017-05-20T19:04:00Z"/>
          <w:rFonts w:ascii="Courier New" w:hAnsi="Courier New" w:cs="Courier New"/>
          <w:color w:val="000000" w:themeColor="text1"/>
          <w:sz w:val="21"/>
          <w:szCs w:val="21"/>
        </w:rPr>
        <w:pPrChange w:id="1047" w:author="Alex Galis" w:date="2017-05-20T19:05:00Z">
          <w:pPr/>
        </w:pPrChange>
      </w:pPr>
      <w:del w:id="1048" w:author="Alex Galis" w:date="2017-05-20T17:48:00Z">
        <w:r w:rsidRPr="006C14B5" w:rsidDel="00C3684D">
          <w:rPr>
            <w:rFonts w:ascii="Courier New" w:hAnsi="Courier New" w:cs="Courier New"/>
            <w:color w:val="000000" w:themeColor="text1"/>
            <w:sz w:val="21"/>
            <w:szCs w:val="21"/>
          </w:rPr>
          <w:delText xml:space="preserve">     </w:delText>
        </w:r>
      </w:del>
      <w:del w:id="1049" w:author="Alex Galis" w:date="2017-05-20T17:47:00Z">
        <w:r w:rsidRPr="006C14B5" w:rsidDel="00C3684D">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underlying network layers must offer different levels of</w:t>
      </w:r>
      <w:ins w:id="1050" w:author="Alex Galis" w:date="2017-05-20T19:04:00Z">
        <w:r w:rsidR="00AA3263" w:rsidRPr="006C14B5">
          <w:rPr>
            <w:rFonts w:ascii="Courier New" w:hAnsi="Courier New" w:cs="Courier New"/>
            <w:color w:val="000000" w:themeColor="text1"/>
            <w:sz w:val="21"/>
            <w:szCs w:val="21"/>
          </w:rPr>
          <w:t xml:space="preserve"> </w:t>
        </w:r>
      </w:ins>
    </w:p>
    <w:p w14:paraId="0E64E733" w14:textId="3AE3BB9B" w:rsidR="004C0732" w:rsidRPr="006C14B5" w:rsidDel="00E76F31" w:rsidRDefault="004C0732">
      <w:pPr>
        <w:ind w:left="720"/>
        <w:rPr>
          <w:del w:id="1051" w:author="Alex Galis" w:date="2017-05-20T18:39:00Z"/>
          <w:rFonts w:ascii="Courier New" w:hAnsi="Courier New" w:cs="Courier New"/>
          <w:color w:val="000000" w:themeColor="text1"/>
          <w:sz w:val="21"/>
          <w:szCs w:val="21"/>
        </w:rPr>
        <w:pPrChange w:id="1052" w:author="Alex Galis" w:date="2017-05-20T19:05:00Z">
          <w:pPr/>
        </w:pPrChange>
      </w:pPr>
      <w:del w:id="1053" w:author="Alex Galis" w:date="2017-05-20T19:04:00Z">
        <w:r w:rsidRPr="006C14B5" w:rsidDel="00AA3263">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granularity for the management of </w:t>
      </w:r>
      <w:r w:rsidRPr="006C14B5">
        <w:rPr>
          <w:rFonts w:ascii="Courier New" w:hAnsi="Courier New" w:cs="Courier New"/>
          <w:color w:val="000000" w:themeColor="text1"/>
          <w:sz w:val="21"/>
          <w:szCs w:val="21"/>
        </w:rPr>
        <w:lastRenderedPageBreak/>
        <w:t>their resources</w:t>
      </w:r>
      <w:ins w:id="1054" w:author="Alex Galis" w:date="2017-05-20T18:39:00Z">
        <w:r w:rsidR="00E76F31" w:rsidRPr="006C14B5">
          <w:rPr>
            <w:rFonts w:ascii="Courier New" w:hAnsi="Courier New" w:cs="Courier New"/>
            <w:color w:val="000000" w:themeColor="text1"/>
            <w:sz w:val="21"/>
            <w:szCs w:val="21"/>
          </w:rPr>
          <w:t xml:space="preserve"> and network</w:t>
        </w:r>
      </w:ins>
      <w:ins w:id="1055" w:author="Alex Galis" w:date="2017-05-20T19:04:00Z">
        <w:r w:rsidR="00AA3263" w:rsidRPr="006C14B5">
          <w:rPr>
            <w:rFonts w:ascii="Courier New" w:hAnsi="Courier New" w:cs="Courier New"/>
            <w:color w:val="000000" w:themeColor="text1"/>
            <w:sz w:val="21"/>
            <w:szCs w:val="21"/>
          </w:rPr>
          <w:t xml:space="preserve"> </w:t>
        </w:r>
      </w:ins>
      <w:ins w:id="1056" w:author="Alex Galis" w:date="2017-05-20T18:39:00Z">
        <w:r w:rsidR="00E76F31" w:rsidRPr="006C14B5">
          <w:rPr>
            <w:rFonts w:ascii="Courier New" w:hAnsi="Courier New" w:cs="Courier New"/>
            <w:color w:val="000000" w:themeColor="text1"/>
            <w:sz w:val="21"/>
            <w:szCs w:val="21"/>
          </w:rPr>
          <w:t>functions</w:t>
        </w:r>
      </w:ins>
      <w:r w:rsidRPr="006C14B5">
        <w:rPr>
          <w:rFonts w:ascii="Courier New" w:hAnsi="Courier New" w:cs="Courier New"/>
          <w:color w:val="000000" w:themeColor="text1"/>
          <w:sz w:val="21"/>
          <w:szCs w:val="21"/>
        </w:rPr>
        <w:t>, that the upper</w:t>
      </w:r>
      <w:ins w:id="1057" w:author="Alex Galis" w:date="2017-05-20T18:39:00Z">
        <w:r w:rsidR="00E76F31" w:rsidRPr="006C14B5">
          <w:rPr>
            <w:rFonts w:ascii="Courier New" w:hAnsi="Courier New" w:cs="Courier New"/>
            <w:color w:val="000000" w:themeColor="text1"/>
            <w:sz w:val="21"/>
            <w:szCs w:val="21"/>
          </w:rPr>
          <w:t xml:space="preserve"> </w:t>
        </w:r>
      </w:ins>
    </w:p>
    <w:p w14:paraId="50063F55" w14:textId="70EEB696" w:rsidR="004C0732" w:rsidRPr="006C14B5" w:rsidDel="00E76F31" w:rsidRDefault="004C0732">
      <w:pPr>
        <w:ind w:left="720"/>
        <w:rPr>
          <w:del w:id="1058" w:author="Alex Galis" w:date="2017-05-20T18:38:00Z"/>
          <w:rFonts w:ascii="Courier New" w:hAnsi="Courier New" w:cs="Courier New"/>
          <w:color w:val="000000" w:themeColor="text1"/>
          <w:sz w:val="21"/>
          <w:szCs w:val="21"/>
        </w:rPr>
        <w:pPrChange w:id="1059" w:author="Alex Galis" w:date="2017-05-20T19:05:00Z">
          <w:pPr/>
        </w:pPrChange>
      </w:pPr>
      <w:del w:id="1060" w:author="Alex Galis" w:date="2017-05-20T18:39:00Z">
        <w:r w:rsidRPr="006C14B5" w:rsidDel="00E76F3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layer operators can choose according to</w:t>
      </w:r>
      <w:ins w:id="1061" w:author="Alex Galis" w:date="2017-05-20T19:04:00Z">
        <w:r w:rsidR="00AA3263" w:rsidRPr="006C14B5">
          <w:rPr>
            <w:rFonts w:ascii="Courier New" w:hAnsi="Courier New" w:cs="Courier New"/>
            <w:color w:val="000000" w:themeColor="text1"/>
            <w:sz w:val="21"/>
            <w:szCs w:val="21"/>
          </w:rPr>
          <w:t xml:space="preserve"> </w:t>
        </w:r>
      </w:ins>
      <w:del w:id="1062" w:author="Alex Galis" w:date="2017-05-20T19:04:00Z">
        <w:r w:rsidRPr="006C14B5" w:rsidDel="00AA3263">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their needs and</w:t>
      </w:r>
      <w:ins w:id="1063" w:author="Alex Galis" w:date="2017-05-20T18:38:00Z">
        <w:r w:rsidR="00E76F31" w:rsidRPr="006C14B5">
          <w:rPr>
            <w:rFonts w:ascii="Courier New" w:hAnsi="Courier New" w:cs="Courier New"/>
            <w:color w:val="000000" w:themeColor="text1"/>
            <w:sz w:val="21"/>
            <w:szCs w:val="21"/>
          </w:rPr>
          <w:t xml:space="preserve"> </w:t>
        </w:r>
      </w:ins>
    </w:p>
    <w:p w14:paraId="1AB87560" w14:textId="77777777" w:rsidR="004C0732" w:rsidRPr="006C14B5" w:rsidRDefault="004C0732">
      <w:pPr>
        <w:ind w:left="720"/>
        <w:rPr>
          <w:ins w:id="1064" w:author="Alex Galis" w:date="2017-05-20T18:38:00Z"/>
          <w:rFonts w:ascii="Courier New" w:hAnsi="Courier New" w:cs="Courier New"/>
          <w:color w:val="000000" w:themeColor="text1"/>
          <w:sz w:val="21"/>
          <w:szCs w:val="21"/>
        </w:rPr>
        <w:pPrChange w:id="1065" w:author="Alex Galis" w:date="2017-05-20T19:05:00Z">
          <w:pPr/>
        </w:pPrChange>
      </w:pPr>
      <w:del w:id="1066" w:author="Alex Galis" w:date="2017-05-20T18:38:00Z">
        <w:r w:rsidRPr="006C14B5" w:rsidDel="00E76F31">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objectives.</w:t>
      </w:r>
    </w:p>
    <w:p w14:paraId="1B9B0812" w14:textId="77777777" w:rsidR="005A320F" w:rsidRPr="006C14B5" w:rsidRDefault="00E76F31" w:rsidP="004C0732">
      <w:pPr>
        <w:rPr>
          <w:ins w:id="1067" w:author="Alex Galis" w:date="2017-05-20T18:43:00Z"/>
          <w:rFonts w:ascii="Courier New" w:hAnsi="Courier New" w:cs="Courier New"/>
          <w:color w:val="000000" w:themeColor="text1"/>
          <w:sz w:val="21"/>
          <w:szCs w:val="21"/>
        </w:rPr>
      </w:pPr>
      <w:ins w:id="1068" w:author="Alex Galis" w:date="2017-05-20T18:38:00Z">
        <w:r w:rsidRPr="006C14B5">
          <w:rPr>
            <w:rFonts w:ascii="Courier New" w:hAnsi="Courier New" w:cs="Courier New"/>
            <w:color w:val="000000" w:themeColor="text1"/>
            <w:sz w:val="21"/>
            <w:szCs w:val="21"/>
          </w:rPr>
          <w:t xml:space="preserve">      </w:t>
        </w:r>
      </w:ins>
    </w:p>
    <w:p w14:paraId="347562CC" w14:textId="25914BD8" w:rsidR="00E123BF" w:rsidRPr="006C14B5" w:rsidRDefault="00E76F31">
      <w:pPr>
        <w:ind w:firstLine="720"/>
        <w:rPr>
          <w:ins w:id="1069" w:author="Alex Galis" w:date="2017-05-20T18:43:00Z"/>
          <w:rFonts w:ascii="Courier New" w:hAnsi="Courier New" w:cs="Courier New"/>
          <w:color w:val="000000" w:themeColor="text1"/>
          <w:sz w:val="21"/>
          <w:szCs w:val="21"/>
        </w:rPr>
        <w:pPrChange w:id="1070" w:author="Alex Galis" w:date="2017-05-20T18:43:00Z">
          <w:pPr/>
        </w:pPrChange>
      </w:pPr>
      <w:ins w:id="1071" w:author="Alex Galis" w:date="2017-05-20T18:38:00Z">
        <w:r w:rsidRPr="006C14B5">
          <w:rPr>
            <w:rFonts w:ascii="Courier New" w:hAnsi="Courier New" w:cs="Courier New"/>
            <w:color w:val="000000" w:themeColor="text1"/>
            <w:sz w:val="21"/>
            <w:szCs w:val="21"/>
          </w:rPr>
          <w:t xml:space="preserve">Gap4.2 Elasticity - </w:t>
        </w:r>
      </w:ins>
      <w:ins w:id="1072" w:author="Alex Galis" w:date="2017-05-20T18:39:00Z">
        <w:r w:rsidRPr="006C14B5">
          <w:rPr>
            <w:rFonts w:ascii="Courier New" w:hAnsi="Courier New" w:cs="Courier New"/>
            <w:color w:val="000000" w:themeColor="text1"/>
            <w:sz w:val="21"/>
            <w:szCs w:val="21"/>
          </w:rPr>
          <w:t xml:space="preserve">It is envisioned that </w:t>
        </w:r>
      </w:ins>
      <w:ins w:id="1073" w:author="Alex Galis" w:date="2017-05-20T18:41:00Z">
        <w:r w:rsidRPr="006C14B5">
          <w:rPr>
            <w:rFonts w:ascii="Courier New" w:hAnsi="Courier New" w:cs="Courier New"/>
            <w:color w:val="000000" w:themeColor="text1"/>
            <w:sz w:val="21"/>
            <w:szCs w:val="21"/>
          </w:rPr>
          <w:t>NS</w:t>
        </w:r>
      </w:ins>
      <w:ins w:id="1074" w:author="Alex Galis" w:date="2017-05-20T18:39:00Z">
        <w:r w:rsidRPr="006C14B5">
          <w:rPr>
            <w:rFonts w:ascii="Courier New" w:hAnsi="Courier New" w:cs="Courier New"/>
            <w:color w:val="000000" w:themeColor="text1"/>
            <w:sz w:val="21"/>
            <w:szCs w:val="21"/>
          </w:rPr>
          <w:t xml:space="preserve"> </w:t>
        </w:r>
      </w:ins>
      <w:ins w:id="1075" w:author="Alex Galis" w:date="2017-05-20T18:41:00Z">
        <w:r w:rsidRPr="006C14B5">
          <w:rPr>
            <w:rFonts w:ascii="Courier New" w:hAnsi="Courier New" w:cs="Courier New"/>
            <w:color w:val="000000" w:themeColor="text1"/>
            <w:sz w:val="21"/>
            <w:szCs w:val="21"/>
          </w:rPr>
          <w:t>would</w:t>
        </w:r>
      </w:ins>
      <w:ins w:id="1076" w:author="Alex Galis" w:date="2017-05-20T18:39:00Z">
        <w:r w:rsidRPr="006C14B5">
          <w:rPr>
            <w:rFonts w:ascii="Courier New" w:hAnsi="Courier New" w:cs="Courier New"/>
            <w:color w:val="000000" w:themeColor="text1"/>
            <w:sz w:val="21"/>
            <w:szCs w:val="21"/>
          </w:rPr>
          <w:t xml:space="preserve"> efficiently</w:t>
        </w:r>
      </w:ins>
    </w:p>
    <w:p w14:paraId="762639D8" w14:textId="5FF61422" w:rsidR="00E76F31" w:rsidRPr="006C14B5" w:rsidRDefault="00E76F31">
      <w:pPr>
        <w:ind w:left="720"/>
        <w:rPr>
          <w:ins w:id="1077" w:author="Alex Galis" w:date="2017-05-20T18:48:00Z"/>
          <w:rFonts w:ascii="Courier New" w:hAnsi="Courier New" w:cs="Courier New"/>
          <w:color w:val="000000" w:themeColor="text1"/>
          <w:sz w:val="21"/>
          <w:szCs w:val="21"/>
        </w:rPr>
        <w:pPrChange w:id="1078" w:author="Alex Galis" w:date="2017-05-20T18:43:00Z">
          <w:pPr/>
        </w:pPrChange>
      </w:pPr>
      <w:ins w:id="1079" w:author="Alex Galis" w:date="2017-05-20T18:39:00Z">
        <w:r w:rsidRPr="006C14B5">
          <w:rPr>
            <w:rFonts w:ascii="Courier New" w:hAnsi="Courier New" w:cs="Courier New"/>
            <w:color w:val="000000" w:themeColor="text1"/>
            <w:sz w:val="21"/>
            <w:szCs w:val="21"/>
          </w:rPr>
          <w:t xml:space="preserve">supports a diversified set of application requirements across end-to-end paths with varied QoS requirements. </w:t>
        </w:r>
      </w:ins>
      <w:ins w:id="1080" w:author="Alex Galis" w:date="2017-05-20T18:42:00Z">
        <w:r w:rsidRPr="006C14B5">
          <w:rPr>
            <w:rFonts w:ascii="Courier New" w:hAnsi="Courier New" w:cs="Courier New"/>
            <w:color w:val="000000" w:themeColor="text1"/>
            <w:sz w:val="21"/>
            <w:szCs w:val="21"/>
          </w:rPr>
          <w:t>Each</w:t>
        </w:r>
      </w:ins>
      <w:ins w:id="1081" w:author="Alex Galis" w:date="2017-05-20T18:39:00Z">
        <w:r w:rsidRPr="006C14B5">
          <w:rPr>
            <w:rFonts w:ascii="Courier New" w:hAnsi="Courier New" w:cs="Courier New"/>
            <w:color w:val="000000" w:themeColor="text1"/>
            <w:sz w:val="21"/>
            <w:szCs w:val="21"/>
          </w:rPr>
          <w:t xml:space="preserve"> slice </w:t>
        </w:r>
      </w:ins>
      <w:ins w:id="1082" w:author="Alex Galis" w:date="2017-05-20T18:42:00Z">
        <w:r w:rsidRPr="006C14B5">
          <w:rPr>
            <w:rFonts w:ascii="Courier New" w:hAnsi="Courier New" w:cs="Courier New"/>
            <w:color w:val="000000" w:themeColor="text1"/>
            <w:sz w:val="21"/>
            <w:szCs w:val="21"/>
          </w:rPr>
          <w:t xml:space="preserve">should </w:t>
        </w:r>
      </w:ins>
      <w:ins w:id="1083" w:author="Alex Galis" w:date="2017-05-20T18:39:00Z">
        <w:r w:rsidRPr="006C14B5">
          <w:rPr>
            <w:rFonts w:ascii="Courier New" w:hAnsi="Courier New" w:cs="Courier New"/>
            <w:color w:val="000000" w:themeColor="text1"/>
            <w:sz w:val="21"/>
            <w:szCs w:val="21"/>
          </w:rPr>
          <w:t xml:space="preserve">provide an isolated environment to efficiently accommodate individual applications meeting specific </w:t>
        </w:r>
      </w:ins>
      <w:ins w:id="1084" w:author="Alex Galis" w:date="2017-05-20T18:42:00Z">
        <w:r w:rsidRPr="006C14B5">
          <w:rPr>
            <w:rFonts w:ascii="Courier New" w:hAnsi="Courier New" w:cs="Courier New"/>
            <w:color w:val="000000" w:themeColor="text1"/>
            <w:sz w:val="21"/>
            <w:szCs w:val="21"/>
          </w:rPr>
          <w:t xml:space="preserve">QoS </w:t>
        </w:r>
      </w:ins>
      <w:ins w:id="1085" w:author="Alex Galis" w:date="2017-05-20T18:39:00Z">
        <w:r w:rsidRPr="006C14B5">
          <w:rPr>
            <w:rFonts w:ascii="Courier New" w:hAnsi="Courier New" w:cs="Courier New"/>
            <w:color w:val="000000" w:themeColor="text1"/>
            <w:sz w:val="21"/>
            <w:szCs w:val="21"/>
          </w:rPr>
          <w:t>requirements. The slice should be capable of dynamically adjusting resources</w:t>
        </w:r>
      </w:ins>
      <w:ins w:id="1086" w:author="Alex Galis" w:date="2017-05-20T18:42:00Z">
        <w:r w:rsidR="00E123BF" w:rsidRPr="006C14B5">
          <w:rPr>
            <w:rFonts w:ascii="Courier New" w:hAnsi="Courier New" w:cs="Courier New"/>
            <w:color w:val="000000" w:themeColor="text1"/>
            <w:sz w:val="21"/>
            <w:szCs w:val="21"/>
          </w:rPr>
          <w:t xml:space="preserve"> and network functions configuration</w:t>
        </w:r>
      </w:ins>
      <w:ins w:id="1087" w:author="Alex Galis" w:date="2017-05-20T18:39:00Z">
        <w:r w:rsidRPr="006C14B5">
          <w:rPr>
            <w:rFonts w:ascii="Courier New" w:hAnsi="Courier New" w:cs="Courier New"/>
            <w:color w:val="000000" w:themeColor="text1"/>
            <w:sz w:val="21"/>
            <w:szCs w:val="21"/>
          </w:rPr>
          <w:t xml:space="preserve"> to meet the application requirements. </w:t>
        </w:r>
      </w:ins>
    </w:p>
    <w:p w14:paraId="406DF4F1" w14:textId="77777777" w:rsidR="00A503CE" w:rsidRPr="006C14B5" w:rsidRDefault="00A503CE">
      <w:pPr>
        <w:ind w:left="720"/>
        <w:rPr>
          <w:ins w:id="1088" w:author="Alex Galis" w:date="2017-05-20T18:48:00Z"/>
          <w:rFonts w:ascii="Courier New" w:hAnsi="Courier New" w:cs="Courier New"/>
          <w:color w:val="000000" w:themeColor="text1"/>
          <w:sz w:val="21"/>
          <w:szCs w:val="21"/>
        </w:rPr>
        <w:pPrChange w:id="1089" w:author="Alex Galis" w:date="2017-05-20T18:43:00Z">
          <w:pPr/>
        </w:pPrChange>
      </w:pPr>
    </w:p>
    <w:p w14:paraId="555AA32E" w14:textId="6951D196" w:rsidR="00A503CE" w:rsidRPr="006C14B5" w:rsidRDefault="00A503CE">
      <w:pPr>
        <w:ind w:left="720"/>
        <w:rPr>
          <w:ins w:id="1090" w:author="Alex Galis" w:date="2017-05-20T18:50:00Z"/>
          <w:rFonts w:ascii="Courier New" w:hAnsi="Courier New" w:cs="Courier New"/>
          <w:color w:val="000000" w:themeColor="text1"/>
          <w:sz w:val="21"/>
          <w:szCs w:val="21"/>
        </w:rPr>
        <w:pPrChange w:id="1091" w:author="Alex Galis" w:date="2017-05-20T18:43:00Z">
          <w:pPr/>
        </w:pPrChange>
      </w:pPr>
      <w:ins w:id="1092" w:author="Alex Galis" w:date="2017-05-20T18:48:00Z">
        <w:r w:rsidRPr="006C14B5">
          <w:rPr>
            <w:rFonts w:ascii="Courier New" w:hAnsi="Courier New" w:cs="Courier New"/>
            <w:color w:val="000000" w:themeColor="text1"/>
            <w:sz w:val="21"/>
            <w:szCs w:val="21"/>
          </w:rPr>
          <w:t>Gap4.3</w:t>
        </w:r>
      </w:ins>
      <w:ins w:id="1093" w:author="Alex Galis" w:date="2017-05-20T18:50:00Z">
        <w:r w:rsidRPr="006C14B5">
          <w:rPr>
            <w:rFonts w:ascii="Courier New" w:hAnsi="Courier New" w:cs="Courier New"/>
            <w:color w:val="000000" w:themeColor="text1"/>
            <w:sz w:val="21"/>
            <w:szCs w:val="21"/>
          </w:rPr>
          <w:t>: Self-management capability</w:t>
        </w:r>
      </w:ins>
      <w:ins w:id="1094" w:author="Alex Galis" w:date="2017-05-20T18:48:00Z">
        <w:r w:rsidRPr="006C14B5">
          <w:rPr>
            <w:rFonts w:ascii="Courier New" w:hAnsi="Courier New" w:cs="Courier New"/>
            <w:color w:val="000000" w:themeColor="text1"/>
            <w:sz w:val="21"/>
            <w:szCs w:val="21"/>
          </w:rPr>
          <w:t xml:space="preserve"> - </w:t>
        </w:r>
      </w:ins>
      <w:ins w:id="1095" w:author="Alex Galis" w:date="2017-05-20T18:49:00Z">
        <w:r w:rsidRPr="006C14B5">
          <w:rPr>
            <w:rFonts w:ascii="Courier New" w:hAnsi="Courier New" w:cs="Courier New"/>
            <w:color w:val="000000" w:themeColor="text1"/>
            <w:sz w:val="21"/>
            <w:szCs w:val="21"/>
          </w:rPr>
          <w:t>Network slicing would need to be self-managed with  automated deployment in order to cope in a costefective way with scalability and heterogiety.</w:t>
        </w:r>
      </w:ins>
    </w:p>
    <w:p w14:paraId="2D27D000" w14:textId="77777777" w:rsidR="005F6298" w:rsidRPr="006C14B5" w:rsidRDefault="005F6298">
      <w:pPr>
        <w:ind w:left="720"/>
        <w:rPr>
          <w:ins w:id="1096" w:author="Alex Galis" w:date="2017-05-20T18:50:00Z"/>
          <w:rFonts w:ascii="Courier New" w:hAnsi="Courier New" w:cs="Courier New"/>
          <w:color w:val="000000" w:themeColor="text1"/>
          <w:sz w:val="21"/>
          <w:szCs w:val="21"/>
        </w:rPr>
        <w:pPrChange w:id="1097" w:author="Alex Galis" w:date="2017-05-20T18:43:00Z">
          <w:pPr/>
        </w:pPrChange>
      </w:pPr>
    </w:p>
    <w:p w14:paraId="6B635AED" w14:textId="7C7F45BA" w:rsidR="005F6298" w:rsidRPr="006C14B5" w:rsidRDefault="005F6298">
      <w:pPr>
        <w:ind w:left="720"/>
        <w:rPr>
          <w:ins w:id="1098" w:author="Alex Galis" w:date="2017-05-20T18:52:00Z"/>
          <w:rFonts w:ascii="Courier New" w:hAnsi="Courier New" w:cs="Courier New"/>
          <w:color w:val="000000" w:themeColor="text1"/>
          <w:sz w:val="21"/>
          <w:szCs w:val="21"/>
        </w:rPr>
        <w:pPrChange w:id="1099" w:author="Alex Galis" w:date="2017-05-20T18:43:00Z">
          <w:pPr/>
        </w:pPrChange>
      </w:pPr>
      <w:ins w:id="1100" w:author="Alex Galis" w:date="2017-05-20T18:50:00Z">
        <w:r w:rsidRPr="006C14B5">
          <w:rPr>
            <w:rFonts w:ascii="Courier New" w:hAnsi="Courier New" w:cs="Courier New"/>
            <w:color w:val="000000" w:themeColor="text1"/>
            <w:sz w:val="21"/>
            <w:szCs w:val="21"/>
          </w:rPr>
          <w:t>Gap4.</w:t>
        </w:r>
      </w:ins>
      <w:ins w:id="1101" w:author="Alex Galis" w:date="2017-05-20T18:51:00Z">
        <w:r w:rsidRPr="006C14B5">
          <w:rPr>
            <w:rFonts w:ascii="Courier New" w:hAnsi="Courier New" w:cs="Courier New"/>
            <w:color w:val="000000" w:themeColor="text1"/>
            <w:sz w:val="21"/>
            <w:szCs w:val="21"/>
          </w:rPr>
          <w:t xml:space="preserve">4: </w:t>
        </w:r>
      </w:ins>
      <w:ins w:id="1102" w:author="Alex Galis" w:date="2017-05-20T18:53:00Z">
        <w:r w:rsidR="00BA62B2" w:rsidRPr="006C14B5">
          <w:rPr>
            <w:rFonts w:ascii="Courier New" w:hAnsi="Courier New" w:cs="Courier New"/>
            <w:color w:val="000000" w:themeColor="text1"/>
            <w:sz w:val="21"/>
            <w:szCs w:val="21"/>
          </w:rPr>
          <w:t>Service Customization</w:t>
        </w:r>
      </w:ins>
      <w:ins w:id="1103" w:author="Alex Galis" w:date="2017-05-20T18:52:00Z">
        <w:r w:rsidRPr="006C14B5">
          <w:rPr>
            <w:rFonts w:ascii="Courier New" w:hAnsi="Courier New" w:cs="Courier New"/>
            <w:color w:val="000000" w:themeColor="text1"/>
            <w:sz w:val="21"/>
            <w:szCs w:val="21"/>
          </w:rPr>
          <w:t xml:space="preserve"> </w:t>
        </w:r>
      </w:ins>
      <w:ins w:id="1104" w:author="Alex Galis" w:date="2017-05-20T18:51:00Z">
        <w:r w:rsidRPr="006C14B5">
          <w:rPr>
            <w:rFonts w:ascii="Courier New" w:hAnsi="Courier New" w:cs="Courier New"/>
            <w:color w:val="000000" w:themeColor="text1"/>
            <w:sz w:val="21"/>
            <w:szCs w:val="21"/>
          </w:rPr>
          <w:t xml:space="preserve">- </w:t>
        </w:r>
      </w:ins>
      <w:ins w:id="1105" w:author="Alex Galis" w:date="2017-05-20T18:52:00Z">
        <w:r w:rsidRPr="006C14B5">
          <w:rPr>
            <w:rFonts w:ascii="Courier New" w:hAnsi="Courier New" w:cs="Courier New"/>
            <w:color w:val="000000" w:themeColor="text1"/>
            <w:sz w:val="21"/>
            <w:szCs w:val="21"/>
          </w:rPr>
          <w:t>Network slicing would need to support service customization enabled by NFV principles, by particioning of network resource and by configuring the network functions/virtual network functions.</w:t>
        </w:r>
      </w:ins>
    </w:p>
    <w:p w14:paraId="245535FB" w14:textId="77777777" w:rsidR="00BA62B2" w:rsidRPr="006C14B5" w:rsidRDefault="00BA62B2">
      <w:pPr>
        <w:ind w:left="720"/>
        <w:rPr>
          <w:ins w:id="1106" w:author="Alex Galis" w:date="2017-05-20T18:52:00Z"/>
          <w:rFonts w:ascii="Courier New" w:hAnsi="Courier New" w:cs="Courier New"/>
          <w:color w:val="000000" w:themeColor="text1"/>
          <w:sz w:val="21"/>
          <w:szCs w:val="21"/>
        </w:rPr>
        <w:pPrChange w:id="1107" w:author="Alex Galis" w:date="2017-05-20T18:43:00Z">
          <w:pPr/>
        </w:pPrChange>
      </w:pPr>
    </w:p>
    <w:p w14:paraId="74049FF8" w14:textId="151DB68E" w:rsidR="00BA62B2" w:rsidRDefault="00BA62B2">
      <w:pPr>
        <w:ind w:left="720"/>
        <w:rPr>
          <w:ins w:id="1108" w:author="Alex Galis" w:date="2017-05-20T19:47:00Z"/>
          <w:rFonts w:ascii="Courier New" w:hAnsi="Courier New" w:cs="Courier New"/>
          <w:color w:val="000000" w:themeColor="text1"/>
          <w:sz w:val="21"/>
          <w:szCs w:val="21"/>
        </w:rPr>
        <w:pPrChange w:id="1109" w:author="Alex Galis" w:date="2017-05-20T18:43:00Z">
          <w:pPr/>
        </w:pPrChange>
      </w:pPr>
      <w:ins w:id="1110" w:author="Alex Galis" w:date="2017-05-20T18:52:00Z">
        <w:r w:rsidRPr="006C14B5">
          <w:rPr>
            <w:rFonts w:ascii="Courier New" w:hAnsi="Courier New" w:cs="Courier New"/>
            <w:color w:val="000000" w:themeColor="text1"/>
            <w:sz w:val="21"/>
            <w:szCs w:val="21"/>
          </w:rPr>
          <w:t>Gap4.5</w:t>
        </w:r>
      </w:ins>
      <w:ins w:id="1111" w:author="Alex Galis" w:date="2017-05-20T18:53:00Z">
        <w:r w:rsidRPr="006C14B5">
          <w:rPr>
            <w:rFonts w:ascii="Courier New" w:hAnsi="Courier New" w:cs="Courier New"/>
            <w:color w:val="000000" w:themeColor="text1"/>
            <w:sz w:val="21"/>
            <w:szCs w:val="21"/>
          </w:rPr>
          <w:t>: Multi-servicees/Multi-tenancy</w:t>
        </w:r>
      </w:ins>
      <w:ins w:id="1112" w:author="Alex Galis" w:date="2017-05-20T18:54:00Z">
        <w:r w:rsidR="004C24CB" w:rsidRPr="006C14B5">
          <w:rPr>
            <w:rFonts w:ascii="Courier New" w:hAnsi="Courier New" w:cs="Courier New"/>
            <w:color w:val="000000" w:themeColor="text1"/>
            <w:sz w:val="21"/>
            <w:szCs w:val="21"/>
          </w:rPr>
          <w:t xml:space="preserve"> - </w:t>
        </w:r>
      </w:ins>
      <w:ins w:id="1113" w:author="Alex Galis" w:date="2017-05-20T18:55:00Z">
        <w:r w:rsidR="004C24CB" w:rsidRPr="006C14B5">
          <w:rPr>
            <w:rFonts w:ascii="Courier New" w:hAnsi="Courier New" w:cs="Courier New"/>
            <w:color w:val="000000" w:themeColor="text1"/>
            <w:sz w:val="21"/>
            <w:szCs w:val="21"/>
          </w:rPr>
          <w:t>Network slicing would need to  support dynamic multi-services, multi-tenancy and the means for backing vertical market players (i.e. Health Vertical Sector, Energy Versical Sector, Automotive Vertical Sector, Media and Entertailment Versical Sector, Factory-of-the-Future Vertical Sector, Smart Home Vertical Sector, Smart City Vertical Sector, Additional Specialized Services Vertical Sector)</w:t>
        </w:r>
      </w:ins>
    </w:p>
    <w:p w14:paraId="5A0DE00E" w14:textId="77777777" w:rsidR="00BF4460" w:rsidRDefault="00BF4460">
      <w:pPr>
        <w:ind w:left="720"/>
        <w:rPr>
          <w:ins w:id="1114" w:author="Alex Galis" w:date="2017-05-20T19:47:00Z"/>
          <w:rFonts w:ascii="Courier New" w:hAnsi="Courier New" w:cs="Courier New"/>
          <w:color w:val="000000" w:themeColor="text1"/>
          <w:sz w:val="21"/>
          <w:szCs w:val="21"/>
        </w:rPr>
        <w:pPrChange w:id="1115" w:author="Alex Galis" w:date="2017-05-20T18:43:00Z">
          <w:pPr/>
        </w:pPrChange>
      </w:pPr>
    </w:p>
    <w:p w14:paraId="5A1491CB" w14:textId="3A3B755F" w:rsidR="00BF4460" w:rsidRPr="00BF4460" w:rsidRDefault="00BF4460" w:rsidP="00BF4460">
      <w:pPr>
        <w:ind w:left="720"/>
        <w:rPr>
          <w:ins w:id="1116" w:author="Alex Galis" w:date="2017-05-20T19:48:00Z"/>
          <w:rFonts w:ascii="Courier New" w:hAnsi="Courier New" w:cs="Courier New"/>
          <w:color w:val="000000" w:themeColor="text1"/>
          <w:sz w:val="21"/>
          <w:szCs w:val="21"/>
        </w:rPr>
      </w:pPr>
      <w:ins w:id="1117" w:author="Alex Galis" w:date="2017-05-20T19:47:00Z">
        <w:r>
          <w:rPr>
            <w:rFonts w:ascii="Courier New" w:hAnsi="Courier New" w:cs="Courier New"/>
            <w:color w:val="000000" w:themeColor="text1"/>
            <w:sz w:val="21"/>
            <w:szCs w:val="21"/>
          </w:rPr>
          <w:t xml:space="preserve">Gap4.6: Network Slincing Isolation - </w:t>
        </w:r>
      </w:ins>
      <w:ins w:id="1118" w:author="Alex Galis" w:date="2017-05-20T19:48:00Z">
        <w:r>
          <w:rPr>
            <w:rFonts w:ascii="Courier New" w:hAnsi="Courier New" w:cs="Courier New"/>
            <w:color w:val="000000" w:themeColor="text1"/>
            <w:sz w:val="21"/>
            <w:szCs w:val="21"/>
          </w:rPr>
          <w:t>Guarantees</w:t>
        </w:r>
        <w:r w:rsidRPr="00BF4460">
          <w:rPr>
            <w:rFonts w:ascii="Courier New" w:hAnsi="Courier New" w:cs="Courier New"/>
            <w:color w:val="000000" w:themeColor="text1"/>
            <w:sz w:val="21"/>
            <w:szCs w:val="21"/>
          </w:rPr>
          <w:t xml:space="preserve"> for</w:t>
        </w:r>
        <w:r>
          <w:rPr>
            <w:rFonts w:ascii="Courier New" w:hAnsi="Courier New" w:cs="Courier New"/>
            <w:color w:val="000000" w:themeColor="text1"/>
            <w:sz w:val="21"/>
            <w:szCs w:val="21"/>
          </w:rPr>
          <w:t xml:space="preserve"> </w:t>
        </w:r>
        <w:r w:rsidRPr="00BF4460">
          <w:rPr>
            <w:rFonts w:ascii="Courier New" w:hAnsi="Courier New" w:cs="Courier New"/>
            <w:color w:val="000000" w:themeColor="text1"/>
            <w:sz w:val="21"/>
            <w:szCs w:val="21"/>
          </w:rPr>
          <w:t>isolation in each of the Data /Control /Management /Service</w:t>
        </w:r>
      </w:ins>
      <w:ins w:id="1119" w:author="Alex Galis" w:date="2017-05-20T19:49:00Z">
        <w:r>
          <w:rPr>
            <w:rFonts w:ascii="Courier New" w:hAnsi="Courier New" w:cs="Courier New"/>
            <w:color w:val="000000" w:themeColor="text1"/>
            <w:sz w:val="21"/>
            <w:szCs w:val="21"/>
          </w:rPr>
          <w:t xml:space="preserve"> </w:t>
        </w:r>
      </w:ins>
      <w:ins w:id="1120" w:author="Alex Galis" w:date="2017-05-20T19:48:00Z">
        <w:r w:rsidRPr="00BF4460">
          <w:rPr>
            <w:rFonts w:ascii="Courier New" w:hAnsi="Courier New" w:cs="Courier New"/>
            <w:color w:val="000000" w:themeColor="text1"/>
            <w:sz w:val="21"/>
            <w:szCs w:val="21"/>
          </w:rPr>
          <w:t>planes</w:t>
        </w:r>
      </w:ins>
      <w:ins w:id="1121" w:author="Alex Galis" w:date="2017-05-20T19:49:00Z">
        <w:r>
          <w:rPr>
            <w:rFonts w:ascii="Courier New" w:hAnsi="Courier New" w:cs="Courier New"/>
            <w:color w:val="000000" w:themeColor="text1"/>
            <w:sz w:val="21"/>
            <w:szCs w:val="21"/>
          </w:rPr>
          <w:t xml:space="preserve"> are needed.</w:t>
        </w:r>
      </w:ins>
      <w:ins w:id="1122" w:author="Alex Galis" w:date="2017-05-20T19:48:00Z">
        <w:r w:rsidRPr="00BF4460">
          <w:rPr>
            <w:rFonts w:ascii="Courier New" w:hAnsi="Courier New" w:cs="Courier New"/>
            <w:color w:val="000000" w:themeColor="text1"/>
            <w:sz w:val="21"/>
            <w:szCs w:val="21"/>
          </w:rPr>
          <w:t xml:space="preserve"> Enablers for safe, secure and efficient multi-tenancy</w:t>
        </w:r>
      </w:ins>
      <w:ins w:id="1123" w:author="Alex Galis" w:date="2017-05-20T19:49:00Z">
        <w:r>
          <w:rPr>
            <w:rFonts w:ascii="Courier New" w:hAnsi="Courier New" w:cs="Courier New"/>
            <w:color w:val="000000" w:themeColor="text1"/>
            <w:sz w:val="21"/>
            <w:szCs w:val="21"/>
          </w:rPr>
          <w:t xml:space="preserve"> </w:t>
        </w:r>
      </w:ins>
      <w:ins w:id="1124" w:author="Alex Galis" w:date="2017-05-20T19:48:00Z">
        <w:r w:rsidRPr="00BF4460">
          <w:rPr>
            <w:rFonts w:ascii="Courier New" w:hAnsi="Courier New" w:cs="Courier New"/>
            <w:color w:val="000000" w:themeColor="text1"/>
            <w:sz w:val="21"/>
            <w:szCs w:val="21"/>
          </w:rPr>
          <w:t>in slices.</w:t>
        </w:r>
      </w:ins>
    </w:p>
    <w:p w14:paraId="61595E76" w14:textId="0D5E551F" w:rsidR="00BF4460" w:rsidRPr="00BF4460" w:rsidRDefault="00BF4460">
      <w:pPr>
        <w:ind w:left="720"/>
        <w:rPr>
          <w:rFonts w:ascii="Courier New" w:hAnsi="Courier New" w:cs="Courier New"/>
          <w:color w:val="000000" w:themeColor="text1"/>
          <w:sz w:val="21"/>
          <w:szCs w:val="21"/>
        </w:rPr>
        <w:pPrChange w:id="1125" w:author="Alex Galis" w:date="2017-05-20T18:43:00Z">
          <w:pPr/>
        </w:pPrChange>
      </w:pPr>
    </w:p>
    <w:p w14:paraId="317BA105" w14:textId="77777777" w:rsidR="004C0732" w:rsidRPr="00FE0A3F" w:rsidRDefault="004C0732" w:rsidP="004C0732">
      <w:pPr>
        <w:rPr>
          <w:rFonts w:ascii="Courier New" w:hAnsi="Courier New" w:cs="Courier New"/>
          <w:color w:val="000000" w:themeColor="text1"/>
          <w:sz w:val="21"/>
          <w:szCs w:val="21"/>
        </w:rPr>
      </w:pPr>
    </w:p>
    <w:p w14:paraId="6EDCF8AE"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4.  Network Slicing Resource Specification (Sue, Luis)</w:t>
      </w:r>
    </w:p>
    <w:p w14:paraId="2E3D306F" w14:textId="77777777" w:rsidR="004C0732" w:rsidRPr="006C14B5" w:rsidRDefault="004C0732" w:rsidP="004C0732">
      <w:pPr>
        <w:rPr>
          <w:rFonts w:ascii="Courier New" w:hAnsi="Courier New" w:cs="Courier New"/>
          <w:color w:val="000000" w:themeColor="text1"/>
          <w:sz w:val="21"/>
          <w:szCs w:val="21"/>
        </w:rPr>
      </w:pPr>
    </w:p>
    <w:p w14:paraId="7C77EAA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TBD</w:t>
      </w:r>
    </w:p>
    <w:p w14:paraId="1F725B85" w14:textId="77777777" w:rsidR="004C0732" w:rsidRPr="006C14B5" w:rsidRDefault="004C0732" w:rsidP="004C0732">
      <w:pPr>
        <w:rPr>
          <w:rFonts w:ascii="Courier New" w:hAnsi="Courier New" w:cs="Courier New"/>
          <w:color w:val="000000" w:themeColor="text1"/>
          <w:sz w:val="21"/>
          <w:szCs w:val="21"/>
        </w:rPr>
      </w:pPr>
    </w:p>
    <w:p w14:paraId="012DB63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5.  End-to-End Network Slicing (Cristina)</w:t>
      </w:r>
    </w:p>
    <w:p w14:paraId="51B3241B" w14:textId="77777777" w:rsidR="004C0732" w:rsidRPr="006C14B5" w:rsidRDefault="004C0732" w:rsidP="004C0732">
      <w:pPr>
        <w:rPr>
          <w:rFonts w:ascii="Courier New" w:hAnsi="Courier New" w:cs="Courier New"/>
          <w:color w:val="000000" w:themeColor="text1"/>
          <w:sz w:val="21"/>
          <w:szCs w:val="21"/>
        </w:rPr>
      </w:pPr>
    </w:p>
    <w:p w14:paraId="607D036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5.1.  Description</w:t>
      </w:r>
    </w:p>
    <w:p w14:paraId="36F7E1A1" w14:textId="77777777" w:rsidR="004C0732" w:rsidRPr="006C14B5" w:rsidRDefault="004C0732" w:rsidP="004C0732">
      <w:pPr>
        <w:rPr>
          <w:rFonts w:ascii="Courier New" w:hAnsi="Courier New" w:cs="Courier New"/>
          <w:color w:val="000000" w:themeColor="text1"/>
          <w:sz w:val="21"/>
          <w:szCs w:val="21"/>
        </w:rPr>
      </w:pPr>
    </w:p>
    <w:p w14:paraId="5E97B03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end-to-end network slicing requirement refers to the </w:t>
      </w:r>
      <w:commentRangeStart w:id="1126"/>
      <w:r w:rsidRPr="006C14B5">
        <w:rPr>
          <w:rFonts w:ascii="Courier New" w:hAnsi="Courier New" w:cs="Courier New"/>
          <w:color w:val="000000" w:themeColor="text1"/>
          <w:sz w:val="21"/>
          <w:szCs w:val="21"/>
        </w:rPr>
        <w:t>inter-</w:t>
      </w:r>
    </w:p>
    <w:p w14:paraId="7C4FCF78"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operation/negotiation </w:t>
      </w:r>
      <w:commentRangeEnd w:id="1126"/>
      <w:r w:rsidR="003A5F02" w:rsidRPr="006A4E92">
        <w:rPr>
          <w:rStyle w:val="CommentReference"/>
        </w:rPr>
        <w:commentReference w:id="1126"/>
      </w:r>
      <w:r w:rsidRPr="006A4E92">
        <w:rPr>
          <w:rFonts w:ascii="Courier New" w:hAnsi="Courier New" w:cs="Courier New"/>
          <w:color w:val="000000" w:themeColor="text1"/>
          <w:sz w:val="21"/>
          <w:szCs w:val="21"/>
        </w:rPr>
        <w:t>between network segments or domains, which</w:t>
      </w:r>
    </w:p>
    <w:p w14:paraId="1CD73637"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includes</w:t>
      </w:r>
    </w:p>
    <w:p w14:paraId="0747AD22" w14:textId="77777777" w:rsidR="004C0732" w:rsidRPr="00090A4F" w:rsidRDefault="004C0732" w:rsidP="004C0732">
      <w:pPr>
        <w:rPr>
          <w:rFonts w:ascii="Courier New" w:hAnsi="Courier New" w:cs="Courier New"/>
          <w:color w:val="000000" w:themeColor="text1"/>
          <w:sz w:val="21"/>
          <w:szCs w:val="21"/>
        </w:rPr>
      </w:pPr>
    </w:p>
    <w:p w14:paraId="63C999F6" w14:textId="7A512C2E" w:rsidR="004C0732" w:rsidRPr="006C14B5" w:rsidDel="006C4CC8" w:rsidRDefault="004C0732">
      <w:pPr>
        <w:ind w:left="380"/>
        <w:rPr>
          <w:del w:id="1127" w:author="Alex Galis" w:date="2017-05-20T19:17:00Z"/>
          <w:rFonts w:ascii="Courier New" w:hAnsi="Courier New" w:cs="Courier New"/>
          <w:color w:val="000000" w:themeColor="text1"/>
          <w:sz w:val="21"/>
          <w:szCs w:val="21"/>
        </w:rPr>
        <w:pPrChange w:id="1128" w:author="Alex Galis" w:date="2017-05-20T19:17:00Z">
          <w:pPr/>
        </w:pPrChange>
      </w:pPr>
      <w:del w:id="1129" w:author="Alex Galis" w:date="2017-05-20T19:17:00Z">
        <w:r w:rsidRPr="006C14B5" w:rsidDel="006C4CC8">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o  Network </w:t>
      </w:r>
      <w:del w:id="1130" w:author="KMAK" w:date="2017-05-17T22:26:00Z">
        <w:r w:rsidRPr="006C14B5" w:rsidDel="00DD513E">
          <w:rPr>
            <w:rFonts w:ascii="Courier New" w:hAnsi="Courier New" w:cs="Courier New"/>
            <w:color w:val="000000" w:themeColor="text1"/>
            <w:sz w:val="21"/>
            <w:szCs w:val="21"/>
          </w:rPr>
          <w:delText xml:space="preserve">slicing </w:delText>
        </w:r>
      </w:del>
      <w:ins w:id="1131" w:author="KMAK" w:date="2017-05-17T22:26:00Z">
        <w:r w:rsidR="00DD513E" w:rsidRPr="006C14B5">
          <w:rPr>
            <w:rFonts w:ascii="Courier New" w:hAnsi="Courier New" w:cs="Courier New"/>
            <w:color w:val="000000" w:themeColor="text1"/>
            <w:sz w:val="21"/>
            <w:szCs w:val="21"/>
          </w:rPr>
          <w:t xml:space="preserve">slice </w:t>
        </w:r>
      </w:ins>
      <w:r w:rsidRPr="006C14B5">
        <w:rPr>
          <w:rFonts w:ascii="Courier New" w:hAnsi="Courier New" w:cs="Courier New"/>
          <w:color w:val="000000" w:themeColor="text1"/>
          <w:sz w:val="21"/>
          <w:szCs w:val="21"/>
        </w:rPr>
        <w:t>resource</w:t>
      </w:r>
      <w:ins w:id="1132" w:author="Alex Galis" w:date="2017-05-20T18:03:00Z">
        <w:r w:rsidR="00494055" w:rsidRPr="006C14B5">
          <w:rPr>
            <w:rFonts w:ascii="Courier New" w:hAnsi="Courier New" w:cs="Courier New"/>
            <w:color w:val="000000" w:themeColor="text1"/>
            <w:sz w:val="21"/>
            <w:szCs w:val="21"/>
          </w:rPr>
          <w:t>/network functions</w:t>
        </w:r>
      </w:ins>
      <w:r w:rsidRPr="006C14B5">
        <w:rPr>
          <w:rFonts w:ascii="Courier New" w:hAnsi="Courier New" w:cs="Courier New"/>
          <w:color w:val="000000" w:themeColor="text1"/>
          <w:sz w:val="21"/>
          <w:szCs w:val="21"/>
        </w:rPr>
        <w:t xml:space="preserve"> negotiation: for example, a tenant</w:t>
      </w:r>
      <w:ins w:id="1133" w:author="Alex Galis" w:date="2017-05-20T19:17:00Z">
        <w:r w:rsidR="006C4CC8" w:rsidRPr="006C14B5">
          <w:rPr>
            <w:rFonts w:ascii="Courier New" w:hAnsi="Courier New" w:cs="Courier New"/>
            <w:color w:val="000000" w:themeColor="text1"/>
            <w:sz w:val="21"/>
            <w:szCs w:val="21"/>
          </w:rPr>
          <w:t xml:space="preserve"> </w:t>
        </w:r>
      </w:ins>
    </w:p>
    <w:p w14:paraId="48245D71" w14:textId="1718E57D" w:rsidR="004C0732" w:rsidRPr="006A122C" w:rsidDel="006C4CC8" w:rsidRDefault="004C0732">
      <w:pPr>
        <w:ind w:left="380"/>
        <w:rPr>
          <w:del w:id="1134" w:author="Alex Galis" w:date="2017-05-20T19:17:00Z"/>
          <w:rFonts w:ascii="Courier New" w:hAnsi="Courier New" w:cs="Courier New"/>
          <w:color w:val="000000" w:themeColor="text1"/>
          <w:sz w:val="21"/>
          <w:szCs w:val="21"/>
        </w:rPr>
        <w:pPrChange w:id="1135" w:author="Alex Galis" w:date="2017-05-20T19:17:00Z">
          <w:pPr/>
        </w:pPrChange>
      </w:pPr>
      <w:del w:id="1136" w:author="Alex Galis" w:date="2017-05-20T19:17:00Z">
        <w:r w:rsidRPr="006C14B5" w:rsidDel="006C4CC8">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requests for a network slice with at most 10 ms end-to-end </w:t>
      </w:r>
      <w:commentRangeStart w:id="1137"/>
      <w:r w:rsidRPr="006C14B5">
        <w:rPr>
          <w:rFonts w:ascii="Courier New" w:hAnsi="Courier New" w:cs="Courier New"/>
          <w:color w:val="000000" w:themeColor="text1"/>
          <w:sz w:val="21"/>
          <w:szCs w:val="21"/>
        </w:rPr>
        <w:t>delay</w:t>
      </w:r>
      <w:commentRangeEnd w:id="1137"/>
      <w:r w:rsidR="004F137E" w:rsidRPr="006A4E92">
        <w:rPr>
          <w:rStyle w:val="CommentReference"/>
        </w:rPr>
        <w:commentReference w:id="1137"/>
      </w:r>
      <w:r w:rsidRPr="006A4E92">
        <w:rPr>
          <w:rFonts w:ascii="Courier New" w:hAnsi="Courier New" w:cs="Courier New"/>
          <w:color w:val="000000" w:themeColor="text1"/>
          <w:sz w:val="21"/>
          <w:szCs w:val="21"/>
        </w:rPr>
        <w:t>.</w:t>
      </w:r>
      <w:ins w:id="1138" w:author="Alex Galis" w:date="2017-05-20T19:17:00Z">
        <w:r w:rsidR="006C4CC8" w:rsidRPr="009E4D88">
          <w:rPr>
            <w:rFonts w:ascii="Courier New" w:hAnsi="Courier New" w:cs="Courier New"/>
            <w:color w:val="000000" w:themeColor="text1"/>
            <w:sz w:val="21"/>
            <w:szCs w:val="21"/>
          </w:rPr>
          <w:t xml:space="preserve"> </w:t>
        </w:r>
      </w:ins>
    </w:p>
    <w:p w14:paraId="3621812F" w14:textId="77777777" w:rsidR="004C0732" w:rsidRPr="00BF4460" w:rsidRDefault="004C0732">
      <w:pPr>
        <w:ind w:left="380"/>
        <w:rPr>
          <w:rFonts w:ascii="Courier New" w:hAnsi="Courier New" w:cs="Courier New"/>
          <w:color w:val="000000" w:themeColor="text1"/>
          <w:sz w:val="21"/>
          <w:szCs w:val="21"/>
        </w:rPr>
        <w:pPrChange w:id="1139" w:author="Alex Galis" w:date="2017-05-20T19:17:00Z">
          <w:pPr/>
        </w:pPrChange>
      </w:pPr>
      <w:del w:id="1140" w:author="Alex Galis" w:date="2017-05-20T19:17:00Z">
        <w:r w:rsidRPr="00BF4460" w:rsidDel="006C4CC8">
          <w:rPr>
            <w:rFonts w:ascii="Courier New" w:hAnsi="Courier New" w:cs="Courier New"/>
            <w:color w:val="000000" w:themeColor="text1"/>
            <w:sz w:val="21"/>
            <w:szCs w:val="21"/>
          </w:rPr>
          <w:delText xml:space="preserve">      </w:delText>
        </w:r>
      </w:del>
      <w:r w:rsidRPr="00BF4460">
        <w:rPr>
          <w:rFonts w:ascii="Courier New" w:hAnsi="Courier New" w:cs="Courier New"/>
          <w:color w:val="000000" w:themeColor="text1"/>
          <w:sz w:val="21"/>
          <w:szCs w:val="21"/>
        </w:rPr>
        <w:t>Different network segments/domains should negotiate to reach an</w:t>
      </w:r>
    </w:p>
    <w:p w14:paraId="3E65A657" w14:textId="196434E2" w:rsidR="004C0732" w:rsidRPr="00BF4460" w:rsidRDefault="004C0732" w:rsidP="004C0732">
      <w:pPr>
        <w:rPr>
          <w:rFonts w:ascii="Courier New" w:hAnsi="Courier New" w:cs="Courier New"/>
          <w:color w:val="000000" w:themeColor="text1"/>
          <w:sz w:val="21"/>
          <w:szCs w:val="21"/>
        </w:rPr>
      </w:pPr>
      <w:r w:rsidRPr="00BF4460">
        <w:rPr>
          <w:rFonts w:ascii="Courier New" w:hAnsi="Courier New" w:cs="Courier New"/>
          <w:color w:val="000000" w:themeColor="text1"/>
          <w:sz w:val="21"/>
          <w:szCs w:val="21"/>
        </w:rPr>
        <w:t xml:space="preserve">   </w:t>
      </w:r>
      <w:del w:id="1141" w:author="Alex Galis" w:date="2017-05-20T19:17:00Z">
        <w:r w:rsidRPr="00BF4460" w:rsidDel="006C4CC8">
          <w:rPr>
            <w:rFonts w:ascii="Courier New" w:hAnsi="Courier New" w:cs="Courier New"/>
            <w:color w:val="000000" w:themeColor="text1"/>
            <w:sz w:val="21"/>
            <w:szCs w:val="21"/>
          </w:rPr>
          <w:delText xml:space="preserve">   </w:delText>
        </w:r>
      </w:del>
      <w:r w:rsidRPr="00BF4460">
        <w:rPr>
          <w:rFonts w:ascii="Courier New" w:hAnsi="Courier New" w:cs="Courier New"/>
          <w:color w:val="000000" w:themeColor="text1"/>
          <w:sz w:val="21"/>
          <w:szCs w:val="21"/>
        </w:rPr>
        <w:t>agreement like</w:t>
      </w:r>
      <w:del w:id="1142" w:author="KMAK" w:date="2017-05-18T06:41:00Z">
        <w:r w:rsidRPr="00BF4460" w:rsidDel="00662336">
          <w:rPr>
            <w:rFonts w:ascii="Courier New" w:hAnsi="Courier New" w:cs="Courier New"/>
            <w:color w:val="000000" w:themeColor="text1"/>
            <w:sz w:val="21"/>
            <w:szCs w:val="21"/>
          </w:rPr>
          <w:delText>s</w:delText>
        </w:r>
      </w:del>
      <w:r w:rsidRPr="00BF4460">
        <w:rPr>
          <w:rFonts w:ascii="Courier New" w:hAnsi="Courier New" w:cs="Courier New"/>
          <w:color w:val="000000" w:themeColor="text1"/>
          <w:sz w:val="21"/>
          <w:szCs w:val="21"/>
        </w:rPr>
        <w:t>-</w:t>
      </w:r>
      <w:ins w:id="1143" w:author="KMAK" w:date="2017-05-18T06:41:00Z">
        <w:r w:rsidR="00662336" w:rsidRPr="00BF4460">
          <w:rPr>
            <w:rFonts w:ascii="Courier New" w:hAnsi="Courier New" w:cs="Courier New"/>
            <w:color w:val="000000" w:themeColor="text1"/>
            <w:sz w:val="21"/>
            <w:szCs w:val="21"/>
          </w:rPr>
          <w:t xml:space="preserve"> </w:t>
        </w:r>
      </w:ins>
      <w:del w:id="1144" w:author="KMAK" w:date="2017-05-18T06:41:00Z">
        <w:r w:rsidRPr="00BF4460" w:rsidDel="00662336">
          <w:rPr>
            <w:rFonts w:ascii="Courier New" w:hAnsi="Courier New" w:cs="Courier New"/>
            <w:color w:val="000000" w:themeColor="text1"/>
            <w:sz w:val="21"/>
            <w:szCs w:val="21"/>
          </w:rPr>
          <w:delText>-</w:delText>
        </w:r>
      </w:del>
      <w:r w:rsidRPr="00BF4460">
        <w:rPr>
          <w:rFonts w:ascii="Courier New" w:hAnsi="Courier New" w:cs="Courier New"/>
          <w:color w:val="000000" w:themeColor="text1"/>
          <w:sz w:val="21"/>
          <w:szCs w:val="21"/>
        </w:rPr>
        <w:t>RAN provides at most 2 ms service, TN domain I</w:t>
      </w:r>
    </w:p>
    <w:p w14:paraId="5CAB2F45" w14:textId="77777777" w:rsidR="004C0732" w:rsidRPr="00BF4460" w:rsidRDefault="004C0732" w:rsidP="004C0732">
      <w:pPr>
        <w:rPr>
          <w:rFonts w:ascii="Courier New" w:hAnsi="Courier New" w:cs="Courier New"/>
          <w:color w:val="000000" w:themeColor="text1"/>
          <w:sz w:val="21"/>
          <w:szCs w:val="21"/>
        </w:rPr>
      </w:pPr>
      <w:r w:rsidRPr="00BF4460">
        <w:rPr>
          <w:rFonts w:ascii="Courier New" w:hAnsi="Courier New" w:cs="Courier New"/>
          <w:color w:val="000000" w:themeColor="text1"/>
          <w:sz w:val="21"/>
          <w:szCs w:val="21"/>
        </w:rPr>
        <w:t xml:space="preserve">   </w:t>
      </w:r>
      <w:del w:id="1145" w:author="Alex Galis" w:date="2017-05-20T19:18:00Z">
        <w:r w:rsidRPr="00BF4460" w:rsidDel="006C4CC8">
          <w:rPr>
            <w:rFonts w:ascii="Courier New" w:hAnsi="Courier New" w:cs="Courier New"/>
            <w:color w:val="000000" w:themeColor="text1"/>
            <w:sz w:val="21"/>
            <w:szCs w:val="21"/>
          </w:rPr>
          <w:delText xml:space="preserve"> </w:delText>
        </w:r>
      </w:del>
      <w:del w:id="1146" w:author="Alex Galis" w:date="2017-05-20T19:17:00Z">
        <w:r w:rsidRPr="00BF4460" w:rsidDel="006C4CC8">
          <w:rPr>
            <w:rFonts w:ascii="Courier New" w:hAnsi="Courier New" w:cs="Courier New"/>
            <w:color w:val="000000" w:themeColor="text1"/>
            <w:sz w:val="21"/>
            <w:szCs w:val="21"/>
          </w:rPr>
          <w:delText xml:space="preserve">  </w:delText>
        </w:r>
      </w:del>
      <w:r w:rsidRPr="00BF4460">
        <w:rPr>
          <w:rFonts w:ascii="Courier New" w:hAnsi="Courier New" w:cs="Courier New"/>
          <w:color w:val="000000" w:themeColor="text1"/>
          <w:sz w:val="21"/>
          <w:szCs w:val="21"/>
        </w:rPr>
        <w:t>provides at most 4ms service, TN domain II provides 2 ms service</w:t>
      </w:r>
    </w:p>
    <w:p w14:paraId="2E4157D6" w14:textId="77777777" w:rsidR="004C0732" w:rsidRPr="00BF4460" w:rsidRDefault="004C0732" w:rsidP="004C0732">
      <w:pPr>
        <w:rPr>
          <w:rFonts w:ascii="Courier New" w:hAnsi="Courier New" w:cs="Courier New"/>
          <w:color w:val="000000" w:themeColor="text1"/>
          <w:sz w:val="21"/>
          <w:szCs w:val="21"/>
        </w:rPr>
      </w:pPr>
      <w:r w:rsidRPr="00BF4460">
        <w:rPr>
          <w:rFonts w:ascii="Courier New" w:hAnsi="Courier New" w:cs="Courier New"/>
          <w:color w:val="000000" w:themeColor="text1"/>
          <w:sz w:val="21"/>
          <w:szCs w:val="21"/>
        </w:rPr>
        <w:t xml:space="preserve">   </w:t>
      </w:r>
      <w:del w:id="1147" w:author="Alex Galis" w:date="2017-05-20T19:18:00Z">
        <w:r w:rsidRPr="00BF4460" w:rsidDel="006C4CC8">
          <w:rPr>
            <w:rFonts w:ascii="Courier New" w:hAnsi="Courier New" w:cs="Courier New"/>
            <w:color w:val="000000" w:themeColor="text1"/>
            <w:sz w:val="21"/>
            <w:szCs w:val="21"/>
          </w:rPr>
          <w:delText xml:space="preserve">   </w:delText>
        </w:r>
      </w:del>
      <w:r w:rsidRPr="00BF4460">
        <w:rPr>
          <w:rFonts w:ascii="Courier New" w:hAnsi="Courier New" w:cs="Courier New"/>
          <w:color w:val="000000" w:themeColor="text1"/>
          <w:sz w:val="21"/>
          <w:szCs w:val="21"/>
        </w:rPr>
        <w:t>and CN provides at most 2 ms service;</w:t>
      </w:r>
    </w:p>
    <w:p w14:paraId="1BD38A8E" w14:textId="77777777" w:rsidR="004C0732" w:rsidRPr="00FE0A3F" w:rsidRDefault="004C0732" w:rsidP="004C0732">
      <w:pPr>
        <w:rPr>
          <w:rFonts w:ascii="Courier New" w:hAnsi="Courier New" w:cs="Courier New"/>
          <w:color w:val="000000" w:themeColor="text1"/>
          <w:sz w:val="21"/>
          <w:szCs w:val="21"/>
        </w:rPr>
      </w:pPr>
    </w:p>
    <w:p w14:paraId="1D772CF3" w14:textId="77777777" w:rsidR="004C0732" w:rsidRPr="009E4D88"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o  </w:t>
      </w:r>
      <w:commentRangeStart w:id="1148"/>
      <w:r w:rsidRPr="00090A4F">
        <w:rPr>
          <w:rFonts w:ascii="Courier New" w:hAnsi="Courier New" w:cs="Courier New"/>
          <w:color w:val="000000" w:themeColor="text1"/>
          <w:sz w:val="21"/>
          <w:szCs w:val="21"/>
        </w:rPr>
        <w:t>Configuration negotiation</w:t>
      </w:r>
      <w:commentRangeEnd w:id="1148"/>
      <w:r w:rsidR="00662336" w:rsidRPr="006A4E92">
        <w:rPr>
          <w:rStyle w:val="CommentReference"/>
        </w:rPr>
        <w:commentReference w:id="1148"/>
      </w:r>
      <w:r w:rsidRPr="006A4E92">
        <w:rPr>
          <w:rFonts w:ascii="Courier New" w:hAnsi="Courier New" w:cs="Courier New"/>
          <w:color w:val="000000" w:themeColor="text1"/>
          <w:sz w:val="21"/>
          <w:szCs w:val="21"/>
        </w:rPr>
        <w:t>: such as VLAN ID, remote IP address,</w:t>
      </w:r>
    </w:p>
    <w:p w14:paraId="00042512"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physical port ID, etc.;</w:t>
      </w:r>
    </w:p>
    <w:p w14:paraId="3A0EDF42" w14:textId="77777777" w:rsidR="004C0732" w:rsidRPr="00090A4F" w:rsidRDefault="004C0732" w:rsidP="004C0732">
      <w:pPr>
        <w:rPr>
          <w:rFonts w:ascii="Courier New" w:hAnsi="Courier New" w:cs="Courier New"/>
          <w:color w:val="000000" w:themeColor="text1"/>
          <w:sz w:val="21"/>
          <w:szCs w:val="21"/>
        </w:rPr>
      </w:pPr>
    </w:p>
    <w:p w14:paraId="6797B7E6"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Other inter-operations/negotiations: for example, </w:t>
      </w:r>
      <w:commentRangeStart w:id="1149"/>
      <w:r w:rsidRPr="006C14B5">
        <w:rPr>
          <w:rFonts w:ascii="Courier New" w:hAnsi="Courier New" w:cs="Courier New"/>
          <w:color w:val="000000" w:themeColor="text1"/>
          <w:sz w:val="21"/>
          <w:szCs w:val="21"/>
        </w:rPr>
        <w:t xml:space="preserve">RAN </w:t>
      </w:r>
      <w:commentRangeEnd w:id="1149"/>
      <w:r w:rsidR="00662336" w:rsidRPr="006A4E92">
        <w:rPr>
          <w:rStyle w:val="CommentReference"/>
        </w:rPr>
        <w:commentReference w:id="1149"/>
      </w:r>
      <w:r w:rsidRPr="006A4E92">
        <w:rPr>
          <w:rFonts w:ascii="Courier New" w:hAnsi="Courier New" w:cs="Courier New"/>
          <w:color w:val="000000" w:themeColor="text1"/>
          <w:sz w:val="21"/>
          <w:szCs w:val="21"/>
        </w:rPr>
        <w:t>needs to</w:t>
      </w:r>
    </w:p>
    <w:p w14:paraId="4276E0D9" w14:textId="77777777" w:rsidR="004C0732" w:rsidRPr="00BF4460" w:rsidRDefault="004C0732" w:rsidP="004C0732">
      <w:pPr>
        <w:rPr>
          <w:rFonts w:ascii="Courier New" w:hAnsi="Courier New" w:cs="Courier New"/>
          <w:color w:val="000000" w:themeColor="text1"/>
          <w:sz w:val="21"/>
          <w:szCs w:val="21"/>
        </w:rPr>
      </w:pPr>
      <w:r w:rsidRPr="00BF4460">
        <w:rPr>
          <w:rFonts w:ascii="Courier New" w:hAnsi="Courier New" w:cs="Courier New"/>
          <w:color w:val="000000" w:themeColor="text1"/>
          <w:sz w:val="21"/>
          <w:szCs w:val="21"/>
        </w:rPr>
        <w:t xml:space="preserve">      notify TN about the information of newly attached eNodeB when user</w:t>
      </w:r>
    </w:p>
    <w:p w14:paraId="659CCD0E" w14:textId="77777777" w:rsidR="004C0732" w:rsidRPr="00BF4460" w:rsidRDefault="004C0732" w:rsidP="004C0732">
      <w:pPr>
        <w:rPr>
          <w:rFonts w:ascii="Courier New" w:hAnsi="Courier New" w:cs="Courier New"/>
          <w:color w:val="000000" w:themeColor="text1"/>
          <w:sz w:val="21"/>
          <w:szCs w:val="21"/>
        </w:rPr>
      </w:pPr>
      <w:r w:rsidRPr="00BF4460">
        <w:rPr>
          <w:rFonts w:ascii="Courier New" w:hAnsi="Courier New" w:cs="Courier New"/>
          <w:color w:val="000000" w:themeColor="text1"/>
          <w:sz w:val="21"/>
          <w:szCs w:val="21"/>
        </w:rPr>
        <w:t xml:space="preserve">      moves.</w:t>
      </w:r>
    </w:p>
    <w:p w14:paraId="4B738553" w14:textId="77777777" w:rsidR="004C0732" w:rsidRPr="00BF4460" w:rsidRDefault="004C0732" w:rsidP="004C0732">
      <w:pPr>
        <w:rPr>
          <w:rFonts w:ascii="Courier New" w:hAnsi="Courier New" w:cs="Courier New"/>
          <w:color w:val="000000" w:themeColor="text1"/>
          <w:sz w:val="21"/>
          <w:szCs w:val="21"/>
        </w:rPr>
      </w:pPr>
    </w:p>
    <w:p w14:paraId="29CEA8EE" w14:textId="77777777" w:rsidR="004C0732" w:rsidRPr="00090A4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From terminal to server, an end-to-</w:t>
      </w:r>
      <w:r w:rsidRPr="00090A4F">
        <w:rPr>
          <w:rFonts w:ascii="Courier New" w:hAnsi="Courier New" w:cs="Courier New"/>
          <w:color w:val="000000" w:themeColor="text1"/>
          <w:sz w:val="21"/>
          <w:szCs w:val="21"/>
        </w:rPr>
        <w:t>end network slice will involve</w:t>
      </w:r>
    </w:p>
    <w:p w14:paraId="78337BE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different network segments such as RAN, TN, CN, etc.  Even within the</w:t>
      </w:r>
    </w:p>
    <w:p w14:paraId="6A24B3F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same network segment, there always involve multiple domains due to</w:t>
      </w:r>
    </w:p>
    <w:p w14:paraId="1D18F85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geographic isolation, administrative isolation and other reasons.</w:t>
      </w:r>
    </w:p>
    <w:p w14:paraId="61FC649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There are two ways to enable an end-to-end network slice: based on a</w:t>
      </w:r>
    </w:p>
    <w:p w14:paraId="2AAB00A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common platform or based on inter-operation/negotiation.</w:t>
      </w:r>
    </w:p>
    <w:p w14:paraId="7D4477FB" w14:textId="77777777" w:rsidR="004C0732" w:rsidRPr="006C14B5" w:rsidRDefault="004C0732" w:rsidP="004C0732">
      <w:pPr>
        <w:rPr>
          <w:rFonts w:ascii="Courier New" w:hAnsi="Courier New" w:cs="Courier New"/>
          <w:color w:val="000000" w:themeColor="text1"/>
          <w:sz w:val="21"/>
          <w:szCs w:val="21"/>
        </w:rPr>
      </w:pPr>
    </w:p>
    <w:p w14:paraId="46BBC14F" w14:textId="77777777" w:rsidR="004C0732" w:rsidRPr="006C14B5" w:rsidRDefault="004C0732" w:rsidP="004C0732">
      <w:pPr>
        <w:rPr>
          <w:rFonts w:ascii="Courier New" w:hAnsi="Courier New" w:cs="Courier New"/>
          <w:color w:val="000000" w:themeColor="text1"/>
          <w:sz w:val="21"/>
          <w:szCs w:val="21"/>
        </w:rPr>
      </w:pPr>
    </w:p>
    <w:p w14:paraId="2BF3C78C" w14:textId="77777777" w:rsidR="004C0732" w:rsidRPr="006C14B5" w:rsidRDefault="004C0732" w:rsidP="004C0732">
      <w:pPr>
        <w:rPr>
          <w:rFonts w:ascii="Courier New" w:hAnsi="Courier New" w:cs="Courier New"/>
          <w:color w:val="000000" w:themeColor="text1"/>
          <w:sz w:val="21"/>
          <w:szCs w:val="21"/>
        </w:rPr>
      </w:pPr>
    </w:p>
    <w:p w14:paraId="423B032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5]</w:t>
      </w:r>
    </w:p>
    <w:p w14:paraId="6CF4B8F8" w14:textId="4F3F46F2" w:rsidR="004C0732" w:rsidRPr="006C14B5" w:rsidRDefault="004C0732" w:rsidP="004C0732">
      <w:pPr>
        <w:rPr>
          <w:rFonts w:ascii="Courier New" w:hAnsi="Courier New" w:cs="Courier New"/>
          <w:color w:val="000000" w:themeColor="text1"/>
          <w:sz w:val="21"/>
          <w:szCs w:val="21"/>
        </w:rPr>
      </w:pPr>
    </w:p>
    <w:p w14:paraId="0368FF1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6E0E54D7" w14:textId="77777777" w:rsidR="004C0732" w:rsidRPr="006C14B5" w:rsidRDefault="004C0732" w:rsidP="004C0732">
      <w:pPr>
        <w:rPr>
          <w:rFonts w:ascii="Courier New" w:hAnsi="Courier New" w:cs="Courier New"/>
          <w:color w:val="000000" w:themeColor="text1"/>
          <w:sz w:val="21"/>
          <w:szCs w:val="21"/>
        </w:rPr>
      </w:pPr>
    </w:p>
    <w:p w14:paraId="36D9AD40" w14:textId="77777777" w:rsidR="004C0732" w:rsidRPr="006C14B5" w:rsidRDefault="004C0732" w:rsidP="004C0732">
      <w:pPr>
        <w:rPr>
          <w:rFonts w:ascii="Courier New" w:hAnsi="Courier New" w:cs="Courier New"/>
          <w:color w:val="000000" w:themeColor="text1"/>
          <w:sz w:val="21"/>
          <w:szCs w:val="21"/>
        </w:rPr>
      </w:pPr>
    </w:p>
    <w:p w14:paraId="57D82E84"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If all of the involved network segments </w:t>
      </w:r>
      <w:commentRangeStart w:id="1150"/>
      <w:r w:rsidRPr="006C14B5">
        <w:rPr>
          <w:rFonts w:ascii="Courier New" w:hAnsi="Courier New" w:cs="Courier New"/>
          <w:color w:val="000000" w:themeColor="text1"/>
          <w:sz w:val="21"/>
          <w:szCs w:val="21"/>
        </w:rPr>
        <w:t xml:space="preserve">and domains </w:t>
      </w:r>
      <w:commentRangeEnd w:id="1150"/>
      <w:r w:rsidR="008B3798" w:rsidRPr="006A4E92">
        <w:rPr>
          <w:rStyle w:val="CommentReference"/>
        </w:rPr>
        <w:commentReference w:id="1150"/>
      </w:r>
      <w:r w:rsidRPr="006A4E92">
        <w:rPr>
          <w:rFonts w:ascii="Courier New" w:hAnsi="Courier New" w:cs="Courier New"/>
          <w:color w:val="000000" w:themeColor="text1"/>
          <w:sz w:val="21"/>
          <w:szCs w:val="21"/>
        </w:rPr>
        <w:t>belong to the</w:t>
      </w:r>
    </w:p>
    <w:p w14:paraId="1B7D559F"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same operator or the same operator union, the common platform</w:t>
      </w:r>
    </w:p>
    <w:p w14:paraId="324A7C2B"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solution may be work.  In this case, all of the network segments and</w:t>
      </w:r>
    </w:p>
    <w:p w14:paraId="6E8A5B6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domains only need to communicate with the common platform, and follow</w:t>
      </w:r>
    </w:p>
    <w:p w14:paraId="4CE274A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coordination management of this common platform.  Whilst the most</w:t>
      </w:r>
    </w:p>
    <w:p w14:paraId="26A342C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common case is that the involved network segments and domains belong</w:t>
      </w:r>
    </w:p>
    <w:p w14:paraId="60469B85"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to different operators/</w:t>
      </w:r>
      <w:commentRangeStart w:id="1151"/>
      <w:r w:rsidRPr="006C14B5">
        <w:rPr>
          <w:rFonts w:ascii="Courier New" w:hAnsi="Courier New" w:cs="Courier New"/>
          <w:color w:val="000000" w:themeColor="text1"/>
          <w:sz w:val="21"/>
          <w:szCs w:val="21"/>
        </w:rPr>
        <w:t>vendors</w:t>
      </w:r>
      <w:commentRangeEnd w:id="1151"/>
      <w:r w:rsidR="00DE2B77" w:rsidRPr="006A4E92">
        <w:rPr>
          <w:rStyle w:val="CommentReference"/>
        </w:rPr>
        <w:commentReference w:id="1151"/>
      </w:r>
      <w:r w:rsidRPr="006A4E92">
        <w:rPr>
          <w:rFonts w:ascii="Courier New" w:hAnsi="Courier New" w:cs="Courier New"/>
          <w:color w:val="000000" w:themeColor="text1"/>
          <w:sz w:val="21"/>
          <w:szCs w:val="21"/>
        </w:rPr>
        <w:t>/administrative regions, and there does</w:t>
      </w:r>
    </w:p>
    <w:p w14:paraId="0FC9307C"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not exist a common platform.  Consequently, the cross-network segment</w:t>
      </w:r>
    </w:p>
    <w:p w14:paraId="3455BF7E" w14:textId="77777777" w:rsidR="004C0732" w:rsidRPr="006C14B5"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and cross-domain inter-operation/negotiation (i.e., end-</w:t>
      </w:r>
      <w:r w:rsidRPr="006C14B5">
        <w:rPr>
          <w:rFonts w:ascii="Courier New" w:hAnsi="Courier New" w:cs="Courier New"/>
          <w:color w:val="000000" w:themeColor="text1"/>
          <w:sz w:val="21"/>
          <w:szCs w:val="21"/>
        </w:rPr>
        <w:t>to-end</w:t>
      </w:r>
    </w:p>
    <w:p w14:paraId="58A0125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 slicing) will be essential throughout the whole lifecycle.</w:t>
      </w:r>
    </w:p>
    <w:p w14:paraId="0FEBD3EB" w14:textId="77777777" w:rsidR="004C0732" w:rsidRPr="006C14B5" w:rsidRDefault="004C0732" w:rsidP="004C0732">
      <w:pPr>
        <w:rPr>
          <w:rFonts w:ascii="Courier New" w:hAnsi="Courier New" w:cs="Courier New"/>
          <w:color w:val="000000" w:themeColor="text1"/>
          <w:sz w:val="21"/>
          <w:szCs w:val="21"/>
        </w:rPr>
      </w:pPr>
    </w:p>
    <w:p w14:paraId="652DA913" w14:textId="0A6576B0"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5.</w:t>
      </w:r>
      <w:del w:id="1152" w:author="Alex Galis" w:date="2017-05-20T15:54:00Z">
        <w:r w:rsidRPr="006C14B5" w:rsidDel="009D08E9">
          <w:rPr>
            <w:rFonts w:ascii="Courier New" w:hAnsi="Courier New" w:cs="Courier New"/>
            <w:color w:val="000000" w:themeColor="text1"/>
            <w:sz w:val="21"/>
            <w:szCs w:val="21"/>
          </w:rPr>
          <w:delText xml:space="preserve">2. </w:delText>
        </w:r>
      </w:del>
      <w:r w:rsidRPr="006C14B5">
        <w:rPr>
          <w:rFonts w:ascii="Courier New" w:hAnsi="Courier New" w:cs="Courier New"/>
          <w:color w:val="000000" w:themeColor="text1"/>
          <w:sz w:val="21"/>
          <w:szCs w:val="21"/>
        </w:rPr>
        <w:t xml:space="preserve"> Related Work</w:t>
      </w:r>
    </w:p>
    <w:p w14:paraId="23BC1B6A" w14:textId="77777777" w:rsidR="004C0732" w:rsidRPr="006C14B5" w:rsidRDefault="004C0732" w:rsidP="004C0732">
      <w:pPr>
        <w:rPr>
          <w:rFonts w:ascii="Courier New" w:hAnsi="Courier New" w:cs="Courier New"/>
          <w:color w:val="000000" w:themeColor="text1"/>
          <w:sz w:val="21"/>
          <w:szCs w:val="21"/>
        </w:rPr>
      </w:pPr>
    </w:p>
    <w:p w14:paraId="02747F5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There are some related works studies the inter-operation/negotiation</w:t>
      </w:r>
    </w:p>
    <w:p w14:paraId="4A46BBB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between different entities.  This subsection will briefly review</w:t>
      </w:r>
    </w:p>
    <w:p w14:paraId="169B7C40" w14:textId="77777777" w:rsidR="004C0732" w:rsidRPr="006C14B5" w:rsidRDefault="004C0732" w:rsidP="004C0732">
      <w:pPr>
        <w:rPr>
          <w:ins w:id="1153" w:author="KMAK" w:date="2017-05-18T12:01: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these related work to provide a basis for the gap analysis.</w:t>
      </w:r>
    </w:p>
    <w:p w14:paraId="2D72AB4D" w14:textId="42CE2C01" w:rsidR="00244EED" w:rsidRPr="006C14B5" w:rsidDel="00244EED" w:rsidRDefault="00244EED" w:rsidP="004C0732">
      <w:pPr>
        <w:rPr>
          <w:del w:id="1154" w:author="KMAK" w:date="2017-05-18T12:02:00Z"/>
          <w:rFonts w:ascii="Courier New" w:hAnsi="Courier New" w:cs="Courier New"/>
          <w:color w:val="000000" w:themeColor="text1"/>
          <w:sz w:val="21"/>
          <w:szCs w:val="21"/>
        </w:rPr>
      </w:pPr>
    </w:p>
    <w:p w14:paraId="65FA72E6" w14:textId="77777777" w:rsidR="004C0732" w:rsidRPr="006C14B5" w:rsidRDefault="004C0732" w:rsidP="004C0732">
      <w:pPr>
        <w:rPr>
          <w:rFonts w:ascii="Courier New" w:hAnsi="Courier New" w:cs="Courier New"/>
          <w:color w:val="000000" w:themeColor="text1"/>
          <w:sz w:val="21"/>
          <w:szCs w:val="21"/>
        </w:rPr>
      </w:pPr>
    </w:p>
    <w:p w14:paraId="5416BE9D" w14:textId="219CBC22" w:rsidR="004C0732" w:rsidRPr="006A4E92" w:rsidRDefault="004C0732" w:rsidP="004C0732">
      <w:pPr>
        <w:rPr>
          <w:rFonts w:ascii="Courier New" w:hAnsi="Courier New" w:cs="Courier New"/>
          <w:color w:val="000000" w:themeColor="text1"/>
          <w:sz w:val="21"/>
          <w:szCs w:val="21"/>
        </w:rPr>
      </w:pPr>
      <w:commentRangeStart w:id="1155"/>
      <w:r w:rsidRPr="006C14B5">
        <w:rPr>
          <w:rFonts w:ascii="Courier New" w:hAnsi="Courier New" w:cs="Courier New"/>
          <w:color w:val="000000" w:themeColor="text1"/>
          <w:sz w:val="21"/>
          <w:szCs w:val="21"/>
        </w:rPr>
        <w:t>5.</w:t>
      </w:r>
      <w:del w:id="1156" w:author="Alex Galis" w:date="2017-05-20T15:54:00Z">
        <w:r w:rsidRPr="006C14B5" w:rsidDel="009D08E9">
          <w:rPr>
            <w:rFonts w:ascii="Courier New" w:hAnsi="Courier New" w:cs="Courier New"/>
            <w:color w:val="000000" w:themeColor="text1"/>
            <w:sz w:val="21"/>
            <w:szCs w:val="21"/>
          </w:rPr>
          <w:delText>2.</w:delText>
        </w:r>
      </w:del>
      <w:r w:rsidRPr="006C14B5">
        <w:rPr>
          <w:rFonts w:ascii="Courier New" w:hAnsi="Courier New" w:cs="Courier New"/>
          <w:color w:val="000000" w:themeColor="text1"/>
          <w:sz w:val="21"/>
          <w:szCs w:val="21"/>
        </w:rPr>
        <w:t xml:space="preserve">1.  </w:t>
      </w:r>
      <w:ins w:id="1157" w:author="Alex Galis" w:date="2017-05-20T16:01:00Z">
        <w:r w:rsidR="008D005A" w:rsidRPr="006C14B5">
          <w:rPr>
            <w:rFonts w:ascii="Courier New" w:hAnsi="Courier New" w:cs="Courier New"/>
            <w:color w:val="000000" w:themeColor="text1"/>
            <w:sz w:val="21"/>
            <w:szCs w:val="21"/>
          </w:rPr>
          <w:t xml:space="preserve">IETF </w:t>
        </w:r>
      </w:ins>
      <w:r w:rsidRPr="006C14B5">
        <w:rPr>
          <w:rFonts w:ascii="Courier New" w:hAnsi="Courier New" w:cs="Courier New"/>
          <w:color w:val="000000" w:themeColor="text1"/>
          <w:sz w:val="21"/>
          <w:szCs w:val="21"/>
        </w:rPr>
        <w:t>Autonomic Networking Integrated Model and Approach (ANIMA)</w:t>
      </w:r>
      <w:commentRangeEnd w:id="1155"/>
      <w:r w:rsidR="00797F1C" w:rsidRPr="006A4E92">
        <w:rPr>
          <w:rStyle w:val="CommentReference"/>
        </w:rPr>
        <w:commentReference w:id="1155"/>
      </w:r>
    </w:p>
    <w:p w14:paraId="079B7DCE" w14:textId="77777777" w:rsidR="004C0732" w:rsidRPr="009E4D88" w:rsidRDefault="004C0732" w:rsidP="004C0732">
      <w:pPr>
        <w:rPr>
          <w:rFonts w:ascii="Courier New" w:hAnsi="Courier New" w:cs="Courier New"/>
          <w:color w:val="000000" w:themeColor="text1"/>
          <w:sz w:val="21"/>
          <w:szCs w:val="21"/>
        </w:rPr>
      </w:pPr>
    </w:p>
    <w:p w14:paraId="73360978" w14:textId="77777777" w:rsidR="004C0732" w:rsidRPr="00090A4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w:t>
      </w:r>
      <w:r w:rsidRPr="00090A4F">
        <w:rPr>
          <w:rFonts w:ascii="Courier New" w:hAnsi="Courier New" w:cs="Courier New"/>
          <w:color w:val="000000" w:themeColor="text1"/>
          <w:sz w:val="21"/>
          <w:szCs w:val="21"/>
        </w:rPr>
        <w:t xml:space="preserve">  Autonomic Networking Integrated Model and Approach (ANIMA) WG</w:t>
      </w:r>
    </w:p>
    <w:p w14:paraId="7B16454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provides a series of tools for distribued and automatic management,</w:t>
      </w:r>
    </w:p>
    <w:p w14:paraId="206D1C1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which includes: Generic Autonomic Signaling Protocol (GRASP) ,</w:t>
      </w:r>
    </w:p>
    <w:p w14:paraId="14DBBA6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Autonomic Networking Infrastructure (ANI), etc.</w:t>
      </w:r>
    </w:p>
    <w:p w14:paraId="4C8BF583" w14:textId="77777777" w:rsidR="004C0732" w:rsidRPr="006C14B5" w:rsidRDefault="004C0732" w:rsidP="004C0732">
      <w:pPr>
        <w:rPr>
          <w:rFonts w:ascii="Courier New" w:hAnsi="Courier New" w:cs="Courier New"/>
          <w:color w:val="000000" w:themeColor="text1"/>
          <w:sz w:val="21"/>
          <w:szCs w:val="21"/>
        </w:rPr>
      </w:pPr>
    </w:p>
    <w:p w14:paraId="30567D7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GRASP [ANIMA-GRASP] is a protocol for the negotiation between ASAs</w:t>
      </w:r>
    </w:p>
    <w:p w14:paraId="011897D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(Autonomic Service Agent).  In GRASP, ASAs could be considered as</w:t>
      </w:r>
    </w:p>
    <w:p w14:paraId="27853FB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"APPs" installed on a device.  Different ASAs fulfil different</w:t>
      </w:r>
    </w:p>
    <w:p w14:paraId="3DE9FC9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management tasks such as parameter configuration, service delivery,</w:t>
      </w:r>
    </w:p>
    <w:p w14:paraId="548BF92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etc.  Based on GRASP, the same purpose ASAs that installed on</w:t>
      </w:r>
    </w:p>
    <w:p w14:paraId="18E2D3B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different devices are able to inter-operate and negotiate with each</w:t>
      </w:r>
    </w:p>
    <w:p w14:paraId="50E0FF4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other.  Network slicing could make use of GRASP for the coordination</w:t>
      </w:r>
    </w:p>
    <w:p w14:paraId="62AF156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among devices in the underlying infrustracture layer, as well as the</w:t>
      </w:r>
    </w:p>
    <w:p w14:paraId="71D5B20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coordination among different domain managers.  However, the security</w:t>
      </w:r>
    </w:p>
    <w:p w14:paraId="2E1B1ED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issue incured by cross-domain usage should be fixed in GRASP.</w:t>
      </w:r>
    </w:p>
    <w:p w14:paraId="617BF533" w14:textId="77777777" w:rsidR="004C0732" w:rsidRPr="006C14B5" w:rsidRDefault="004C0732" w:rsidP="004C0732">
      <w:pPr>
        <w:rPr>
          <w:rFonts w:ascii="Courier New" w:hAnsi="Courier New" w:cs="Courier New"/>
          <w:color w:val="000000" w:themeColor="text1"/>
          <w:sz w:val="21"/>
          <w:szCs w:val="21"/>
        </w:rPr>
      </w:pPr>
    </w:p>
    <w:p w14:paraId="6B7A9B7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ANI [ANI] is a technical packet consisting of BootStrap (for</w:t>
      </w:r>
    </w:p>
    <w:p w14:paraId="59AAFA5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authentication, domain certification distribution, etc.), ACP (a</w:t>
      </w:r>
    </w:p>
    <w:p w14:paraId="0F5210C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separate control plane), and GRASP (for control message</w:t>
      </w:r>
    </w:p>
    <w:p w14:paraId="5A59845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coordination).  ANI could be used to construct the management tunnel</w:t>
      </w:r>
    </w:p>
    <w:p w14:paraId="373701B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among devices in uderlying infrustrature layer.  While the network</w:t>
      </w:r>
    </w:p>
    <w:p w14:paraId="5449392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slicing and cross-domain oriented extensions are necessary.</w:t>
      </w:r>
    </w:p>
    <w:p w14:paraId="182229B8" w14:textId="77777777" w:rsidR="004C0732" w:rsidRPr="006C14B5" w:rsidRDefault="004C0732" w:rsidP="004C0732">
      <w:pPr>
        <w:rPr>
          <w:rFonts w:ascii="Courier New" w:hAnsi="Courier New" w:cs="Courier New"/>
          <w:color w:val="000000" w:themeColor="text1"/>
          <w:sz w:val="21"/>
          <w:szCs w:val="21"/>
        </w:rPr>
      </w:pPr>
    </w:p>
    <w:p w14:paraId="71A7332F" w14:textId="14EA34D4"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5.</w:t>
      </w:r>
      <w:del w:id="1158" w:author="Alex Galis" w:date="2017-05-20T15:54:00Z">
        <w:r w:rsidRPr="006C14B5" w:rsidDel="009D08E9">
          <w:rPr>
            <w:rFonts w:ascii="Courier New" w:hAnsi="Courier New" w:cs="Courier New"/>
            <w:color w:val="000000" w:themeColor="text1"/>
            <w:sz w:val="21"/>
            <w:szCs w:val="21"/>
          </w:rPr>
          <w:delText>2.</w:delText>
        </w:r>
      </w:del>
      <w:r w:rsidRPr="006C14B5">
        <w:rPr>
          <w:rFonts w:ascii="Courier New" w:hAnsi="Courier New" w:cs="Courier New"/>
          <w:color w:val="000000" w:themeColor="text1"/>
          <w:sz w:val="21"/>
          <w:szCs w:val="21"/>
        </w:rPr>
        <w:t xml:space="preserve">2.  </w:t>
      </w:r>
      <w:ins w:id="1159" w:author="Alex Galis" w:date="2017-05-20T16:01:00Z">
        <w:r w:rsidR="008D005A" w:rsidRPr="006C14B5">
          <w:rPr>
            <w:rFonts w:ascii="Courier New" w:hAnsi="Courier New" w:cs="Courier New"/>
            <w:color w:val="000000" w:themeColor="text1"/>
            <w:sz w:val="21"/>
            <w:szCs w:val="21"/>
          </w:rPr>
          <w:t xml:space="preserve">IETF </w:t>
        </w:r>
      </w:ins>
      <w:r w:rsidRPr="006C14B5">
        <w:rPr>
          <w:rFonts w:ascii="Courier New" w:hAnsi="Courier New" w:cs="Courier New"/>
          <w:color w:val="000000" w:themeColor="text1"/>
          <w:sz w:val="21"/>
          <w:szCs w:val="21"/>
        </w:rPr>
        <w:t>Abstraction and Control of Traffic Engineered Networks (ACTN)</w:t>
      </w:r>
    </w:p>
    <w:p w14:paraId="36638CE2" w14:textId="77777777" w:rsidR="004C0732" w:rsidRPr="006C14B5" w:rsidRDefault="004C0732" w:rsidP="004C0732">
      <w:pPr>
        <w:rPr>
          <w:rFonts w:ascii="Courier New" w:hAnsi="Courier New" w:cs="Courier New"/>
          <w:color w:val="000000" w:themeColor="text1"/>
          <w:sz w:val="21"/>
          <w:szCs w:val="21"/>
        </w:rPr>
      </w:pPr>
    </w:p>
    <w:p w14:paraId="242088D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ACTN [TEAS-ACTN] is an information model proposed to TEAS WG, which</w:t>
      </w:r>
    </w:p>
    <w:p w14:paraId="0F2EE95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enables the multi-domain coordination in transport network.  As a</w:t>
      </w:r>
    </w:p>
    <w:p w14:paraId="15BB6A48"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end-to-end network slicing solution, ACTN is </w:t>
      </w:r>
      <w:commentRangeStart w:id="1160"/>
      <w:r w:rsidRPr="006C14B5">
        <w:rPr>
          <w:rFonts w:ascii="Courier New" w:hAnsi="Courier New" w:cs="Courier New"/>
          <w:color w:val="000000" w:themeColor="text1"/>
          <w:sz w:val="21"/>
          <w:szCs w:val="21"/>
        </w:rPr>
        <w:t xml:space="preserve">unable </w:t>
      </w:r>
      <w:commentRangeEnd w:id="1160"/>
      <w:r w:rsidR="00FE6014" w:rsidRPr="006A4E92">
        <w:rPr>
          <w:rStyle w:val="CommentReference"/>
        </w:rPr>
        <w:commentReference w:id="1160"/>
      </w:r>
      <w:r w:rsidRPr="006A4E92">
        <w:rPr>
          <w:rFonts w:ascii="Courier New" w:hAnsi="Courier New" w:cs="Courier New"/>
          <w:color w:val="000000" w:themeColor="text1"/>
          <w:sz w:val="21"/>
          <w:szCs w:val="21"/>
        </w:rPr>
        <w:t>to provide the</w:t>
      </w:r>
    </w:p>
    <w:p w14:paraId="51E9094C"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cross-network segment and the corss-operator negoation/inter-</w:t>
      </w:r>
    </w:p>
    <w:p w14:paraId="74168AD6" w14:textId="77777777" w:rsidR="004C0732" w:rsidRPr="00090A4F" w:rsidRDefault="004C0732" w:rsidP="004C0732">
      <w:pPr>
        <w:rPr>
          <w:rFonts w:ascii="Courier New" w:hAnsi="Courier New" w:cs="Courier New"/>
          <w:color w:val="000000" w:themeColor="text1"/>
          <w:sz w:val="21"/>
          <w:szCs w:val="21"/>
        </w:rPr>
      </w:pPr>
    </w:p>
    <w:p w14:paraId="1FD938F8" w14:textId="77777777" w:rsidR="004C0732" w:rsidRPr="006C14B5" w:rsidRDefault="004C0732" w:rsidP="004C0732">
      <w:pPr>
        <w:rPr>
          <w:rFonts w:ascii="Courier New" w:hAnsi="Courier New" w:cs="Courier New"/>
          <w:color w:val="000000" w:themeColor="text1"/>
          <w:sz w:val="21"/>
          <w:szCs w:val="21"/>
        </w:rPr>
      </w:pPr>
    </w:p>
    <w:p w14:paraId="6B6B3412" w14:textId="77777777" w:rsidR="004C0732" w:rsidRPr="006C14B5" w:rsidRDefault="004C0732" w:rsidP="004C0732">
      <w:pPr>
        <w:rPr>
          <w:rFonts w:ascii="Courier New" w:hAnsi="Courier New" w:cs="Courier New"/>
          <w:color w:val="000000" w:themeColor="text1"/>
          <w:sz w:val="21"/>
          <w:szCs w:val="21"/>
        </w:rPr>
      </w:pPr>
    </w:p>
    <w:p w14:paraId="0AB9764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6]</w:t>
      </w:r>
    </w:p>
    <w:p w14:paraId="07FC20D9" w14:textId="4991A3E1" w:rsidR="004C0732" w:rsidRPr="006C14B5" w:rsidRDefault="004C0732" w:rsidP="004C0732">
      <w:pPr>
        <w:rPr>
          <w:rFonts w:ascii="Courier New" w:hAnsi="Courier New" w:cs="Courier New"/>
          <w:color w:val="000000" w:themeColor="text1"/>
          <w:sz w:val="21"/>
          <w:szCs w:val="21"/>
        </w:rPr>
      </w:pPr>
    </w:p>
    <w:p w14:paraId="6E84D32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78A4C94B" w14:textId="77777777" w:rsidR="004C0732" w:rsidRPr="006C14B5" w:rsidRDefault="004C0732" w:rsidP="004C0732">
      <w:pPr>
        <w:rPr>
          <w:rFonts w:ascii="Courier New" w:hAnsi="Courier New" w:cs="Courier New"/>
          <w:color w:val="000000" w:themeColor="text1"/>
          <w:sz w:val="21"/>
          <w:szCs w:val="21"/>
        </w:rPr>
      </w:pPr>
    </w:p>
    <w:p w14:paraId="64CB2B85" w14:textId="77777777" w:rsidR="004C0732" w:rsidRPr="006C14B5" w:rsidRDefault="004C0732" w:rsidP="004C0732">
      <w:pPr>
        <w:rPr>
          <w:rFonts w:ascii="Courier New" w:hAnsi="Courier New" w:cs="Courier New"/>
          <w:color w:val="000000" w:themeColor="text1"/>
          <w:sz w:val="21"/>
          <w:szCs w:val="21"/>
        </w:rPr>
      </w:pPr>
    </w:p>
    <w:p w14:paraId="61516F19" w14:textId="2233E35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operation, as well as the negoation/inter-operation </w:t>
      </w:r>
      <w:del w:id="1161" w:author="KMAK" w:date="2017-05-18T06:55:00Z">
        <w:r w:rsidRPr="006C14B5" w:rsidDel="00FE6014">
          <w:rPr>
            <w:rFonts w:ascii="Courier New" w:hAnsi="Courier New" w:cs="Courier New"/>
            <w:color w:val="000000" w:themeColor="text1"/>
            <w:sz w:val="21"/>
            <w:szCs w:val="21"/>
          </w:rPr>
          <w:delText xml:space="preserve">corss </w:delText>
        </w:r>
      </w:del>
      <w:ins w:id="1162" w:author="KMAK" w:date="2017-05-18T06:55:00Z">
        <w:r w:rsidR="00FE6014" w:rsidRPr="006C14B5">
          <w:rPr>
            <w:rFonts w:ascii="Courier New" w:hAnsi="Courier New" w:cs="Courier New"/>
            <w:color w:val="000000" w:themeColor="text1"/>
            <w:sz w:val="21"/>
            <w:szCs w:val="21"/>
          </w:rPr>
          <w:t xml:space="preserve">across </w:t>
        </w:r>
      </w:ins>
      <w:r w:rsidRPr="006C14B5">
        <w:rPr>
          <w:rFonts w:ascii="Courier New" w:hAnsi="Courier New" w:cs="Courier New"/>
          <w:color w:val="000000" w:themeColor="text1"/>
          <w:sz w:val="21"/>
          <w:szCs w:val="21"/>
        </w:rPr>
        <w:t>different</w:t>
      </w:r>
    </w:p>
    <w:p w14:paraId="0C1FED7F" w14:textId="2CC0DC06"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administration </w:t>
      </w:r>
      <w:del w:id="1163" w:author="KMAK" w:date="2017-05-18T06:55:00Z">
        <w:r w:rsidRPr="006C14B5" w:rsidDel="00FE6014">
          <w:rPr>
            <w:rFonts w:ascii="Courier New" w:hAnsi="Courier New" w:cs="Courier New"/>
            <w:color w:val="000000" w:themeColor="text1"/>
            <w:sz w:val="21"/>
            <w:szCs w:val="21"/>
          </w:rPr>
          <w:delText xml:space="preserve">domians </w:delText>
        </w:r>
      </w:del>
      <w:ins w:id="1164" w:author="KMAK" w:date="2017-05-18T06:55:00Z">
        <w:r w:rsidR="00FE6014" w:rsidRPr="006C14B5">
          <w:rPr>
            <w:rFonts w:ascii="Courier New" w:hAnsi="Courier New" w:cs="Courier New"/>
            <w:color w:val="000000" w:themeColor="text1"/>
            <w:sz w:val="21"/>
            <w:szCs w:val="21"/>
          </w:rPr>
          <w:t xml:space="preserve">domains </w:t>
        </w:r>
      </w:ins>
      <w:r w:rsidRPr="006C14B5">
        <w:rPr>
          <w:rFonts w:ascii="Courier New" w:hAnsi="Courier New" w:cs="Courier New"/>
          <w:color w:val="000000" w:themeColor="text1"/>
          <w:sz w:val="21"/>
          <w:szCs w:val="21"/>
        </w:rPr>
        <w:t>within an operator.  In ACTN, each physical</w:t>
      </w:r>
    </w:p>
    <w:p w14:paraId="3FE6EBB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transport network domain is under the control of a PNC as shown in</w:t>
      </w:r>
    </w:p>
    <w:p w14:paraId="18ECB4E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Figure 1.  Based on a MDSC, multiple PNCs coordinate with each other.</w:t>
      </w:r>
    </w:p>
    <w:p w14:paraId="4BE3CB7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Although the MDSC may be a hierarchical structure, the hierarchical</w:t>
      </w:r>
    </w:p>
    <w:p w14:paraId="7D01891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MDSC still could be regarded as a logical common platform.  As</w:t>
      </w:r>
    </w:p>
    <w:p w14:paraId="3EF62B8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section 4.1 discussed, such common platform solution has a strict</w:t>
      </w:r>
    </w:p>
    <w:p w14:paraId="04F0959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presumption that is all of the PNCs belong to the same </w:t>
      </w:r>
      <w:commentRangeStart w:id="1165"/>
      <w:r w:rsidRPr="006C14B5">
        <w:rPr>
          <w:rFonts w:ascii="Courier New" w:hAnsi="Courier New" w:cs="Courier New"/>
          <w:color w:val="000000" w:themeColor="text1"/>
          <w:sz w:val="21"/>
          <w:szCs w:val="21"/>
        </w:rPr>
        <w:t>administration</w:t>
      </w:r>
    </w:p>
    <w:p w14:paraId="1CA86B06"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region, the same operator or the same operator union</w:t>
      </w:r>
      <w:commentRangeEnd w:id="1165"/>
      <w:r w:rsidR="00AC0BBD" w:rsidRPr="006A4E92">
        <w:rPr>
          <w:rStyle w:val="CommentReference"/>
        </w:rPr>
        <w:commentReference w:id="1165"/>
      </w:r>
      <w:r w:rsidRPr="006A4E92">
        <w:rPr>
          <w:rFonts w:ascii="Courier New" w:hAnsi="Courier New" w:cs="Courier New"/>
          <w:color w:val="000000" w:themeColor="text1"/>
          <w:sz w:val="21"/>
          <w:szCs w:val="21"/>
        </w:rPr>
        <w:t>.  The biggest</w:t>
      </w:r>
    </w:p>
    <w:p w14:paraId="041E877F" w14:textId="77777777" w:rsidR="004C0732" w:rsidRPr="00090A4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factor that prevents ACTN from being directly applied to net</w:t>
      </w:r>
      <w:r w:rsidRPr="00090A4F">
        <w:rPr>
          <w:rFonts w:ascii="Courier New" w:hAnsi="Courier New" w:cs="Courier New"/>
          <w:color w:val="000000" w:themeColor="text1"/>
          <w:sz w:val="21"/>
          <w:szCs w:val="21"/>
        </w:rPr>
        <w:t>work</w:t>
      </w:r>
    </w:p>
    <w:p w14:paraId="2240BD1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slicing is that, ACTN and network slicing have totally differnet</w:t>
      </w:r>
    </w:p>
    <w:p w14:paraId="28A3372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management modes.  ACTN is path-oriented (i.e., LSP technique based),</w:t>
      </w:r>
    </w:p>
    <w:p w14:paraId="1886DF0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whilst network slicing is resource-oriented.  Take the scenario shown</w:t>
      </w:r>
    </w:p>
    <w:p w14:paraId="0926FAE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 Figure 2 as an example, there are two LSPs: LSP1 (A-&gt;C-&gt;D, 20G)</w:t>
      </w:r>
    </w:p>
    <w:p w14:paraId="3774C80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LSP2 (B-&gt;C-&gt;D, 20G).  </w:t>
      </w:r>
      <w:commentRangeStart w:id="1166"/>
      <w:r w:rsidRPr="006C14B5">
        <w:rPr>
          <w:rFonts w:ascii="Courier New" w:hAnsi="Courier New" w:cs="Courier New"/>
          <w:color w:val="000000" w:themeColor="text1"/>
          <w:sz w:val="21"/>
          <w:szCs w:val="21"/>
        </w:rPr>
        <w:t>If the coming data of Node A becomes to</w:t>
      </w:r>
    </w:p>
    <w:p w14:paraId="1629EF3D"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10G, and the coming data of Node B becomes to 30G</w:t>
      </w:r>
      <w:commentRangeEnd w:id="1166"/>
      <w:r w:rsidR="00F04059" w:rsidRPr="006A4E92">
        <w:rPr>
          <w:rStyle w:val="CommentReference"/>
        </w:rPr>
        <w:commentReference w:id="1166"/>
      </w:r>
      <w:r w:rsidRPr="006A4E92">
        <w:rPr>
          <w:rFonts w:ascii="Courier New" w:hAnsi="Courier New" w:cs="Courier New"/>
          <w:color w:val="000000" w:themeColor="text1"/>
          <w:sz w:val="21"/>
          <w:szCs w:val="21"/>
        </w:rPr>
        <w:t>.  Then, the path-</w:t>
      </w:r>
    </w:p>
    <w:p w14:paraId="61CBA9F6"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oriented management has to re-configure these two LSPs (i.e., LSP1</w:t>
      </w:r>
    </w:p>
    <w:p w14:paraId="5D44220D"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and LSP2).  While from the resource-oriented management perspective,</w:t>
      </w:r>
    </w:p>
    <w:p w14:paraId="19DB24D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C-&gt;D part does not need any change.  In summary,</w:t>
      </w:r>
    </w:p>
    <w:p w14:paraId="072116F6" w14:textId="77777777" w:rsidR="004C0732" w:rsidRPr="006C14B5" w:rsidRDefault="004C0732" w:rsidP="004C0732">
      <w:pPr>
        <w:rPr>
          <w:rFonts w:ascii="Courier New" w:hAnsi="Courier New" w:cs="Courier New"/>
          <w:color w:val="000000" w:themeColor="text1"/>
          <w:sz w:val="21"/>
          <w:szCs w:val="21"/>
        </w:rPr>
      </w:pPr>
    </w:p>
    <w:p w14:paraId="1B7AA07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4A6A47C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CNC-A |     | CNC-B |       | CNC-C |</w:t>
      </w:r>
    </w:p>
    <w:p w14:paraId="6A4F60C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0240657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7B8188C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|CMI     /------+</w:t>
      </w:r>
    </w:p>
    <w:p w14:paraId="33683DF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411EF6A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5BE8C25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(Hierarchical)MDSC |</w:t>
      </w:r>
    </w:p>
    <w:p w14:paraId="0B74C93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1A57361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1EC3E42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|MPI    +---------+</w:t>
      </w:r>
    </w:p>
    <w:p w14:paraId="5C14A26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1EA73B6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109E030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  PNC  |      |  PNC  |        |  PNC  |</w:t>
      </w:r>
    </w:p>
    <w:p w14:paraId="18E6267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w:t>
      </w:r>
    </w:p>
    <w:p w14:paraId="505F5D2E" w14:textId="77777777" w:rsidR="004C0732" w:rsidRPr="006C14B5" w:rsidRDefault="004C0732" w:rsidP="004C0732">
      <w:pPr>
        <w:rPr>
          <w:rFonts w:ascii="Courier New" w:hAnsi="Courier New" w:cs="Courier New"/>
          <w:color w:val="000000" w:themeColor="text1"/>
          <w:sz w:val="21"/>
          <w:szCs w:val="21"/>
        </w:rPr>
      </w:pPr>
    </w:p>
    <w:p w14:paraId="75868A6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Figure 1: A Three-tier ACTN Control Hierarchy</w:t>
      </w:r>
    </w:p>
    <w:p w14:paraId="457838FB" w14:textId="77777777" w:rsidR="004C0732" w:rsidRPr="006C14B5" w:rsidRDefault="004C0732" w:rsidP="004C0732">
      <w:pPr>
        <w:rPr>
          <w:rFonts w:ascii="Courier New" w:hAnsi="Courier New" w:cs="Courier New"/>
          <w:color w:val="000000" w:themeColor="text1"/>
          <w:sz w:val="21"/>
          <w:szCs w:val="21"/>
        </w:rPr>
      </w:pPr>
    </w:p>
    <w:p w14:paraId="302ECB6D"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w:t>
      </w:r>
      <w:commentRangeStart w:id="1167"/>
      <w:r w:rsidRPr="006C14B5">
        <w:rPr>
          <w:rFonts w:ascii="Courier New" w:hAnsi="Courier New" w:cs="Courier New"/>
          <w:color w:val="000000" w:themeColor="text1"/>
          <w:sz w:val="21"/>
          <w:szCs w:val="21"/>
        </w:rPr>
        <w:t xml:space="preserve">In-device </w:t>
      </w:r>
      <w:commentRangeEnd w:id="1167"/>
      <w:r w:rsidR="003B24E8" w:rsidRPr="006A4E92">
        <w:rPr>
          <w:rStyle w:val="CommentReference"/>
        </w:rPr>
        <w:commentReference w:id="1167"/>
      </w:r>
      <w:r w:rsidRPr="006A4E92">
        <w:rPr>
          <w:rFonts w:ascii="Courier New" w:hAnsi="Courier New" w:cs="Courier New"/>
          <w:color w:val="000000" w:themeColor="text1"/>
          <w:sz w:val="21"/>
          <w:szCs w:val="21"/>
        </w:rPr>
        <w:t>resource: ACTN only abstracts the topology and link</w:t>
      </w:r>
    </w:p>
    <w:p w14:paraId="0E3EF110"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features, </w:t>
      </w:r>
      <w:commentRangeStart w:id="1168"/>
      <w:r w:rsidRPr="00FE0A3F">
        <w:rPr>
          <w:rFonts w:ascii="Courier New" w:hAnsi="Courier New" w:cs="Courier New"/>
          <w:color w:val="000000" w:themeColor="text1"/>
          <w:sz w:val="21"/>
          <w:szCs w:val="21"/>
        </w:rPr>
        <w:t>it has no idea about the features of network device,</w:t>
      </w:r>
    </w:p>
    <w:p w14:paraId="1FB2ABD6" w14:textId="77777777" w:rsidR="004C0732" w:rsidRPr="006C14B5"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such as the number of por</w:t>
      </w:r>
      <w:r w:rsidRPr="006C14B5">
        <w:rPr>
          <w:rFonts w:ascii="Courier New" w:hAnsi="Courier New" w:cs="Courier New"/>
          <w:color w:val="000000" w:themeColor="text1"/>
          <w:sz w:val="21"/>
          <w:szCs w:val="21"/>
        </w:rPr>
        <w:t>ts, the bandwith of each port, the</w:t>
      </w:r>
    </w:p>
    <w:p w14:paraId="2476ECFD"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forwarding capciity, etc</w:t>
      </w:r>
      <w:commentRangeEnd w:id="1168"/>
      <w:r w:rsidR="00F04059" w:rsidRPr="006A4E92">
        <w:rPr>
          <w:rStyle w:val="CommentReference"/>
        </w:rPr>
        <w:commentReference w:id="1168"/>
      </w:r>
      <w:r w:rsidRPr="006A4E92">
        <w:rPr>
          <w:rFonts w:ascii="Courier New" w:hAnsi="Courier New" w:cs="Courier New"/>
          <w:color w:val="000000" w:themeColor="text1"/>
          <w:sz w:val="21"/>
          <w:szCs w:val="21"/>
        </w:rPr>
        <w:t>.</w:t>
      </w:r>
    </w:p>
    <w:p w14:paraId="016E5AE3" w14:textId="77777777" w:rsidR="004C0732" w:rsidRPr="006A122C" w:rsidRDefault="004C0732" w:rsidP="004C0732">
      <w:pPr>
        <w:rPr>
          <w:rFonts w:ascii="Courier New" w:hAnsi="Courier New" w:cs="Courier New"/>
          <w:color w:val="000000" w:themeColor="text1"/>
          <w:sz w:val="21"/>
          <w:szCs w:val="21"/>
        </w:rPr>
      </w:pPr>
    </w:p>
    <w:p w14:paraId="01A17A0E" w14:textId="77777777" w:rsidR="004C0732" w:rsidRPr="00090A4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o  L2 resource negotiation: ACTN does not provide </w:t>
      </w:r>
      <w:r w:rsidRPr="00090A4F">
        <w:rPr>
          <w:rFonts w:ascii="Courier New" w:hAnsi="Courier New" w:cs="Courier New"/>
          <w:color w:val="000000" w:themeColor="text1"/>
          <w:sz w:val="21"/>
          <w:szCs w:val="21"/>
        </w:rPr>
        <w:t>the L2 resource</w:t>
      </w:r>
    </w:p>
    <w:p w14:paraId="2AD4186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negotiation among devices.</w:t>
      </w:r>
    </w:p>
    <w:p w14:paraId="25B9A217" w14:textId="77777777" w:rsidR="004C0732" w:rsidRPr="006C14B5" w:rsidRDefault="004C0732" w:rsidP="004C0732">
      <w:pPr>
        <w:rPr>
          <w:rFonts w:ascii="Courier New" w:hAnsi="Courier New" w:cs="Courier New"/>
          <w:color w:val="000000" w:themeColor="text1"/>
          <w:sz w:val="21"/>
          <w:szCs w:val="21"/>
        </w:rPr>
      </w:pPr>
    </w:p>
    <w:p w14:paraId="5D8C160C" w14:textId="77777777" w:rsidR="004C0732" w:rsidRPr="006C14B5" w:rsidRDefault="004C0732" w:rsidP="004C0732">
      <w:pPr>
        <w:rPr>
          <w:rFonts w:ascii="Courier New" w:hAnsi="Courier New" w:cs="Courier New"/>
          <w:color w:val="000000" w:themeColor="text1"/>
          <w:sz w:val="21"/>
          <w:szCs w:val="21"/>
        </w:rPr>
      </w:pPr>
    </w:p>
    <w:p w14:paraId="6236A9B4" w14:textId="77777777" w:rsidR="004C0732" w:rsidRPr="006C14B5" w:rsidRDefault="004C0732" w:rsidP="004C0732">
      <w:pPr>
        <w:rPr>
          <w:rFonts w:ascii="Courier New" w:hAnsi="Courier New" w:cs="Courier New"/>
          <w:color w:val="000000" w:themeColor="text1"/>
          <w:sz w:val="21"/>
          <w:szCs w:val="21"/>
        </w:rPr>
      </w:pPr>
    </w:p>
    <w:p w14:paraId="661950BB" w14:textId="77777777" w:rsidR="004C0732" w:rsidRPr="006C14B5" w:rsidRDefault="004C0732" w:rsidP="004C0732">
      <w:pPr>
        <w:rPr>
          <w:rFonts w:ascii="Courier New" w:hAnsi="Courier New" w:cs="Courier New"/>
          <w:color w:val="000000" w:themeColor="text1"/>
          <w:sz w:val="21"/>
          <w:szCs w:val="21"/>
        </w:rPr>
      </w:pPr>
    </w:p>
    <w:p w14:paraId="743AF6D0" w14:textId="77777777" w:rsidR="004C0732" w:rsidRPr="006C14B5" w:rsidRDefault="004C0732" w:rsidP="004C0732">
      <w:pPr>
        <w:rPr>
          <w:rFonts w:ascii="Courier New" w:hAnsi="Courier New" w:cs="Courier New"/>
          <w:color w:val="000000" w:themeColor="text1"/>
          <w:sz w:val="21"/>
          <w:szCs w:val="21"/>
        </w:rPr>
      </w:pPr>
    </w:p>
    <w:p w14:paraId="151B8473" w14:textId="77777777" w:rsidR="004C0732" w:rsidRPr="006C14B5" w:rsidRDefault="004C0732" w:rsidP="004C0732">
      <w:pPr>
        <w:rPr>
          <w:rFonts w:ascii="Courier New" w:hAnsi="Courier New" w:cs="Courier New"/>
          <w:color w:val="000000" w:themeColor="text1"/>
          <w:sz w:val="21"/>
          <w:szCs w:val="21"/>
        </w:rPr>
      </w:pPr>
    </w:p>
    <w:p w14:paraId="5BB4DF0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7]</w:t>
      </w:r>
    </w:p>
    <w:p w14:paraId="44DE0D87" w14:textId="55CA5C2E" w:rsidR="004C0732" w:rsidRPr="006C14B5" w:rsidRDefault="004C0732" w:rsidP="004C0732">
      <w:pPr>
        <w:rPr>
          <w:rFonts w:ascii="Courier New" w:hAnsi="Courier New" w:cs="Courier New"/>
          <w:color w:val="000000" w:themeColor="text1"/>
          <w:sz w:val="21"/>
          <w:szCs w:val="21"/>
        </w:rPr>
      </w:pPr>
    </w:p>
    <w:p w14:paraId="15B9CE0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1421E885" w14:textId="77777777" w:rsidR="004C0732" w:rsidRPr="006C14B5" w:rsidRDefault="004C0732" w:rsidP="004C0732">
      <w:pPr>
        <w:rPr>
          <w:rFonts w:ascii="Courier New" w:hAnsi="Courier New" w:cs="Courier New"/>
          <w:color w:val="000000" w:themeColor="text1"/>
          <w:sz w:val="21"/>
          <w:szCs w:val="21"/>
        </w:rPr>
      </w:pPr>
    </w:p>
    <w:p w14:paraId="73E1E119" w14:textId="77777777" w:rsidR="004C0732" w:rsidRPr="006C14B5" w:rsidRDefault="004C0732" w:rsidP="004C0732">
      <w:pPr>
        <w:rPr>
          <w:rFonts w:ascii="Courier New" w:hAnsi="Courier New" w:cs="Courier New"/>
          <w:color w:val="000000" w:themeColor="text1"/>
          <w:sz w:val="21"/>
          <w:szCs w:val="21"/>
        </w:rPr>
      </w:pPr>
    </w:p>
    <w:p w14:paraId="3B85716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w:t>
      </w:r>
      <w:commentRangeStart w:id="1169"/>
      <w:r w:rsidRPr="006C14B5">
        <w:rPr>
          <w:rFonts w:ascii="Courier New" w:hAnsi="Courier New" w:cs="Courier New"/>
          <w:color w:val="000000" w:themeColor="text1"/>
          <w:sz w:val="21"/>
          <w:szCs w:val="21"/>
        </w:rPr>
        <w:t>network perspective coordination: ACTN manages the network from</w:t>
      </w:r>
    </w:p>
    <w:p w14:paraId="095D011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perspective of LSP, it does not cover the coordination among</w:t>
      </w:r>
    </w:p>
    <w:p w14:paraId="4FFFCCC9" w14:textId="77777777" w:rsidR="004C0732" w:rsidRPr="009E4D88"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LSP tunnels</w:t>
      </w:r>
      <w:commentRangeEnd w:id="1169"/>
      <w:r w:rsidR="002D62C1" w:rsidRPr="006A4E92">
        <w:rPr>
          <w:rStyle w:val="CommentReference"/>
        </w:rPr>
        <w:commentReference w:id="1169"/>
      </w:r>
      <w:r w:rsidRPr="006A4E92">
        <w:rPr>
          <w:rFonts w:ascii="Courier New" w:hAnsi="Courier New" w:cs="Courier New"/>
          <w:color w:val="000000" w:themeColor="text1"/>
          <w:sz w:val="21"/>
          <w:szCs w:val="21"/>
        </w:rPr>
        <w:t>.</w:t>
      </w:r>
    </w:p>
    <w:p w14:paraId="23601768" w14:textId="77777777" w:rsidR="004C0732" w:rsidRPr="00FE0A3F" w:rsidRDefault="004C0732" w:rsidP="004C0732">
      <w:pPr>
        <w:rPr>
          <w:rFonts w:ascii="Courier New" w:hAnsi="Courier New" w:cs="Courier New"/>
          <w:color w:val="000000" w:themeColor="text1"/>
          <w:sz w:val="21"/>
          <w:szCs w:val="21"/>
        </w:rPr>
      </w:pPr>
    </w:p>
    <w:p w14:paraId="386EC933" w14:textId="77777777" w:rsidR="004C0732" w:rsidRPr="006C14B5"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20G-&gt;1</w:t>
      </w:r>
      <w:r w:rsidRPr="006C14B5">
        <w:rPr>
          <w:rFonts w:ascii="Courier New" w:hAnsi="Courier New" w:cs="Courier New"/>
          <w:color w:val="000000" w:themeColor="text1"/>
          <w:sz w:val="21"/>
          <w:szCs w:val="21"/>
        </w:rPr>
        <w:t>0G  +---+</w:t>
      </w:r>
    </w:p>
    <w:p w14:paraId="0D2969E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----------&gt;+ A +----+20G-&gt;10G</w:t>
      </w:r>
    </w:p>
    <w:p w14:paraId="08D02AC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t>
      </w:r>
    </w:p>
    <w:p w14:paraId="350674D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+---&gt;+---+ 40G  +---+</w:t>
      </w:r>
    </w:p>
    <w:p w14:paraId="53BDB77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C +-----&gt;+ D |</w:t>
      </w:r>
    </w:p>
    <w:p w14:paraId="303556F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+---&gt;+---+      +---+</w:t>
      </w:r>
    </w:p>
    <w:p w14:paraId="0956BED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20G-&gt;30G  +---+    |</w:t>
      </w:r>
    </w:p>
    <w:p w14:paraId="5FE407E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----------&gt;+ B +----+20G-&gt;30G</w:t>
      </w:r>
    </w:p>
    <w:p w14:paraId="4A104C4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6E4A7F47" w14:textId="77777777" w:rsidR="004C0732" w:rsidRPr="006C14B5" w:rsidRDefault="004C0732" w:rsidP="004C0732">
      <w:pPr>
        <w:rPr>
          <w:rFonts w:ascii="Courier New" w:hAnsi="Courier New" w:cs="Courier New"/>
          <w:color w:val="000000" w:themeColor="text1"/>
          <w:sz w:val="21"/>
          <w:szCs w:val="21"/>
        </w:rPr>
      </w:pPr>
    </w:p>
    <w:p w14:paraId="3B01B7E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Figure 2: A Comparison Example</w:t>
      </w:r>
    </w:p>
    <w:p w14:paraId="4BFA3074" w14:textId="77777777" w:rsidR="004C0732" w:rsidRPr="006C14B5" w:rsidRDefault="004C0732" w:rsidP="004C0732">
      <w:pPr>
        <w:rPr>
          <w:rFonts w:ascii="Courier New" w:hAnsi="Courier New" w:cs="Courier New"/>
          <w:color w:val="000000" w:themeColor="text1"/>
          <w:sz w:val="21"/>
          <w:szCs w:val="21"/>
        </w:rPr>
      </w:pPr>
    </w:p>
    <w:p w14:paraId="5821A9CE" w14:textId="77F96E06"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5.</w:t>
      </w:r>
      <w:ins w:id="1170" w:author="Alex Galis" w:date="2017-05-20T15:54:00Z">
        <w:r w:rsidR="009D08E9" w:rsidRPr="006C14B5" w:rsidDel="009D08E9">
          <w:rPr>
            <w:rFonts w:ascii="Courier New" w:hAnsi="Courier New" w:cs="Courier New"/>
            <w:color w:val="000000" w:themeColor="text1"/>
            <w:sz w:val="21"/>
            <w:szCs w:val="21"/>
          </w:rPr>
          <w:t xml:space="preserve"> </w:t>
        </w:r>
      </w:ins>
      <w:del w:id="1171" w:author="Alex Galis" w:date="2017-05-20T15:54:00Z">
        <w:r w:rsidRPr="006C14B5" w:rsidDel="009D08E9">
          <w:rPr>
            <w:rFonts w:ascii="Courier New" w:hAnsi="Courier New" w:cs="Courier New"/>
            <w:color w:val="000000" w:themeColor="text1"/>
            <w:sz w:val="21"/>
            <w:szCs w:val="21"/>
          </w:rPr>
          <w:delText>2.</w:delText>
        </w:r>
      </w:del>
      <w:r w:rsidRPr="006C14B5">
        <w:rPr>
          <w:rFonts w:ascii="Courier New" w:hAnsi="Courier New" w:cs="Courier New"/>
          <w:color w:val="000000" w:themeColor="text1"/>
          <w:sz w:val="21"/>
          <w:szCs w:val="21"/>
        </w:rPr>
        <w:t xml:space="preserve">3.  </w:t>
      </w:r>
      <w:ins w:id="1172" w:author="Alex Galis" w:date="2017-05-20T16:01:00Z">
        <w:r w:rsidR="008D005A" w:rsidRPr="006C14B5">
          <w:rPr>
            <w:rFonts w:ascii="Courier New" w:hAnsi="Courier New" w:cs="Courier New"/>
            <w:color w:val="000000" w:themeColor="text1"/>
            <w:sz w:val="21"/>
            <w:szCs w:val="21"/>
          </w:rPr>
          <w:t xml:space="preserve">IETF </w:t>
        </w:r>
      </w:ins>
      <w:r w:rsidRPr="006C14B5">
        <w:rPr>
          <w:rFonts w:ascii="Courier New" w:hAnsi="Courier New" w:cs="Courier New"/>
          <w:color w:val="000000" w:themeColor="text1"/>
          <w:sz w:val="21"/>
          <w:szCs w:val="21"/>
        </w:rPr>
        <w:t>Path Computation Element Communication Protocol (PCEP)</w:t>
      </w:r>
    </w:p>
    <w:p w14:paraId="1E7C319C" w14:textId="77777777" w:rsidR="004C0732" w:rsidRPr="006C14B5" w:rsidRDefault="004C0732" w:rsidP="004C0732">
      <w:pPr>
        <w:rPr>
          <w:rFonts w:ascii="Courier New" w:hAnsi="Courier New" w:cs="Courier New"/>
          <w:color w:val="000000" w:themeColor="text1"/>
          <w:sz w:val="21"/>
          <w:szCs w:val="21"/>
        </w:rPr>
      </w:pPr>
    </w:p>
    <w:p w14:paraId="1D87E51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Path Computation Element (PCE) [RFC4655]separates the path</w:t>
      </w:r>
    </w:p>
    <w:p w14:paraId="016D99A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computation function from physical devices and provides the</w:t>
      </w:r>
    </w:p>
    <w:p w14:paraId="64AB4DE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centralized path computation for a domain as shown in Figure 3.  PCE</w:t>
      </w:r>
    </w:p>
    <w:p w14:paraId="1AD8EC1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is a key functional module that can be embedded into various</w:t>
      </w:r>
    </w:p>
    <w:p w14:paraId="0EE60AB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management systems.  For example, [PCE-ACTN] studies the</w:t>
      </w:r>
    </w:p>
    <w:p w14:paraId="2A36F37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applicability of PCE for ACTN, [PCE-SDN] extends PCE communication</w:t>
      </w:r>
    </w:p>
    <w:p w14:paraId="1925F66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Protocol (PCEP) for the hierarchical SDN control system, etc.</w:t>
      </w:r>
    </w:p>
    <w:p w14:paraId="606B1B78" w14:textId="77777777" w:rsidR="004C0732" w:rsidRPr="006C14B5" w:rsidRDefault="004C0732" w:rsidP="004C0732">
      <w:pPr>
        <w:rPr>
          <w:rFonts w:ascii="Courier New" w:hAnsi="Courier New" w:cs="Courier New"/>
          <w:color w:val="000000" w:themeColor="text1"/>
          <w:sz w:val="21"/>
          <w:szCs w:val="21"/>
        </w:rPr>
      </w:pPr>
    </w:p>
    <w:p w14:paraId="0809B81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t>
      </w:r>
    </w:p>
    <w:p w14:paraId="77E7261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Inter-PCE     |            |</w:t>
      </w:r>
    </w:p>
    <w:p w14:paraId="79ADFA6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PCE     &lt;------------------&gt;    PCE     |</w:t>
      </w:r>
    </w:p>
    <w:p w14:paraId="226B3EF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Request/Response |            |</w:t>
      </w:r>
    </w:p>
    <w:p w14:paraId="075B80F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t>
      </w:r>
    </w:p>
    <w:p w14:paraId="5C6E770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w:t>
      </w:r>
    </w:p>
    <w:p w14:paraId="14D8A9A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|Request/</w:t>
      </w:r>
    </w:p>
    <w:p w14:paraId="56F10CE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|Response</w:t>
      </w:r>
    </w:p>
    <w:p w14:paraId="788A1F8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65E8CE7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+-v------+           +--------+           +--------+</w:t>
      </w:r>
    </w:p>
    <w:p w14:paraId="2F469E3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Service |Head-End| Signaling |Adjacent| Signaling |Adjacent|</w:t>
      </w:r>
    </w:p>
    <w:p w14:paraId="432FEFF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--------&gt;  Node  &lt;-----------&gt;  Node  &lt;-----------&gt;  Node  |</w:t>
      </w:r>
    </w:p>
    <w:p w14:paraId="211647C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Request +--------+  Protocol +--------+  Protocol +--------+</w:t>
      </w:r>
    </w:p>
    <w:p w14:paraId="6ECC5DBB" w14:textId="77777777" w:rsidR="004C0732" w:rsidRPr="006C14B5" w:rsidRDefault="004C0732" w:rsidP="004C0732">
      <w:pPr>
        <w:rPr>
          <w:rFonts w:ascii="Courier New" w:hAnsi="Courier New" w:cs="Courier New"/>
          <w:color w:val="000000" w:themeColor="text1"/>
          <w:sz w:val="21"/>
          <w:szCs w:val="21"/>
        </w:rPr>
      </w:pPr>
    </w:p>
    <w:p w14:paraId="3134B0D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Figure 3: Multiple PCE Path Computation with Inter-PCE Communication</w:t>
      </w:r>
    </w:p>
    <w:p w14:paraId="4D71F7B5" w14:textId="77777777" w:rsidR="004C0732" w:rsidRPr="006C14B5" w:rsidRDefault="004C0732" w:rsidP="004C0732">
      <w:pPr>
        <w:rPr>
          <w:rFonts w:ascii="Courier New" w:hAnsi="Courier New" w:cs="Courier New"/>
          <w:color w:val="000000" w:themeColor="text1"/>
          <w:sz w:val="21"/>
          <w:szCs w:val="21"/>
        </w:rPr>
      </w:pPr>
    </w:p>
    <w:p w14:paraId="2838CA6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 general, PCEs coordinate with each other based on PCEP.  PCEP</w:t>
      </w:r>
    </w:p>
    <w:p w14:paraId="25B97742" w14:textId="77777777" w:rsidR="004C0732" w:rsidRPr="006A4E92"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commentRangeStart w:id="1173"/>
      <w:r w:rsidRPr="006C14B5">
        <w:rPr>
          <w:rFonts w:ascii="Courier New" w:hAnsi="Courier New" w:cs="Courier New"/>
          <w:color w:val="000000" w:themeColor="text1"/>
          <w:sz w:val="21"/>
          <w:szCs w:val="21"/>
        </w:rPr>
        <w:t>operates over TCP</w:t>
      </w:r>
      <w:commentRangeEnd w:id="1173"/>
      <w:r w:rsidR="00244EED" w:rsidRPr="006A4E92">
        <w:rPr>
          <w:rStyle w:val="CommentReference"/>
        </w:rPr>
        <w:commentReference w:id="1173"/>
      </w:r>
      <w:r w:rsidRPr="006A4E92">
        <w:rPr>
          <w:rFonts w:ascii="Courier New" w:hAnsi="Courier New" w:cs="Courier New"/>
          <w:color w:val="000000" w:themeColor="text1"/>
          <w:sz w:val="21"/>
          <w:szCs w:val="21"/>
        </w:rPr>
        <w:t>, only one PECP session can exist between a pair of</w:t>
      </w:r>
    </w:p>
    <w:p w14:paraId="5720EE66" w14:textId="77777777" w:rsidR="004C0732" w:rsidRPr="006A122C" w:rsidRDefault="004C0732" w:rsidP="004C0732">
      <w:pPr>
        <w:rPr>
          <w:rFonts w:ascii="Courier New" w:hAnsi="Courier New" w:cs="Courier New"/>
          <w:color w:val="000000" w:themeColor="text1"/>
          <w:sz w:val="21"/>
          <w:szCs w:val="21"/>
        </w:rPr>
      </w:pPr>
      <w:r w:rsidRPr="009E4D88">
        <w:rPr>
          <w:rFonts w:ascii="Courier New" w:hAnsi="Courier New" w:cs="Courier New"/>
          <w:color w:val="000000" w:themeColor="text1"/>
          <w:sz w:val="21"/>
          <w:szCs w:val="21"/>
        </w:rPr>
        <w:t xml:space="preserve">   PCEP peers at one tim</w:t>
      </w:r>
      <w:r w:rsidRPr="006A122C">
        <w:rPr>
          <w:rFonts w:ascii="Courier New" w:hAnsi="Courier New" w:cs="Courier New"/>
          <w:color w:val="000000" w:themeColor="text1"/>
          <w:sz w:val="21"/>
          <w:szCs w:val="21"/>
        </w:rPr>
        <w:t>e [RFC5440].  This constraint makes PCEP</w:t>
      </w:r>
    </w:p>
    <w:p w14:paraId="2566AD93"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unsuitable for network slicing, </w:t>
      </w:r>
      <w:commentRangeStart w:id="1174"/>
      <w:r w:rsidRPr="00FE0A3F">
        <w:rPr>
          <w:rFonts w:ascii="Courier New" w:hAnsi="Courier New" w:cs="Courier New"/>
          <w:color w:val="000000" w:themeColor="text1"/>
          <w:sz w:val="21"/>
          <w:szCs w:val="21"/>
        </w:rPr>
        <w:t>since there always are multiple</w:t>
      </w:r>
    </w:p>
    <w:p w14:paraId="6F1DB72B" w14:textId="77777777" w:rsidR="004C0732" w:rsidRPr="00590903"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isolated network slices</w:t>
      </w:r>
      <w:r w:rsidRPr="00590903">
        <w:rPr>
          <w:rFonts w:ascii="Courier New" w:hAnsi="Courier New" w:cs="Courier New"/>
          <w:color w:val="000000" w:themeColor="text1"/>
          <w:sz w:val="21"/>
          <w:szCs w:val="21"/>
        </w:rPr>
        <w:t xml:space="preserve"> need cross-domain or cross-network segment</w:t>
      </w:r>
    </w:p>
    <w:p w14:paraId="6208D37F" w14:textId="77777777" w:rsidR="004C0732" w:rsidRPr="006A4E92" w:rsidRDefault="004C0732" w:rsidP="004C0732">
      <w:pPr>
        <w:rPr>
          <w:rFonts w:ascii="Courier New" w:hAnsi="Courier New" w:cs="Courier New"/>
          <w:color w:val="000000" w:themeColor="text1"/>
          <w:sz w:val="21"/>
          <w:szCs w:val="21"/>
        </w:rPr>
      </w:pPr>
      <w:r w:rsidRPr="00590903">
        <w:rPr>
          <w:rFonts w:ascii="Courier New" w:hAnsi="Courier New" w:cs="Courier New"/>
          <w:color w:val="000000" w:themeColor="text1"/>
          <w:sz w:val="21"/>
          <w:szCs w:val="21"/>
        </w:rPr>
        <w:t xml:space="preserve">   negotiation/inter-operation at one time</w:t>
      </w:r>
      <w:commentRangeEnd w:id="1174"/>
      <w:r w:rsidR="00295A90" w:rsidRPr="006A4E92">
        <w:rPr>
          <w:rStyle w:val="CommentReference"/>
        </w:rPr>
        <w:commentReference w:id="1174"/>
      </w:r>
      <w:r w:rsidRPr="006A4E92">
        <w:rPr>
          <w:rFonts w:ascii="Courier New" w:hAnsi="Courier New" w:cs="Courier New"/>
          <w:color w:val="000000" w:themeColor="text1"/>
          <w:sz w:val="21"/>
          <w:szCs w:val="21"/>
        </w:rPr>
        <w:t>.  Moreover, the function of</w:t>
      </w:r>
    </w:p>
    <w:p w14:paraId="07A6981D" w14:textId="77777777" w:rsidR="004C0732" w:rsidRPr="009E4D88" w:rsidRDefault="004C0732" w:rsidP="004C0732">
      <w:pPr>
        <w:rPr>
          <w:rFonts w:ascii="Courier New" w:hAnsi="Courier New" w:cs="Courier New"/>
          <w:color w:val="000000" w:themeColor="text1"/>
          <w:sz w:val="21"/>
          <w:szCs w:val="21"/>
        </w:rPr>
      </w:pPr>
    </w:p>
    <w:p w14:paraId="1D26565F" w14:textId="77777777" w:rsidR="004C0732" w:rsidRPr="00FE0A3F" w:rsidRDefault="004C0732" w:rsidP="004C0732">
      <w:pPr>
        <w:rPr>
          <w:rFonts w:ascii="Courier New" w:hAnsi="Courier New" w:cs="Courier New"/>
          <w:color w:val="000000" w:themeColor="text1"/>
          <w:sz w:val="21"/>
          <w:szCs w:val="21"/>
        </w:rPr>
      </w:pPr>
    </w:p>
    <w:p w14:paraId="62CC3913" w14:textId="77777777" w:rsidR="004C0732" w:rsidRPr="00090A4F" w:rsidRDefault="004C0732" w:rsidP="004C0732">
      <w:pPr>
        <w:rPr>
          <w:rFonts w:ascii="Courier New" w:hAnsi="Courier New" w:cs="Courier New"/>
          <w:color w:val="000000" w:themeColor="text1"/>
          <w:sz w:val="21"/>
          <w:szCs w:val="21"/>
        </w:rPr>
      </w:pPr>
    </w:p>
    <w:p w14:paraId="4FB6817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8]</w:t>
      </w:r>
    </w:p>
    <w:p w14:paraId="2790A957" w14:textId="1C4D1FD1" w:rsidR="004C0732" w:rsidRPr="006C14B5" w:rsidRDefault="004C0732" w:rsidP="004C0732">
      <w:pPr>
        <w:rPr>
          <w:rFonts w:ascii="Courier New" w:hAnsi="Courier New" w:cs="Courier New"/>
          <w:color w:val="000000" w:themeColor="text1"/>
          <w:sz w:val="21"/>
          <w:szCs w:val="21"/>
        </w:rPr>
      </w:pPr>
    </w:p>
    <w:p w14:paraId="73BD278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3AA327DC" w14:textId="77777777" w:rsidR="004C0732" w:rsidRPr="006C14B5" w:rsidRDefault="004C0732" w:rsidP="004C0732">
      <w:pPr>
        <w:rPr>
          <w:rFonts w:ascii="Courier New" w:hAnsi="Courier New" w:cs="Courier New"/>
          <w:color w:val="000000" w:themeColor="text1"/>
          <w:sz w:val="21"/>
          <w:szCs w:val="21"/>
        </w:rPr>
      </w:pPr>
    </w:p>
    <w:p w14:paraId="203D0275" w14:textId="77777777" w:rsidR="004C0732" w:rsidRPr="006C14B5" w:rsidRDefault="004C0732" w:rsidP="004C0732">
      <w:pPr>
        <w:rPr>
          <w:rFonts w:ascii="Courier New" w:hAnsi="Courier New" w:cs="Courier New"/>
          <w:color w:val="000000" w:themeColor="text1"/>
          <w:sz w:val="21"/>
          <w:szCs w:val="21"/>
        </w:rPr>
      </w:pPr>
    </w:p>
    <w:p w14:paraId="5F940CA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PECP is far less than the application requirements of network</w:t>
      </w:r>
    </w:p>
    <w:p w14:paraId="4DB768A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slicing.  PECP provides limited messages such as the PCE request/</w:t>
      </w:r>
    </w:p>
    <w:p w14:paraId="103752D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response messages, specific event notification message (e.g., PCE</w:t>
      </w:r>
    </w:p>
    <w:p w14:paraId="35710EF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gets overloaded), error message, etc.  None of these messages covers</w:t>
      </w:r>
    </w:p>
    <w:p w14:paraId="4D57066C" w14:textId="77777777" w:rsidR="004C0732" w:rsidRPr="006C14B5" w:rsidRDefault="004C0732" w:rsidP="004C0732">
      <w:pPr>
        <w:rPr>
          <w:ins w:id="1175" w:author="Alex Galis" w:date="2017-05-20T16:01: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network slicing provision negotiation.</w:t>
      </w:r>
    </w:p>
    <w:p w14:paraId="30C69B3D" w14:textId="77777777" w:rsidR="00090A4F" w:rsidRDefault="00090A4F" w:rsidP="004C0732">
      <w:pPr>
        <w:rPr>
          <w:ins w:id="1176" w:author="Alex Galis" w:date="2017-05-20T20:13:00Z"/>
          <w:rFonts w:ascii="Courier New" w:hAnsi="Courier New" w:cs="Courier New"/>
          <w:color w:val="000000" w:themeColor="text1"/>
          <w:sz w:val="21"/>
          <w:szCs w:val="21"/>
        </w:rPr>
      </w:pPr>
    </w:p>
    <w:p w14:paraId="594AF692" w14:textId="77777777" w:rsidR="0086467D" w:rsidRDefault="0086467D" w:rsidP="004C0732">
      <w:pPr>
        <w:rPr>
          <w:ins w:id="1177" w:author="Alex Galis" w:date="2017-05-20T21:39:00Z"/>
          <w:rFonts w:ascii="Courier New" w:hAnsi="Courier New" w:cs="Courier New"/>
          <w:color w:val="000000" w:themeColor="text1"/>
          <w:sz w:val="21"/>
          <w:szCs w:val="21"/>
        </w:rPr>
      </w:pPr>
    </w:p>
    <w:p w14:paraId="36FEC12F" w14:textId="20EFF63F" w:rsidR="008D005A" w:rsidRPr="00090A4F" w:rsidRDefault="008D005A" w:rsidP="004C0732">
      <w:pPr>
        <w:rPr>
          <w:ins w:id="1178" w:author="Alex Galis" w:date="2017-05-20T16:04:00Z"/>
          <w:rFonts w:ascii="Courier New" w:hAnsi="Courier New" w:cs="Courier New"/>
          <w:color w:val="000000" w:themeColor="text1"/>
          <w:sz w:val="21"/>
          <w:szCs w:val="21"/>
        </w:rPr>
      </w:pPr>
      <w:ins w:id="1179" w:author="Alex Galis" w:date="2017-05-20T16:01:00Z">
        <w:r w:rsidRPr="00090A4F">
          <w:rPr>
            <w:rFonts w:ascii="Courier New" w:hAnsi="Courier New" w:cs="Courier New"/>
            <w:color w:val="000000" w:themeColor="text1"/>
            <w:sz w:val="21"/>
            <w:szCs w:val="21"/>
          </w:rPr>
          <w:t xml:space="preserve">5.3 </w:t>
        </w:r>
      </w:ins>
      <w:ins w:id="1180" w:author="Alex Galis" w:date="2017-05-20T20:12:00Z">
        <w:r w:rsidR="00090A4F">
          <w:rPr>
            <w:rFonts w:ascii="Courier New" w:hAnsi="Courier New" w:cs="Courier New"/>
            <w:color w:val="000000" w:themeColor="text1"/>
            <w:sz w:val="21"/>
            <w:szCs w:val="21"/>
          </w:rPr>
          <w:t>Network Slicing</w:t>
        </w:r>
      </w:ins>
      <w:ins w:id="1181" w:author="Alex Galis" w:date="2017-05-20T20:13:00Z">
        <w:r w:rsidR="00090A4F">
          <w:rPr>
            <w:rFonts w:ascii="Courier New" w:hAnsi="Courier New" w:cs="Courier New"/>
            <w:color w:val="000000" w:themeColor="text1"/>
            <w:sz w:val="21"/>
            <w:szCs w:val="21"/>
          </w:rPr>
          <w:t xml:space="preserve"> in other SDOs</w:t>
        </w:r>
      </w:ins>
    </w:p>
    <w:p w14:paraId="4E3E5085" w14:textId="77777777" w:rsidR="00090A4F" w:rsidRDefault="00090A4F" w:rsidP="004E0119">
      <w:pPr>
        <w:rPr>
          <w:ins w:id="1182" w:author="Alex Galis" w:date="2017-05-20T20:13:00Z"/>
          <w:rFonts w:ascii="Courier New" w:hAnsi="Courier New" w:cs="Courier New"/>
          <w:color w:val="000000" w:themeColor="text1"/>
          <w:sz w:val="21"/>
          <w:szCs w:val="21"/>
        </w:rPr>
      </w:pPr>
    </w:p>
    <w:p w14:paraId="4D9A110E" w14:textId="28FE5180" w:rsidR="004E0119" w:rsidRDefault="00590903" w:rsidP="004E0119">
      <w:pPr>
        <w:rPr>
          <w:ins w:id="1183" w:author="Alex Galis" w:date="2017-05-20T20:17:00Z"/>
          <w:rFonts w:ascii="Courier New" w:hAnsi="Courier New" w:cs="Courier New"/>
          <w:color w:val="000000" w:themeColor="text1"/>
          <w:sz w:val="21"/>
          <w:szCs w:val="21"/>
        </w:rPr>
      </w:pPr>
      <w:ins w:id="1184" w:author="Alex Galis" w:date="2017-05-20T20:16:00Z">
        <w:r>
          <w:rPr>
            <w:rFonts w:ascii="Courier New" w:hAnsi="Courier New" w:cs="Courier New"/>
            <w:color w:val="000000" w:themeColor="text1"/>
            <w:sz w:val="21"/>
            <w:szCs w:val="21"/>
          </w:rPr>
          <w:t xml:space="preserve">Open Network Fundation (ONF) has developed a </w:t>
        </w:r>
      </w:ins>
      <w:ins w:id="1185" w:author="Alex Galis" w:date="2017-05-20T20:17:00Z">
        <w:r>
          <w:rPr>
            <w:rFonts w:ascii="Courier New" w:hAnsi="Courier New" w:cs="Courier New"/>
            <w:color w:val="000000" w:themeColor="text1"/>
            <w:sz w:val="21"/>
            <w:szCs w:val="21"/>
          </w:rPr>
          <w:t>r</w:t>
        </w:r>
      </w:ins>
      <w:ins w:id="1186" w:author="Alex Galis" w:date="2017-05-20T16:05:00Z">
        <w:r w:rsidR="004E0119" w:rsidRPr="00090A4F">
          <w:rPr>
            <w:rFonts w:ascii="Courier New" w:hAnsi="Courier New" w:cs="Courier New"/>
            <w:color w:val="000000" w:themeColor="text1"/>
            <w:sz w:val="21"/>
            <w:szCs w:val="21"/>
          </w:rPr>
          <w:t xml:space="preserve">ecommendation </w:t>
        </w:r>
      </w:ins>
      <w:ins w:id="1187" w:author="Alex Galis" w:date="2017-05-20T20:17:00Z">
        <w:r>
          <w:rPr>
            <w:rFonts w:ascii="Courier New" w:hAnsi="Courier New" w:cs="Courier New"/>
            <w:color w:val="000000" w:themeColor="text1"/>
            <w:sz w:val="21"/>
            <w:szCs w:val="21"/>
          </w:rPr>
          <w:t>on a</w:t>
        </w:r>
        <w:r w:rsidRPr="00090A4F">
          <w:rPr>
            <w:rFonts w:ascii="Courier New" w:hAnsi="Courier New" w:cs="Courier New"/>
            <w:color w:val="000000" w:themeColor="text1"/>
            <w:sz w:val="21"/>
            <w:szCs w:val="21"/>
          </w:rPr>
          <w:t>pplying SDN architecture to Network Slicing</w:t>
        </w:r>
        <w:r>
          <w:rPr>
            <w:rFonts w:ascii="Courier New" w:hAnsi="Courier New" w:cs="Courier New"/>
            <w:color w:val="000000" w:themeColor="text1"/>
            <w:sz w:val="21"/>
            <w:szCs w:val="21"/>
          </w:rPr>
          <w:t xml:space="preserve"> [</w:t>
        </w:r>
      </w:ins>
      <w:ins w:id="1188" w:author="Alex Galis" w:date="2017-05-20T20:18:00Z">
        <w:r w:rsidR="007C1BB5">
          <w:rPr>
            <w:rFonts w:ascii="Courier New" w:hAnsi="Courier New" w:cs="Courier New"/>
            <w:color w:val="000000" w:themeColor="text1"/>
            <w:sz w:val="21"/>
            <w:szCs w:val="21"/>
          </w:rPr>
          <w:t>ONF-2016]</w:t>
        </w:r>
      </w:ins>
      <w:ins w:id="1189" w:author="Alex Galis" w:date="2017-05-20T20:17:00Z">
        <w:r w:rsidR="007C1BB5">
          <w:rPr>
            <w:rFonts w:ascii="Courier New" w:hAnsi="Courier New" w:cs="Courier New"/>
            <w:color w:val="000000" w:themeColor="text1"/>
            <w:sz w:val="21"/>
            <w:szCs w:val="21"/>
          </w:rPr>
          <w:t>.</w:t>
        </w:r>
      </w:ins>
    </w:p>
    <w:p w14:paraId="7228F9A6" w14:textId="77777777" w:rsidR="007C1BB5" w:rsidRDefault="007C1BB5" w:rsidP="004E0119">
      <w:pPr>
        <w:rPr>
          <w:ins w:id="1190" w:author="Alex Galis" w:date="2017-05-20T20:18:00Z"/>
          <w:rFonts w:ascii="Courier New" w:hAnsi="Courier New" w:cs="Courier New"/>
          <w:color w:val="000000" w:themeColor="text1"/>
          <w:sz w:val="21"/>
          <w:szCs w:val="21"/>
        </w:rPr>
      </w:pPr>
    </w:p>
    <w:p w14:paraId="3F8964DB" w14:textId="50515F55" w:rsidR="007C1BB5" w:rsidRDefault="007C1BB5" w:rsidP="004E0119">
      <w:pPr>
        <w:rPr>
          <w:ins w:id="1191" w:author="Alex Galis" w:date="2017-05-20T20:22:00Z"/>
          <w:rFonts w:ascii="Courier New" w:hAnsi="Courier New" w:cs="Courier New"/>
          <w:color w:val="000000" w:themeColor="text1"/>
          <w:sz w:val="21"/>
          <w:szCs w:val="21"/>
        </w:rPr>
      </w:pPr>
      <w:ins w:id="1192" w:author="Alex Galis" w:date="2017-05-20T20:18:00Z">
        <w:r>
          <w:rPr>
            <w:rFonts w:ascii="Courier New" w:hAnsi="Courier New" w:cs="Courier New"/>
            <w:color w:val="000000" w:themeColor="text1"/>
            <w:sz w:val="21"/>
            <w:szCs w:val="21"/>
          </w:rPr>
          <w:t xml:space="preserve">3GPP </w:t>
        </w:r>
      </w:ins>
      <w:ins w:id="1193" w:author="Alex Galis" w:date="2017-05-20T20:19:00Z">
        <w:r>
          <w:rPr>
            <w:rFonts w:ascii="Courier New" w:hAnsi="Courier New" w:cs="Courier New"/>
            <w:color w:val="000000" w:themeColor="text1"/>
            <w:sz w:val="21"/>
            <w:szCs w:val="21"/>
          </w:rPr>
          <w:t>is studying the</w:t>
        </w:r>
      </w:ins>
      <w:ins w:id="1194" w:author="Alex Galis" w:date="2017-05-20T20:20:00Z">
        <w:r>
          <w:rPr>
            <w:rFonts w:ascii="Courier New" w:hAnsi="Courier New" w:cs="Courier New"/>
            <w:color w:val="000000" w:themeColor="text1"/>
            <w:sz w:val="21"/>
            <w:szCs w:val="21"/>
          </w:rPr>
          <w:t xml:space="preserve"> network slicing focussing on r</w:t>
        </w:r>
      </w:ins>
      <w:ins w:id="1195" w:author="Alex Galis" w:date="2017-05-20T20:19:00Z">
        <w:r>
          <w:rPr>
            <w:rFonts w:ascii="Courier New" w:hAnsi="Courier New" w:cs="Courier New"/>
            <w:color w:val="000000" w:themeColor="text1"/>
            <w:sz w:val="21"/>
            <w:szCs w:val="21"/>
          </w:rPr>
          <w:t xml:space="preserve">adio </w:t>
        </w:r>
      </w:ins>
      <w:ins w:id="1196" w:author="Alex Galis" w:date="2017-05-20T20:20:00Z">
        <w:r>
          <w:rPr>
            <w:rFonts w:ascii="Courier New" w:hAnsi="Courier New" w:cs="Courier New"/>
            <w:color w:val="000000" w:themeColor="text1"/>
            <w:sz w:val="21"/>
            <w:szCs w:val="21"/>
          </w:rPr>
          <w:t>n</w:t>
        </w:r>
      </w:ins>
      <w:ins w:id="1197" w:author="Alex Galis" w:date="2017-05-20T20:19:00Z">
        <w:r>
          <w:rPr>
            <w:rFonts w:ascii="Courier New" w:hAnsi="Courier New" w:cs="Courier New"/>
            <w:color w:val="000000" w:themeColor="text1"/>
            <w:sz w:val="21"/>
            <w:szCs w:val="21"/>
          </w:rPr>
          <w:t xml:space="preserve">etworks </w:t>
        </w:r>
      </w:ins>
      <w:ins w:id="1198" w:author="Alex Galis" w:date="2017-05-20T20:20:00Z">
        <w:r>
          <w:rPr>
            <w:rFonts w:ascii="Courier New" w:hAnsi="Courier New" w:cs="Courier New"/>
            <w:color w:val="000000" w:themeColor="text1"/>
            <w:sz w:val="21"/>
            <w:szCs w:val="21"/>
          </w:rPr>
          <w:t xml:space="preserve">and core networks </w:t>
        </w:r>
      </w:ins>
      <w:ins w:id="1199" w:author="Alex Galis" w:date="2017-05-20T20:21:00Z">
        <w:r>
          <w:rPr>
            <w:rFonts w:ascii="Courier New" w:hAnsi="Courier New" w:cs="Courier New"/>
            <w:color w:val="000000" w:themeColor="text1"/>
            <w:sz w:val="21"/>
            <w:szCs w:val="21"/>
          </w:rPr>
          <w:t>and it issued an a</w:t>
        </w:r>
        <w:r w:rsidRPr="007C1BB5">
          <w:rPr>
            <w:rFonts w:ascii="Courier New" w:hAnsi="Courier New" w:cs="Courier New"/>
            <w:color w:val="000000" w:themeColor="text1"/>
            <w:sz w:val="21"/>
            <w:szCs w:val="21"/>
          </w:rPr>
          <w:t xml:space="preserve">rchitecture for Next Generation System </w:t>
        </w:r>
        <w:r w:rsidRPr="00FE0A3F">
          <w:rPr>
            <w:rFonts w:ascii="Courier New" w:hAnsi="Courier New" w:cs="Courier New"/>
            <w:color w:val="000000" w:themeColor="text1"/>
            <w:sz w:val="21"/>
            <w:szCs w:val="21"/>
          </w:rPr>
          <w:t>[NGS-3GPP-2016]</w:t>
        </w:r>
        <w:r>
          <w:rPr>
            <w:rFonts w:ascii="Courier New" w:hAnsi="Courier New" w:cs="Courier New"/>
            <w:color w:val="000000" w:themeColor="text1"/>
            <w:sz w:val="21"/>
            <w:szCs w:val="21"/>
          </w:rPr>
          <w:t xml:space="preserve"> September 2016</w:t>
        </w:r>
      </w:ins>
      <w:ins w:id="1200" w:author="Alex Galis" w:date="2017-05-20T20:22:00Z">
        <w:r>
          <w:rPr>
            <w:rFonts w:ascii="Courier New" w:hAnsi="Courier New" w:cs="Courier New"/>
            <w:color w:val="000000" w:themeColor="text1"/>
            <w:sz w:val="21"/>
            <w:szCs w:val="21"/>
          </w:rPr>
          <w:t>.</w:t>
        </w:r>
      </w:ins>
    </w:p>
    <w:p w14:paraId="5A7EDF82" w14:textId="77777777" w:rsidR="007C1BB5" w:rsidRDefault="007C1BB5" w:rsidP="004E0119">
      <w:pPr>
        <w:rPr>
          <w:ins w:id="1201" w:author="Alex Galis" w:date="2017-05-20T20:22:00Z"/>
          <w:rFonts w:ascii="Courier New" w:hAnsi="Courier New" w:cs="Courier New"/>
          <w:color w:val="000000" w:themeColor="text1"/>
          <w:sz w:val="21"/>
          <w:szCs w:val="21"/>
        </w:rPr>
      </w:pPr>
    </w:p>
    <w:p w14:paraId="5CC3294D" w14:textId="00C56D1A" w:rsidR="007C1BB5" w:rsidRDefault="007C1BB5" w:rsidP="004E0119">
      <w:pPr>
        <w:rPr>
          <w:ins w:id="1202" w:author="Alex Galis" w:date="2017-05-20T20:25:00Z"/>
          <w:rFonts w:ascii="Courier New" w:hAnsi="Courier New" w:cs="Courier New"/>
          <w:color w:val="000000" w:themeColor="text1"/>
          <w:sz w:val="21"/>
          <w:szCs w:val="21"/>
        </w:rPr>
      </w:pPr>
      <w:ins w:id="1203" w:author="Alex Galis" w:date="2017-05-20T20:22:00Z">
        <w:r>
          <w:rPr>
            <w:rFonts w:ascii="Courier New" w:hAnsi="Courier New" w:cs="Courier New"/>
            <w:color w:val="000000" w:themeColor="text1"/>
            <w:sz w:val="21"/>
            <w:szCs w:val="21"/>
          </w:rPr>
          <w:t>ITU-T IMT 2020 and ITU-T SG13 is studying network s</w:t>
        </w:r>
      </w:ins>
      <w:ins w:id="1204" w:author="Alex Galis" w:date="2017-05-20T20:23:00Z">
        <w:r w:rsidR="00E35024">
          <w:rPr>
            <w:rFonts w:ascii="Courier New" w:hAnsi="Courier New" w:cs="Courier New"/>
            <w:color w:val="000000" w:themeColor="text1"/>
            <w:sz w:val="21"/>
            <w:szCs w:val="21"/>
          </w:rPr>
          <w:t>ofwarisation inclusife of network slicing and it has issues a number of recommendations</w:t>
        </w:r>
      </w:ins>
      <w:ins w:id="1205" w:author="Alex Galis" w:date="2017-05-20T20:24:00Z">
        <w:r w:rsidR="00E35024">
          <w:rPr>
            <w:rFonts w:ascii="Courier New" w:hAnsi="Courier New" w:cs="Courier New"/>
            <w:color w:val="000000" w:themeColor="text1"/>
            <w:sz w:val="21"/>
            <w:szCs w:val="21"/>
          </w:rPr>
          <w:t xml:space="preserve">: Gap Analysis </w:t>
        </w:r>
        <w:r w:rsidR="00E35024" w:rsidRPr="00090A4F">
          <w:rPr>
            <w:rFonts w:ascii="Courier New" w:hAnsi="Courier New" w:cs="Courier New"/>
            <w:color w:val="000000" w:themeColor="text1"/>
            <w:sz w:val="21"/>
            <w:szCs w:val="21"/>
          </w:rPr>
          <w:t>[IMT2020-2015]</w:t>
        </w:r>
        <w:r w:rsidR="00E35024">
          <w:rPr>
            <w:rFonts w:ascii="Courier New" w:hAnsi="Courier New" w:cs="Courier New"/>
            <w:color w:val="000000" w:themeColor="text1"/>
            <w:sz w:val="21"/>
            <w:szCs w:val="21"/>
          </w:rPr>
          <w:t xml:space="preserve">, Network Softwarisation </w:t>
        </w:r>
        <w:r w:rsidR="00E35024" w:rsidRPr="00090A4F">
          <w:rPr>
            <w:rFonts w:ascii="Courier New" w:hAnsi="Courier New" w:cs="Courier New"/>
            <w:color w:val="000000" w:themeColor="text1"/>
            <w:sz w:val="21"/>
            <w:szCs w:val="21"/>
          </w:rPr>
          <w:t>[IMT2020-2016]</w:t>
        </w:r>
        <w:r w:rsidR="00E35024">
          <w:rPr>
            <w:rFonts w:ascii="Courier New" w:hAnsi="Courier New" w:cs="Courier New"/>
            <w:color w:val="000000" w:themeColor="text1"/>
            <w:sz w:val="21"/>
            <w:szCs w:val="21"/>
          </w:rPr>
          <w:t xml:space="preserve">, </w:t>
        </w:r>
      </w:ins>
      <w:ins w:id="1206" w:author="Alex Galis" w:date="2017-05-20T20:25:00Z">
        <w:r w:rsidR="00E35024">
          <w:rPr>
            <w:rFonts w:ascii="Courier New" w:hAnsi="Courier New" w:cs="Courier New"/>
            <w:color w:val="000000" w:themeColor="text1"/>
            <w:sz w:val="21"/>
            <w:szCs w:val="21"/>
          </w:rPr>
          <w:t xml:space="preserve">Terms </w:t>
        </w:r>
        <w:r w:rsidR="00E35024" w:rsidRPr="00090A4F">
          <w:rPr>
            <w:rFonts w:ascii="Courier New" w:hAnsi="Courier New" w:cs="Courier New"/>
            <w:color w:val="000000" w:themeColor="text1"/>
            <w:sz w:val="21"/>
            <w:szCs w:val="21"/>
          </w:rPr>
          <w:t>[IMT2020-2016bis]</w:t>
        </w:r>
      </w:ins>
    </w:p>
    <w:p w14:paraId="1E20BD84" w14:textId="77777777" w:rsidR="00E35024" w:rsidRDefault="00E35024" w:rsidP="004E0119">
      <w:pPr>
        <w:rPr>
          <w:ins w:id="1207" w:author="Alex Galis" w:date="2017-05-20T20:25:00Z"/>
          <w:rFonts w:ascii="Courier New" w:hAnsi="Courier New" w:cs="Courier New"/>
          <w:color w:val="000000" w:themeColor="text1"/>
          <w:sz w:val="21"/>
          <w:szCs w:val="21"/>
        </w:rPr>
      </w:pPr>
    </w:p>
    <w:p w14:paraId="3D314DCE" w14:textId="5C45E740" w:rsidR="001465DF" w:rsidRPr="00090A4F" w:rsidRDefault="004E0119" w:rsidP="001465DF">
      <w:pPr>
        <w:rPr>
          <w:ins w:id="1208" w:author="Alex Galis" w:date="2017-05-20T20:32:00Z"/>
          <w:rFonts w:ascii="Courier New" w:hAnsi="Courier New" w:cs="Courier New"/>
          <w:color w:val="000000" w:themeColor="text1"/>
          <w:sz w:val="21"/>
          <w:szCs w:val="21"/>
        </w:rPr>
      </w:pPr>
      <w:ins w:id="1209" w:author="Alex Galis" w:date="2017-05-20T16:05:00Z">
        <w:r w:rsidRPr="00E35024">
          <w:rPr>
            <w:rFonts w:ascii="Courier New" w:hAnsi="Courier New" w:cs="Courier New"/>
            <w:color w:val="000000" w:themeColor="text1"/>
            <w:sz w:val="21"/>
            <w:szCs w:val="21"/>
          </w:rPr>
          <w:t xml:space="preserve">NGMN </w:t>
        </w:r>
      </w:ins>
      <w:ins w:id="1210" w:author="Alex Galis" w:date="2017-05-20T20:26:00Z">
        <w:r w:rsidR="005C72CE">
          <w:rPr>
            <w:rFonts w:ascii="Courier New" w:hAnsi="Courier New" w:cs="Courier New"/>
            <w:color w:val="000000" w:themeColor="text1"/>
            <w:sz w:val="21"/>
            <w:szCs w:val="21"/>
          </w:rPr>
          <w:t>is studieng the network slicing from the mobile network point of view. I has issued a number of recommendations</w:t>
        </w:r>
      </w:ins>
      <w:ins w:id="1211" w:author="Alex Galis" w:date="2017-05-20T20:32:00Z">
        <w:r w:rsidR="001465DF">
          <w:rPr>
            <w:rFonts w:ascii="Courier New" w:hAnsi="Courier New" w:cs="Courier New"/>
            <w:color w:val="000000" w:themeColor="text1"/>
            <w:sz w:val="21"/>
            <w:szCs w:val="21"/>
          </w:rPr>
          <w:t xml:space="preserve"> </w:t>
        </w:r>
        <w:r w:rsidR="001465DF" w:rsidRPr="00090A4F">
          <w:rPr>
            <w:rFonts w:ascii="Courier New" w:hAnsi="Courier New" w:cs="Courier New"/>
            <w:color w:val="000000" w:themeColor="text1"/>
            <w:sz w:val="21"/>
            <w:szCs w:val="21"/>
          </w:rPr>
          <w:t>[</w:t>
        </w:r>
        <w:r w:rsidR="001465DF">
          <w:rPr>
            <w:rFonts w:ascii="Courier New" w:hAnsi="Courier New" w:cs="Courier New"/>
            <w:color w:val="000000" w:themeColor="text1"/>
            <w:sz w:val="21"/>
            <w:szCs w:val="21"/>
          </w:rPr>
          <w:t>NGMN-2015</w:t>
        </w:r>
        <w:r w:rsidR="001465DF" w:rsidRPr="00090A4F">
          <w:rPr>
            <w:rFonts w:ascii="Courier New" w:hAnsi="Courier New" w:cs="Courier New"/>
            <w:color w:val="000000" w:themeColor="text1"/>
            <w:sz w:val="21"/>
            <w:szCs w:val="21"/>
          </w:rPr>
          <w:t>]</w:t>
        </w:r>
        <w:r w:rsidR="001465DF">
          <w:rPr>
            <w:rFonts w:ascii="Courier New" w:hAnsi="Courier New" w:cs="Courier New"/>
            <w:color w:val="000000" w:themeColor="text1"/>
            <w:sz w:val="21"/>
            <w:szCs w:val="21"/>
          </w:rPr>
          <w:t xml:space="preserve">, </w:t>
        </w:r>
        <w:r w:rsidR="001465DF" w:rsidRPr="00090A4F">
          <w:rPr>
            <w:rFonts w:ascii="Courier New" w:hAnsi="Courier New" w:cs="Courier New"/>
            <w:color w:val="000000" w:themeColor="text1"/>
            <w:sz w:val="21"/>
            <w:szCs w:val="21"/>
          </w:rPr>
          <w:t>[</w:t>
        </w:r>
        <w:r w:rsidR="001465DF">
          <w:rPr>
            <w:rFonts w:ascii="Courier New" w:hAnsi="Courier New" w:cs="Courier New"/>
            <w:color w:val="000000" w:themeColor="text1"/>
            <w:sz w:val="21"/>
            <w:szCs w:val="21"/>
          </w:rPr>
          <w:t>NGMN-2016</w:t>
        </w:r>
        <w:r w:rsidR="001465DF" w:rsidRPr="00090A4F">
          <w:rPr>
            <w:rFonts w:ascii="Courier New" w:hAnsi="Courier New" w:cs="Courier New"/>
            <w:color w:val="000000" w:themeColor="text1"/>
            <w:sz w:val="21"/>
            <w:szCs w:val="21"/>
          </w:rPr>
          <w:t>]</w:t>
        </w:r>
      </w:ins>
    </w:p>
    <w:p w14:paraId="5FFA7B52" w14:textId="2759DAF2" w:rsidR="001465DF" w:rsidRPr="00090A4F" w:rsidRDefault="001465DF" w:rsidP="001465DF">
      <w:pPr>
        <w:rPr>
          <w:ins w:id="1212" w:author="Alex Galis" w:date="2017-05-20T20:32:00Z"/>
          <w:rFonts w:ascii="Courier New" w:hAnsi="Courier New" w:cs="Courier New"/>
          <w:color w:val="000000" w:themeColor="text1"/>
          <w:sz w:val="21"/>
          <w:szCs w:val="21"/>
        </w:rPr>
      </w:pPr>
    </w:p>
    <w:p w14:paraId="72AE27CF" w14:textId="21F8C717" w:rsidR="008D005A" w:rsidRPr="005C72CE" w:rsidRDefault="008D005A" w:rsidP="005C72CE">
      <w:pPr>
        <w:rPr>
          <w:rFonts w:ascii="Courier New" w:hAnsi="Courier New" w:cs="Courier New"/>
          <w:color w:val="000000" w:themeColor="text1"/>
          <w:sz w:val="21"/>
          <w:szCs w:val="21"/>
        </w:rPr>
      </w:pPr>
    </w:p>
    <w:p w14:paraId="1E9E3308" w14:textId="77777777" w:rsidR="004C0732" w:rsidRPr="006C14B5" w:rsidRDefault="004C0732" w:rsidP="004C0732">
      <w:pPr>
        <w:rPr>
          <w:rFonts w:ascii="Courier New" w:hAnsi="Courier New" w:cs="Courier New"/>
          <w:color w:val="000000" w:themeColor="text1"/>
          <w:sz w:val="21"/>
          <w:szCs w:val="21"/>
        </w:rPr>
      </w:pPr>
    </w:p>
    <w:p w14:paraId="36186C8F" w14:textId="6201201F" w:rsidR="004C0732" w:rsidRPr="006A4E92" w:rsidRDefault="004C0732" w:rsidP="004C0732">
      <w:pPr>
        <w:rPr>
          <w:rFonts w:ascii="Courier New" w:hAnsi="Courier New" w:cs="Courier New"/>
          <w:color w:val="000000" w:themeColor="text1"/>
          <w:sz w:val="21"/>
          <w:szCs w:val="21"/>
        </w:rPr>
      </w:pPr>
      <w:commentRangeStart w:id="1213"/>
      <w:r w:rsidRPr="006C14B5">
        <w:rPr>
          <w:rFonts w:ascii="Courier New" w:hAnsi="Courier New" w:cs="Courier New"/>
          <w:color w:val="000000" w:themeColor="text1"/>
          <w:sz w:val="21"/>
          <w:szCs w:val="21"/>
        </w:rPr>
        <w:t>5.</w:t>
      </w:r>
      <w:del w:id="1214" w:author="Alex Galis" w:date="2017-05-20T16:02:00Z">
        <w:r w:rsidRPr="006C14B5" w:rsidDel="008D005A">
          <w:rPr>
            <w:rFonts w:ascii="Courier New" w:hAnsi="Courier New" w:cs="Courier New"/>
            <w:color w:val="000000" w:themeColor="text1"/>
            <w:sz w:val="21"/>
            <w:szCs w:val="21"/>
          </w:rPr>
          <w:delText>3</w:delText>
        </w:r>
      </w:del>
      <w:ins w:id="1215" w:author="Alex Galis" w:date="2017-05-20T16:02:00Z">
        <w:r w:rsidR="008D005A" w:rsidRPr="006C14B5">
          <w:rPr>
            <w:rFonts w:ascii="Courier New" w:hAnsi="Courier New" w:cs="Courier New"/>
            <w:color w:val="000000" w:themeColor="text1"/>
            <w:sz w:val="21"/>
            <w:szCs w:val="21"/>
          </w:rPr>
          <w:t>7</w:t>
        </w:r>
      </w:ins>
      <w:r w:rsidRPr="006C14B5">
        <w:rPr>
          <w:rFonts w:ascii="Courier New" w:hAnsi="Courier New" w:cs="Courier New"/>
          <w:color w:val="000000" w:themeColor="text1"/>
          <w:sz w:val="21"/>
          <w:szCs w:val="21"/>
        </w:rPr>
        <w:t>.  Other Potential Solutions</w:t>
      </w:r>
      <w:commentRangeEnd w:id="1213"/>
      <w:r w:rsidR="00244EED" w:rsidRPr="006A4E92">
        <w:rPr>
          <w:rStyle w:val="CommentReference"/>
        </w:rPr>
        <w:commentReference w:id="1213"/>
      </w:r>
    </w:p>
    <w:p w14:paraId="62097BB2" w14:textId="77777777" w:rsidR="004C0732" w:rsidRPr="009E4D88" w:rsidRDefault="004C0732" w:rsidP="004C0732">
      <w:pPr>
        <w:rPr>
          <w:rFonts w:ascii="Courier New" w:hAnsi="Courier New" w:cs="Courier New"/>
          <w:color w:val="000000" w:themeColor="text1"/>
          <w:sz w:val="21"/>
          <w:szCs w:val="21"/>
        </w:rPr>
      </w:pPr>
    </w:p>
    <w:p w14:paraId="1DA311D3" w14:textId="637ED0BF" w:rsidR="002873E6" w:rsidRPr="00B268F7" w:rsidRDefault="004C0732" w:rsidP="002873E6">
      <w:pPr>
        <w:rPr>
          <w:ins w:id="1216" w:author="Alex Galis" w:date="2017-05-20T16:07:00Z"/>
          <w:rFonts w:ascii="Courier New" w:hAnsi="Courier New" w:cs="Courier New"/>
          <w:color w:val="000000" w:themeColor="text1"/>
          <w:sz w:val="21"/>
          <w:szCs w:val="21"/>
        </w:rPr>
      </w:pPr>
      <w:del w:id="1217" w:author="Alex Galis" w:date="2017-05-20T21:39:00Z">
        <w:r w:rsidRPr="00BF4460" w:rsidDel="0086467D">
          <w:rPr>
            <w:rFonts w:ascii="Courier New" w:hAnsi="Courier New" w:cs="Courier New"/>
            <w:color w:val="000000" w:themeColor="text1"/>
            <w:sz w:val="21"/>
            <w:szCs w:val="21"/>
          </w:rPr>
          <w:lastRenderedPageBreak/>
          <w:delText xml:space="preserve">   </w:delText>
        </w:r>
      </w:del>
      <w:ins w:id="1218" w:author="Alex Galis" w:date="2017-05-20T16:07:00Z">
        <w:r w:rsidR="002873E6" w:rsidRPr="00B268F7">
          <w:rPr>
            <w:rFonts w:ascii="Courier New" w:hAnsi="Courier New" w:cs="Courier New"/>
            <w:color w:val="000000" w:themeColor="text1"/>
            <w:sz w:val="21"/>
            <w:szCs w:val="21"/>
          </w:rPr>
          <w:t xml:space="preserve">15 Large Scale </w:t>
        </w:r>
      </w:ins>
      <w:ins w:id="1219" w:author="Alex Galis" w:date="2017-05-20T20:36:00Z">
        <w:r w:rsidR="00383BD6">
          <w:rPr>
            <w:rFonts w:ascii="Courier New" w:hAnsi="Courier New" w:cs="Courier New"/>
            <w:color w:val="000000" w:themeColor="text1"/>
            <w:sz w:val="21"/>
            <w:szCs w:val="21"/>
          </w:rPr>
          <w:t xml:space="preserve">European </w:t>
        </w:r>
      </w:ins>
      <w:ins w:id="1220" w:author="Alex Galis" w:date="2017-05-20T16:07:00Z">
        <w:r w:rsidR="002873E6" w:rsidRPr="00B268F7">
          <w:rPr>
            <w:rFonts w:ascii="Courier New" w:hAnsi="Courier New" w:cs="Courier New"/>
            <w:color w:val="000000" w:themeColor="text1"/>
            <w:sz w:val="21"/>
            <w:szCs w:val="21"/>
          </w:rPr>
          <w:t xml:space="preserve">Research projects </w:t>
        </w:r>
      </w:ins>
      <w:ins w:id="1221" w:author="Alex Galis" w:date="2017-05-20T20:36:00Z">
        <w:r w:rsidR="00383BD6">
          <w:rPr>
            <w:rFonts w:ascii="Courier New" w:hAnsi="Courier New" w:cs="Courier New"/>
            <w:color w:val="000000" w:themeColor="text1"/>
            <w:sz w:val="21"/>
            <w:szCs w:val="21"/>
          </w:rPr>
          <w:t xml:space="preserve">are now developing technology for 5G Networks </w:t>
        </w:r>
      </w:ins>
      <w:ins w:id="1222" w:author="Alex Galis" w:date="2017-05-20T20:37:00Z">
        <w:r w:rsidR="00383BD6">
          <w:rPr>
            <w:rFonts w:ascii="Courier New" w:hAnsi="Courier New" w:cs="Courier New"/>
            <w:color w:val="000000" w:themeColor="text1"/>
            <w:sz w:val="21"/>
            <w:szCs w:val="21"/>
          </w:rPr>
          <w:t xml:space="preserve">and all researching </w:t>
        </w:r>
      </w:ins>
      <w:ins w:id="1223" w:author="Alex Galis" w:date="2017-05-20T16:07:00Z">
        <w:r w:rsidR="002873E6" w:rsidRPr="00B268F7">
          <w:rPr>
            <w:rFonts w:ascii="Courier New" w:hAnsi="Courier New" w:cs="Courier New"/>
            <w:color w:val="000000" w:themeColor="text1"/>
            <w:sz w:val="21"/>
            <w:szCs w:val="21"/>
          </w:rPr>
          <w:t xml:space="preserve">Network Slicing (https://5g-ppp.eu) </w:t>
        </w:r>
      </w:ins>
      <w:ins w:id="1224" w:author="Alex Galis" w:date="2017-05-20T21:39:00Z">
        <w:r w:rsidR="0086467D">
          <w:rPr>
            <w:rFonts w:ascii="Courier New" w:hAnsi="Courier New" w:cs="Courier New"/>
            <w:color w:val="000000" w:themeColor="text1"/>
            <w:sz w:val="21"/>
            <w:szCs w:val="21"/>
          </w:rPr>
          <w:t>– More info to be added</w:t>
        </w:r>
      </w:ins>
    </w:p>
    <w:p w14:paraId="2BE2162F" w14:textId="77777777" w:rsidR="0086467D" w:rsidRDefault="002873E6" w:rsidP="002873E6">
      <w:pPr>
        <w:rPr>
          <w:ins w:id="1225" w:author="Alex Galis" w:date="2017-05-20T21:39:00Z"/>
          <w:rFonts w:ascii="Courier New" w:hAnsi="Courier New" w:cs="Courier New"/>
          <w:color w:val="000000" w:themeColor="text1"/>
          <w:sz w:val="21"/>
          <w:szCs w:val="21"/>
        </w:rPr>
      </w:pPr>
      <w:ins w:id="1226" w:author="Alex Galis" w:date="2017-05-20T16:07:00Z">
        <w:r w:rsidRPr="00FE0A3F">
          <w:rPr>
            <w:rFonts w:ascii="Courier New" w:hAnsi="Courier New" w:cs="Courier New"/>
            <w:color w:val="000000" w:themeColor="text1"/>
            <w:sz w:val="21"/>
            <w:szCs w:val="21"/>
          </w:rPr>
          <w:t xml:space="preserve"> </w:t>
        </w:r>
      </w:ins>
    </w:p>
    <w:p w14:paraId="13EF9772" w14:textId="296D28CC" w:rsidR="002873E6" w:rsidRPr="00090A4F" w:rsidRDefault="002873E6" w:rsidP="002873E6">
      <w:pPr>
        <w:rPr>
          <w:ins w:id="1227" w:author="Alex Galis" w:date="2017-05-20T16:07:00Z"/>
          <w:rFonts w:ascii="Courier New" w:hAnsi="Courier New" w:cs="Courier New"/>
          <w:color w:val="000000" w:themeColor="text1"/>
          <w:sz w:val="21"/>
          <w:szCs w:val="21"/>
        </w:rPr>
      </w:pPr>
      <w:ins w:id="1228" w:author="Alex Galis" w:date="2017-05-20T16:07:00Z">
        <w:r w:rsidRPr="00FE0A3F">
          <w:rPr>
            <w:rFonts w:ascii="Courier New" w:hAnsi="Courier New" w:cs="Courier New"/>
            <w:color w:val="000000" w:themeColor="text1"/>
            <w:sz w:val="21"/>
            <w:szCs w:val="21"/>
          </w:rPr>
          <w:t>White Paper on</w:t>
        </w:r>
        <w:r w:rsidRPr="003C6D2A">
          <w:rPr>
            <w:rFonts w:ascii="Courier New" w:hAnsi="Courier New" w:cs="Courier New"/>
            <w:color w:val="000000" w:themeColor="text1"/>
            <w:sz w:val="21"/>
            <w:szCs w:val="21"/>
          </w:rPr>
          <w:t xml:space="preserve"> 5G Architecture centered on network slicing (https://5g-ppp.eu/wp-content/uploads/2014/02/5G-PPP-5G-Architecture-WP-July-2016.pdf) (2</w:t>
        </w:r>
        <w:r w:rsidRPr="00090A4F">
          <w:rPr>
            <w:rFonts w:ascii="Courier New" w:hAnsi="Courier New" w:cs="Courier New"/>
            <w:color w:val="000000" w:themeColor="text1"/>
            <w:sz w:val="21"/>
            <w:szCs w:val="21"/>
          </w:rPr>
          <w:t>016)</w:t>
        </w:r>
      </w:ins>
      <w:ins w:id="1229" w:author="Alex Galis" w:date="2017-05-20T21:40:00Z">
        <w:r w:rsidR="0086467D">
          <w:rPr>
            <w:rFonts w:ascii="Courier New" w:hAnsi="Courier New" w:cs="Courier New"/>
            <w:color w:val="000000" w:themeColor="text1"/>
            <w:sz w:val="21"/>
            <w:szCs w:val="21"/>
          </w:rPr>
          <w:t xml:space="preserve"> -</w:t>
        </w:r>
      </w:ins>
      <w:ins w:id="1230" w:author="Alex Galis" w:date="2017-05-20T16:07:00Z">
        <w:r w:rsidRPr="00090A4F">
          <w:rPr>
            <w:rFonts w:ascii="Courier New" w:hAnsi="Courier New" w:cs="Courier New"/>
            <w:color w:val="000000" w:themeColor="text1"/>
            <w:sz w:val="21"/>
            <w:szCs w:val="21"/>
          </w:rPr>
          <w:t xml:space="preserve"> </w:t>
        </w:r>
      </w:ins>
      <w:ins w:id="1231" w:author="Alex Galis" w:date="2017-05-20T21:40:00Z">
        <w:r w:rsidR="0086467D">
          <w:rPr>
            <w:rFonts w:ascii="Courier New" w:hAnsi="Courier New" w:cs="Courier New"/>
            <w:color w:val="000000" w:themeColor="text1"/>
            <w:sz w:val="21"/>
            <w:szCs w:val="21"/>
          </w:rPr>
          <w:t>More info to be added</w:t>
        </w:r>
      </w:ins>
    </w:p>
    <w:p w14:paraId="04F5538E" w14:textId="6991ACB1" w:rsidR="002873E6" w:rsidRPr="001465DF" w:rsidRDefault="002873E6" w:rsidP="002873E6">
      <w:pPr>
        <w:rPr>
          <w:ins w:id="1232" w:author="Alex Galis" w:date="2017-05-20T16:07:00Z"/>
          <w:rFonts w:ascii="Courier New" w:hAnsi="Courier New" w:cs="Courier New"/>
          <w:color w:val="000000" w:themeColor="text1"/>
          <w:sz w:val="21"/>
          <w:szCs w:val="21"/>
        </w:rPr>
      </w:pPr>
      <w:ins w:id="1233" w:author="Alex Galis" w:date="2017-05-20T16:07:00Z">
        <w:r w:rsidRPr="001465DF">
          <w:rPr>
            <w:rFonts w:ascii="Courier New" w:hAnsi="Courier New" w:cs="Courier New"/>
            <w:color w:val="000000" w:themeColor="text1"/>
            <w:sz w:val="21"/>
            <w:szCs w:val="21"/>
          </w:rPr>
          <w:t xml:space="preserve"> </w:t>
        </w:r>
      </w:ins>
    </w:p>
    <w:p w14:paraId="6F7DA947" w14:textId="77777777" w:rsidR="002873E6" w:rsidRPr="006C14B5" w:rsidRDefault="002873E6" w:rsidP="004C0732">
      <w:pPr>
        <w:rPr>
          <w:ins w:id="1234" w:author="Alex Galis" w:date="2017-05-20T16:07:00Z"/>
          <w:rFonts w:ascii="Courier New" w:hAnsi="Courier New" w:cs="Courier New"/>
          <w:color w:val="000000" w:themeColor="text1"/>
          <w:sz w:val="21"/>
          <w:szCs w:val="21"/>
        </w:rPr>
      </w:pPr>
    </w:p>
    <w:p w14:paraId="20DB3C06" w14:textId="504CADB6" w:rsidR="004C0732" w:rsidRPr="001465DF" w:rsidRDefault="004C0732" w:rsidP="002873E6">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5G Exchange (5GEx) [</w:t>
      </w:r>
      <w:del w:id="1235" w:author="Alex Galis" w:date="2017-05-20T20:33:00Z">
        <w:r w:rsidRPr="006C14B5" w:rsidDel="001465DF">
          <w:rPr>
            <w:rFonts w:ascii="Courier New" w:hAnsi="Courier New" w:cs="Courier New"/>
            <w:color w:val="000000" w:themeColor="text1"/>
            <w:sz w:val="21"/>
            <w:szCs w:val="21"/>
          </w:rPr>
          <w:delText>FGEx</w:delText>
        </w:r>
      </w:del>
      <w:ins w:id="1236" w:author="Alex Galis" w:date="2017-05-20T20:33:00Z">
        <w:r w:rsidR="001465DF">
          <w:rPr>
            <w:rFonts w:ascii="Courier New" w:hAnsi="Courier New" w:cs="Courier New"/>
            <w:color w:val="000000" w:themeColor="text1"/>
            <w:sz w:val="21"/>
            <w:szCs w:val="21"/>
          </w:rPr>
          <w:t>5</w:t>
        </w:r>
        <w:r w:rsidR="001465DF" w:rsidRPr="001465DF">
          <w:rPr>
            <w:rFonts w:ascii="Courier New" w:hAnsi="Courier New" w:cs="Courier New"/>
            <w:color w:val="000000" w:themeColor="text1"/>
            <w:sz w:val="21"/>
            <w:szCs w:val="21"/>
          </w:rPr>
          <w:t>GEx</w:t>
        </w:r>
      </w:ins>
      <w:r w:rsidRPr="001465DF">
        <w:rPr>
          <w:rFonts w:ascii="Courier New" w:hAnsi="Courier New" w:cs="Courier New"/>
          <w:color w:val="000000" w:themeColor="text1"/>
          <w:sz w:val="21"/>
          <w:szCs w:val="21"/>
        </w:rPr>
        <w:t xml:space="preserve">] is a </w:t>
      </w:r>
      <w:ins w:id="1237" w:author="Alex Galis" w:date="2017-05-20T20:33:00Z">
        <w:r w:rsidR="00D60FB7" w:rsidRPr="001465DF">
          <w:rPr>
            <w:rFonts w:ascii="Courier New" w:hAnsi="Courier New" w:cs="Courier New"/>
            <w:color w:val="000000" w:themeColor="text1"/>
            <w:sz w:val="21"/>
            <w:szCs w:val="21"/>
          </w:rPr>
          <w:t xml:space="preserve">5G-PPP </w:t>
        </w:r>
      </w:ins>
      <w:r w:rsidRPr="001465DF">
        <w:rPr>
          <w:rFonts w:ascii="Courier New" w:hAnsi="Courier New" w:cs="Courier New"/>
          <w:color w:val="000000" w:themeColor="text1"/>
          <w:sz w:val="21"/>
          <w:szCs w:val="21"/>
        </w:rPr>
        <w:t xml:space="preserve">project </w:t>
      </w:r>
      <w:del w:id="1238" w:author="Alex Galis" w:date="2017-05-20T20:33:00Z">
        <w:r w:rsidRPr="001465DF" w:rsidDel="00D60FB7">
          <w:rPr>
            <w:rFonts w:ascii="Courier New" w:hAnsi="Courier New" w:cs="Courier New"/>
            <w:color w:val="000000" w:themeColor="text1"/>
            <w:sz w:val="21"/>
            <w:szCs w:val="21"/>
          </w:rPr>
          <w:delText xml:space="preserve">of 5G-PPP </w:delText>
        </w:r>
      </w:del>
      <w:r w:rsidRPr="001465DF">
        <w:rPr>
          <w:rFonts w:ascii="Courier New" w:hAnsi="Courier New" w:cs="Courier New"/>
          <w:color w:val="000000" w:themeColor="text1"/>
          <w:sz w:val="21"/>
          <w:szCs w:val="21"/>
        </w:rPr>
        <w:t>which aims to enable</w:t>
      </w:r>
    </w:p>
    <w:p w14:paraId="159A7C4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cross-domain orchestration of services over multiple administrations</w:t>
      </w:r>
    </w:p>
    <w:p w14:paraId="629EC8A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or over multi-domain single administration networks.  The main</w:t>
      </w:r>
    </w:p>
    <w:p w14:paraId="008450C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infrastructure considered in 5GEx is the NFV/SDN compatible software</w:t>
      </w:r>
    </w:p>
    <w:p w14:paraId="6F1B151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defined infrastructure, which will limit the scope of network</w:t>
      </w:r>
    </w:p>
    <w:p w14:paraId="1403A4D9" w14:textId="4DF68DC3" w:rsidR="00F910B3" w:rsidRDefault="004C0732" w:rsidP="004C0732">
      <w:pPr>
        <w:rPr>
          <w:ins w:id="1239" w:author="Alex Galis" w:date="2017-05-20T20:33: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slicing</w:t>
      </w:r>
      <w:ins w:id="1240" w:author="Alex Galis" w:date="2017-05-20T20:35:00Z">
        <w:r w:rsidR="00383BD6">
          <w:rPr>
            <w:rFonts w:ascii="Courier New" w:hAnsi="Courier New" w:cs="Courier New"/>
            <w:color w:val="000000" w:themeColor="text1"/>
            <w:sz w:val="21"/>
            <w:szCs w:val="21"/>
          </w:rPr>
          <w:t xml:space="preserve"> [5GEX], [5GEx Architecture]</w:t>
        </w:r>
      </w:ins>
      <w:r w:rsidRPr="00383BD6">
        <w:rPr>
          <w:rFonts w:ascii="Courier New" w:hAnsi="Courier New" w:cs="Courier New"/>
          <w:color w:val="000000" w:themeColor="text1"/>
          <w:sz w:val="21"/>
          <w:szCs w:val="21"/>
        </w:rPr>
        <w:t>.</w:t>
      </w:r>
    </w:p>
    <w:p w14:paraId="165FBB1E" w14:textId="77777777" w:rsidR="001465DF" w:rsidRDefault="001465DF" w:rsidP="004C0732">
      <w:pPr>
        <w:rPr>
          <w:ins w:id="1241" w:author="Alex Galis" w:date="2017-05-20T20:33:00Z"/>
          <w:rFonts w:ascii="Courier New" w:hAnsi="Courier New" w:cs="Courier New"/>
          <w:color w:val="000000" w:themeColor="text1"/>
          <w:sz w:val="21"/>
          <w:szCs w:val="21"/>
        </w:rPr>
      </w:pPr>
    </w:p>
    <w:p w14:paraId="358A4CAF" w14:textId="06A9605E" w:rsidR="00D60FB7" w:rsidRDefault="001465DF" w:rsidP="004C0732">
      <w:pPr>
        <w:rPr>
          <w:ins w:id="1242" w:author="Alex Galis" w:date="2017-05-20T20:33:00Z"/>
          <w:rFonts w:ascii="Courier New" w:hAnsi="Courier New" w:cs="Courier New"/>
          <w:color w:val="000000" w:themeColor="text1"/>
          <w:sz w:val="21"/>
          <w:szCs w:val="21"/>
        </w:rPr>
      </w:pPr>
      <w:ins w:id="1243" w:author="Alex Galis" w:date="2017-05-20T20:33:00Z">
        <w:r>
          <w:rPr>
            <w:rFonts w:ascii="Courier New" w:hAnsi="Courier New" w:cs="Courier New"/>
            <w:color w:val="000000" w:themeColor="text1"/>
            <w:sz w:val="21"/>
            <w:szCs w:val="21"/>
          </w:rPr>
          <w:t xml:space="preserve">5G SONATA is a project </w:t>
        </w:r>
        <w:r w:rsidR="00D60FB7">
          <w:rPr>
            <w:rFonts w:ascii="Courier New" w:hAnsi="Courier New" w:cs="Courier New"/>
            <w:color w:val="000000" w:themeColor="text1"/>
            <w:sz w:val="21"/>
            <w:szCs w:val="21"/>
          </w:rPr>
          <w:t xml:space="preserve">of a </w:t>
        </w:r>
        <w:r w:rsidR="00D60FB7" w:rsidRPr="001465DF">
          <w:rPr>
            <w:rFonts w:ascii="Courier New" w:hAnsi="Courier New" w:cs="Courier New"/>
            <w:color w:val="000000" w:themeColor="text1"/>
            <w:sz w:val="21"/>
            <w:szCs w:val="21"/>
          </w:rPr>
          <w:t>5G-PPP</w:t>
        </w:r>
        <w:r w:rsidR="00D60FB7">
          <w:rPr>
            <w:rFonts w:ascii="Courier New" w:hAnsi="Courier New" w:cs="Courier New"/>
            <w:color w:val="000000" w:themeColor="text1"/>
            <w:sz w:val="21"/>
            <w:szCs w:val="21"/>
          </w:rPr>
          <w:t xml:space="preserve"> project aiming at service programmability </w:t>
        </w:r>
      </w:ins>
      <w:ins w:id="1244" w:author="Alex Galis" w:date="2017-05-20T20:34:00Z">
        <w:r w:rsidR="00D60FB7">
          <w:rPr>
            <w:rFonts w:ascii="Courier New" w:hAnsi="Courier New" w:cs="Courier New"/>
            <w:color w:val="000000" w:themeColor="text1"/>
            <w:sz w:val="21"/>
            <w:szCs w:val="21"/>
          </w:rPr>
          <w:t xml:space="preserve">and orchestration </w:t>
        </w:r>
      </w:ins>
      <w:ins w:id="1245" w:author="Alex Galis" w:date="2017-05-20T20:33:00Z">
        <w:r w:rsidR="00D60FB7">
          <w:rPr>
            <w:rFonts w:ascii="Courier New" w:hAnsi="Courier New" w:cs="Courier New"/>
            <w:color w:val="000000" w:themeColor="text1"/>
            <w:sz w:val="21"/>
            <w:szCs w:val="21"/>
          </w:rPr>
          <w:t>in a single domain</w:t>
        </w:r>
      </w:ins>
      <w:ins w:id="1246" w:author="Alex Galis" w:date="2017-05-20T20:35:00Z">
        <w:r w:rsidR="00383BD6">
          <w:rPr>
            <w:rFonts w:ascii="Courier New" w:hAnsi="Courier New" w:cs="Courier New"/>
            <w:color w:val="000000" w:themeColor="text1"/>
            <w:sz w:val="21"/>
            <w:szCs w:val="21"/>
          </w:rPr>
          <w:t xml:space="preserve"> [5G SONATA]</w:t>
        </w:r>
      </w:ins>
      <w:ins w:id="1247" w:author="Alex Galis" w:date="2017-05-20T20:33:00Z">
        <w:r w:rsidR="00D60FB7">
          <w:rPr>
            <w:rFonts w:ascii="Courier New" w:hAnsi="Courier New" w:cs="Courier New"/>
            <w:color w:val="000000" w:themeColor="text1"/>
            <w:sz w:val="21"/>
            <w:szCs w:val="21"/>
          </w:rPr>
          <w:t>.</w:t>
        </w:r>
      </w:ins>
    </w:p>
    <w:p w14:paraId="719A2993" w14:textId="15ACB70F" w:rsidR="001465DF" w:rsidRPr="001465DF" w:rsidRDefault="00D60FB7" w:rsidP="004C0732">
      <w:pPr>
        <w:rPr>
          <w:ins w:id="1248" w:author="KMAK" w:date="2017-05-19T06:08:00Z"/>
          <w:rFonts w:ascii="Courier New" w:hAnsi="Courier New" w:cs="Courier New"/>
          <w:color w:val="000000" w:themeColor="text1"/>
          <w:sz w:val="21"/>
          <w:szCs w:val="21"/>
        </w:rPr>
      </w:pPr>
      <w:ins w:id="1249" w:author="Alex Galis" w:date="2017-05-20T20:33:00Z">
        <w:r>
          <w:rPr>
            <w:rFonts w:ascii="Courier New" w:hAnsi="Courier New" w:cs="Courier New"/>
            <w:color w:val="000000" w:themeColor="text1"/>
            <w:sz w:val="21"/>
            <w:szCs w:val="21"/>
          </w:rPr>
          <w:t xml:space="preserve"> </w:t>
        </w:r>
      </w:ins>
    </w:p>
    <w:p w14:paraId="67E10D47" w14:textId="724384E1" w:rsidR="003B4D47" w:rsidRPr="006C14B5" w:rsidRDefault="003B4D47" w:rsidP="004C0732">
      <w:pPr>
        <w:rPr>
          <w:ins w:id="1250" w:author="KMAK" w:date="2017-05-18T12:02:00Z"/>
          <w:rFonts w:ascii="Courier New" w:hAnsi="Courier New" w:cs="Courier New"/>
          <w:color w:val="000000" w:themeColor="text1"/>
          <w:sz w:val="21"/>
          <w:szCs w:val="21"/>
        </w:rPr>
      </w:pPr>
      <w:ins w:id="1251" w:author="KMAK" w:date="2017-05-19T06:08:00Z">
        <w:r w:rsidRPr="006C14B5">
          <w:rPr>
            <w:rFonts w:ascii="Courier New" w:hAnsi="Courier New" w:cs="Courier New"/>
            <w:color w:val="000000" w:themeColor="text1"/>
            <w:sz w:val="21"/>
            <w:szCs w:val="21"/>
          </w:rPr>
          <w:t xml:space="preserve">[suggested </w:t>
        </w:r>
        <w:r w:rsidR="00391F5D" w:rsidRPr="006C14B5">
          <w:rPr>
            <w:rFonts w:ascii="Courier New" w:hAnsi="Courier New" w:cs="Courier New"/>
            <w:color w:val="000000" w:themeColor="text1"/>
            <w:sz w:val="21"/>
            <w:szCs w:val="21"/>
          </w:rPr>
          <w:t>sections]</w:t>
        </w:r>
      </w:ins>
    </w:p>
    <w:p w14:paraId="7A7B0B2F" w14:textId="0310D0E2" w:rsidR="00244EED" w:rsidRPr="006C14B5" w:rsidRDefault="00244EED" w:rsidP="004C0732">
      <w:pPr>
        <w:rPr>
          <w:ins w:id="1252" w:author="KMAK" w:date="2017-05-18T12:02:00Z"/>
          <w:rFonts w:ascii="Courier New" w:hAnsi="Courier New" w:cs="Courier New"/>
          <w:color w:val="000000" w:themeColor="text1"/>
          <w:sz w:val="21"/>
          <w:szCs w:val="21"/>
        </w:rPr>
      </w:pPr>
      <w:ins w:id="1253" w:author="KMAK" w:date="2017-05-18T12:02:00Z">
        <w:r w:rsidRPr="006C14B5">
          <w:rPr>
            <w:rFonts w:ascii="Courier New" w:hAnsi="Courier New" w:cs="Courier New"/>
            <w:color w:val="000000" w:themeColor="text1"/>
            <w:sz w:val="21"/>
            <w:szCs w:val="21"/>
          </w:rPr>
          <w:t>5.4 NVo3 and VPNs</w:t>
        </w:r>
      </w:ins>
      <w:ins w:id="1254" w:author="KMAK" w:date="2017-05-18T12:14:00Z">
        <w:r w:rsidR="0023474F" w:rsidRPr="006C14B5">
          <w:rPr>
            <w:rFonts w:ascii="Courier New" w:hAnsi="Courier New" w:cs="Courier New"/>
            <w:color w:val="000000" w:themeColor="text1"/>
            <w:sz w:val="21"/>
            <w:szCs w:val="21"/>
          </w:rPr>
          <w:t>, TE, RSVP-TE etc...</w:t>
        </w:r>
      </w:ins>
    </w:p>
    <w:p w14:paraId="2265AFFD" w14:textId="24EA36BC" w:rsidR="00244EED" w:rsidRPr="006C14B5" w:rsidRDefault="00244EED" w:rsidP="004C0732">
      <w:pPr>
        <w:rPr>
          <w:ins w:id="1255" w:author="KMAK" w:date="2017-05-18T12:02:00Z"/>
          <w:rFonts w:ascii="Courier New" w:hAnsi="Courier New" w:cs="Courier New"/>
          <w:color w:val="000000" w:themeColor="text1"/>
          <w:sz w:val="21"/>
          <w:szCs w:val="21"/>
        </w:rPr>
      </w:pPr>
      <w:ins w:id="1256" w:author="KMAK" w:date="2017-05-18T12:02:00Z">
        <w:r w:rsidRPr="006C14B5">
          <w:rPr>
            <w:rFonts w:ascii="Courier New" w:hAnsi="Courier New" w:cs="Courier New"/>
            <w:color w:val="000000" w:themeColor="text1"/>
            <w:sz w:val="21"/>
            <w:szCs w:val="21"/>
          </w:rPr>
          <w:t>5.5 Segment routing</w:t>
        </w:r>
      </w:ins>
    </w:p>
    <w:p w14:paraId="33004901" w14:textId="4C19447D" w:rsidR="00244EED" w:rsidRPr="006C14B5" w:rsidRDefault="0023474F" w:rsidP="004C0732">
      <w:pPr>
        <w:rPr>
          <w:ins w:id="1257" w:author="KMAK" w:date="2017-05-18T12:12:00Z"/>
          <w:rFonts w:ascii="Courier New" w:hAnsi="Courier New" w:cs="Courier New"/>
          <w:color w:val="000000" w:themeColor="text1"/>
          <w:sz w:val="21"/>
          <w:szCs w:val="21"/>
        </w:rPr>
      </w:pPr>
      <w:ins w:id="1258" w:author="KMAK" w:date="2017-05-18T12:12:00Z">
        <w:r w:rsidRPr="006C14B5">
          <w:rPr>
            <w:rFonts w:ascii="Courier New" w:hAnsi="Courier New" w:cs="Courier New"/>
            <w:color w:val="000000" w:themeColor="text1"/>
            <w:sz w:val="21"/>
            <w:szCs w:val="21"/>
          </w:rPr>
          <w:t>5.6 Deterministic Networking</w:t>
        </w:r>
      </w:ins>
    </w:p>
    <w:p w14:paraId="39A6B923" w14:textId="15EB045E" w:rsidR="0023474F" w:rsidRPr="006C14B5" w:rsidRDefault="0023474F" w:rsidP="004C0732">
      <w:pPr>
        <w:rPr>
          <w:ins w:id="1259" w:author="KMAK" w:date="2017-05-18T12:12:00Z"/>
          <w:rFonts w:ascii="Courier New" w:hAnsi="Courier New" w:cs="Courier New"/>
          <w:color w:val="000000" w:themeColor="text1"/>
          <w:sz w:val="21"/>
          <w:szCs w:val="21"/>
        </w:rPr>
      </w:pPr>
      <w:ins w:id="1260" w:author="KMAK" w:date="2017-05-18T12:15:00Z">
        <w:r w:rsidRPr="006C14B5">
          <w:rPr>
            <w:rFonts w:ascii="Courier New" w:hAnsi="Courier New" w:cs="Courier New"/>
            <w:color w:val="000000" w:themeColor="text1"/>
            <w:sz w:val="21"/>
            <w:szCs w:val="21"/>
          </w:rPr>
          <w:t>5.7 Flex Ethernet</w:t>
        </w:r>
      </w:ins>
    </w:p>
    <w:p w14:paraId="188F61EC" w14:textId="77777777" w:rsidR="0023474F" w:rsidRPr="006C14B5" w:rsidRDefault="0023474F" w:rsidP="004C0732">
      <w:pPr>
        <w:rPr>
          <w:ins w:id="1261" w:author="KMAK" w:date="2017-05-18T12:03:00Z"/>
          <w:rFonts w:ascii="Courier New" w:hAnsi="Courier New" w:cs="Courier New"/>
          <w:color w:val="000000" w:themeColor="text1"/>
          <w:sz w:val="21"/>
          <w:szCs w:val="21"/>
        </w:rPr>
      </w:pPr>
    </w:p>
    <w:p w14:paraId="321D30E9" w14:textId="12344CDD" w:rsidR="00244EED" w:rsidRPr="006C14B5" w:rsidRDefault="00244EED" w:rsidP="004C0732">
      <w:pPr>
        <w:rPr>
          <w:ins w:id="1262" w:author="KMAK" w:date="2017-05-18T12:03:00Z"/>
          <w:rFonts w:ascii="Courier New" w:hAnsi="Courier New" w:cs="Courier New"/>
          <w:color w:val="000000" w:themeColor="text1"/>
          <w:sz w:val="21"/>
          <w:szCs w:val="21"/>
        </w:rPr>
      </w:pPr>
      <w:ins w:id="1263" w:author="KMAK" w:date="2017-05-18T12:02:00Z">
        <w:r w:rsidRPr="006C14B5">
          <w:rPr>
            <w:rFonts w:ascii="Courier New" w:hAnsi="Courier New" w:cs="Courier New"/>
            <w:color w:val="000000" w:themeColor="text1"/>
            <w:sz w:val="21"/>
            <w:szCs w:val="21"/>
          </w:rPr>
          <w:t xml:space="preserve">5.6 </w:t>
        </w:r>
      </w:ins>
      <w:ins w:id="1264" w:author="KMAK" w:date="2017-05-18T12:03:00Z">
        <w:r w:rsidRPr="006C14B5">
          <w:rPr>
            <w:rFonts w:ascii="Courier New" w:hAnsi="Courier New" w:cs="Courier New"/>
            <w:color w:val="000000" w:themeColor="text1"/>
            <w:sz w:val="21"/>
            <w:szCs w:val="21"/>
          </w:rPr>
          <w:t>Summary of Gaps in</w:t>
        </w:r>
      </w:ins>
      <w:ins w:id="1265" w:author="KMAK" w:date="2017-05-18T12:02:00Z">
        <w:r w:rsidRPr="006C14B5">
          <w:rPr>
            <w:rFonts w:ascii="Courier New" w:hAnsi="Courier New" w:cs="Courier New"/>
            <w:color w:val="000000" w:themeColor="text1"/>
            <w:sz w:val="21"/>
            <w:szCs w:val="21"/>
          </w:rPr>
          <w:t xml:space="preserve"> Related Work</w:t>
        </w:r>
      </w:ins>
    </w:p>
    <w:p w14:paraId="26699F87" w14:textId="77777777" w:rsidR="0023474F" w:rsidRPr="006C14B5" w:rsidRDefault="00244EED" w:rsidP="00244EED">
      <w:pPr>
        <w:rPr>
          <w:ins w:id="1266" w:author="KMAK" w:date="2017-05-18T12:08:00Z"/>
          <w:rFonts w:ascii="Courier New" w:hAnsi="Courier New" w:cs="Courier New"/>
          <w:color w:val="000000" w:themeColor="text1"/>
          <w:sz w:val="21"/>
          <w:szCs w:val="21"/>
        </w:rPr>
      </w:pPr>
      <w:ins w:id="1267" w:author="KMAK" w:date="2017-05-18T12:03:00Z">
        <w:r w:rsidRPr="006C14B5">
          <w:rPr>
            <w:rFonts w:ascii="Courier New" w:hAnsi="Courier New" w:cs="Courier New"/>
            <w:color w:val="000000" w:themeColor="text1"/>
            <w:sz w:val="21"/>
            <w:szCs w:val="21"/>
          </w:rPr>
          <w:t xml:space="preserve">The technologies in the above section can only partially meet the requirements of network slicing. </w:t>
        </w:r>
      </w:ins>
    </w:p>
    <w:p w14:paraId="794CB147" w14:textId="7DBFFBCC" w:rsidR="0023474F" w:rsidRPr="0038575C" w:rsidRDefault="0023474F">
      <w:pPr>
        <w:pStyle w:val="ListParagraph"/>
        <w:numPr>
          <w:ilvl w:val="0"/>
          <w:numId w:val="1"/>
        </w:numPr>
        <w:rPr>
          <w:ins w:id="1268" w:author="KMAK" w:date="2017-05-18T12:03:00Z"/>
          <w:rFonts w:ascii="Courier New" w:hAnsi="Courier New" w:cs="Courier New"/>
          <w:color w:val="000000" w:themeColor="text1"/>
          <w:sz w:val="21"/>
          <w:szCs w:val="21"/>
        </w:rPr>
        <w:pPrChange w:id="1269" w:author="KMAK" w:date="2017-05-18T12:08:00Z">
          <w:pPr/>
        </w:pPrChange>
      </w:pPr>
      <w:ins w:id="1270" w:author="KMAK" w:date="2017-05-18T12:03:00Z">
        <w:r w:rsidRPr="006C14B5">
          <w:rPr>
            <w:rFonts w:ascii="Courier New" w:hAnsi="Courier New" w:cs="Courier New"/>
            <w:color w:val="000000" w:themeColor="text1"/>
            <w:sz w:val="21"/>
            <w:szCs w:val="21"/>
            <w:lang w:val="en-GB"/>
            <w:rPrChange w:id="1271" w:author="Alex Galis" w:date="2017-05-20T19:18:00Z">
              <w:rPr/>
            </w:rPrChange>
          </w:rPr>
          <w:t>S</w:t>
        </w:r>
        <w:r w:rsidR="00244EED" w:rsidRPr="006C14B5">
          <w:rPr>
            <w:rFonts w:ascii="Courier New" w:hAnsi="Courier New" w:cs="Courier New"/>
            <w:color w:val="000000" w:themeColor="text1"/>
            <w:sz w:val="21"/>
            <w:szCs w:val="21"/>
            <w:lang w:val="en-GB"/>
            <w:rPrChange w:id="1272" w:author="Alex Galis" w:date="2017-05-20T19:18:00Z">
              <w:rPr/>
            </w:rPrChange>
          </w:rPr>
          <w:t>everal technologies meet all network slicing requirements within the scope of a single administrative domain that has full visibil</w:t>
        </w:r>
        <w:r w:rsidRPr="006C14B5">
          <w:rPr>
            <w:rFonts w:ascii="Courier New" w:hAnsi="Courier New" w:cs="Courier New"/>
            <w:color w:val="000000" w:themeColor="text1"/>
            <w:sz w:val="21"/>
            <w:szCs w:val="21"/>
            <w:lang w:val="en-GB"/>
            <w:rPrChange w:id="1273" w:author="Alex Galis" w:date="2017-05-20T19:18:00Z">
              <w:rPr>
                <w:rFonts w:ascii="Courier New" w:hAnsi="Courier New" w:cs="Courier New"/>
                <w:color w:val="000000" w:themeColor="text1"/>
                <w:sz w:val="21"/>
                <w:szCs w:val="21"/>
              </w:rPr>
            </w:rPrChange>
          </w:rPr>
          <w:t>ity but fail to do so across multi-topology domain.</w:t>
        </w:r>
      </w:ins>
    </w:p>
    <w:p w14:paraId="7B756D28" w14:textId="1F91FB63" w:rsidR="00244EED" w:rsidRPr="0038575C" w:rsidRDefault="0023474F">
      <w:pPr>
        <w:pStyle w:val="ListParagraph"/>
        <w:numPr>
          <w:ilvl w:val="0"/>
          <w:numId w:val="1"/>
        </w:numPr>
        <w:rPr>
          <w:ins w:id="1274" w:author="KMAK" w:date="2017-05-18T12:12:00Z"/>
          <w:rFonts w:ascii="Courier New" w:hAnsi="Courier New" w:cs="Courier New"/>
          <w:color w:val="000000" w:themeColor="text1"/>
          <w:sz w:val="21"/>
          <w:szCs w:val="21"/>
        </w:rPr>
        <w:pPrChange w:id="1275" w:author="KMAK" w:date="2017-05-18T12:10:00Z">
          <w:pPr/>
        </w:pPrChange>
      </w:pPr>
      <w:ins w:id="1276" w:author="KMAK" w:date="2017-05-18T12:03:00Z">
        <w:r w:rsidRPr="006C14B5">
          <w:rPr>
            <w:rFonts w:ascii="Courier New" w:hAnsi="Courier New" w:cs="Courier New"/>
            <w:color w:val="000000" w:themeColor="text1"/>
            <w:sz w:val="21"/>
            <w:szCs w:val="21"/>
            <w:lang w:val="en-GB"/>
            <w:rPrChange w:id="1277" w:author="Alex Galis" w:date="2017-05-20T19:18:00Z">
              <w:rPr/>
            </w:rPrChange>
          </w:rPr>
          <w:t xml:space="preserve">None of the approaches are efficient </w:t>
        </w:r>
      </w:ins>
      <w:ins w:id="1278" w:author="KMAK" w:date="2017-05-18T12:07:00Z">
        <w:r w:rsidRPr="006C14B5">
          <w:rPr>
            <w:rFonts w:ascii="Courier New" w:hAnsi="Courier New" w:cs="Courier New"/>
            <w:color w:val="000000" w:themeColor="text1"/>
            <w:sz w:val="21"/>
            <w:szCs w:val="21"/>
            <w:lang w:val="en-GB"/>
            <w:rPrChange w:id="1279" w:author="Alex Galis" w:date="2017-05-20T19:18:00Z">
              <w:rPr/>
            </w:rPrChange>
          </w:rPr>
          <w:t>in</w:t>
        </w:r>
      </w:ins>
      <w:ins w:id="1280" w:author="KMAK" w:date="2017-05-18T12:03:00Z">
        <w:r w:rsidRPr="006C14B5">
          <w:rPr>
            <w:rFonts w:ascii="Courier New" w:hAnsi="Courier New" w:cs="Courier New"/>
            <w:color w:val="000000" w:themeColor="text1"/>
            <w:sz w:val="21"/>
            <w:szCs w:val="21"/>
            <w:lang w:val="en-GB"/>
            <w:rPrChange w:id="1281" w:author="Alex Galis" w:date="2017-05-20T19:18:00Z">
              <w:rPr/>
            </w:rPrChange>
          </w:rPr>
          <w:t xml:space="preserve"> </w:t>
        </w:r>
        <w:del w:id="1282" w:author="Alex Galis" w:date="2017-05-20T19:18:00Z">
          <w:r w:rsidRPr="006C14B5" w:rsidDel="006A4E92">
            <w:rPr>
              <w:rFonts w:ascii="Courier New" w:hAnsi="Courier New" w:cs="Courier New"/>
              <w:color w:val="000000" w:themeColor="text1"/>
              <w:sz w:val="21"/>
              <w:szCs w:val="21"/>
              <w:lang w:val="en-GB"/>
              <w:rPrChange w:id="1283" w:author="Alex Galis" w:date="2017-05-20T19:18:00Z">
                <w:rPr/>
              </w:rPrChange>
            </w:rPr>
            <w:delText>explicitely</w:delText>
          </w:r>
        </w:del>
      </w:ins>
      <w:ins w:id="1284" w:author="Alex Galis" w:date="2017-05-20T19:18:00Z">
        <w:r w:rsidR="006A4E92" w:rsidRPr="006A4E92">
          <w:rPr>
            <w:rFonts w:ascii="Courier New" w:hAnsi="Courier New" w:cs="Courier New"/>
            <w:color w:val="000000" w:themeColor="text1"/>
            <w:sz w:val="21"/>
            <w:szCs w:val="21"/>
            <w:lang w:val="en-GB"/>
          </w:rPr>
          <w:t>explicitly</w:t>
        </w:r>
      </w:ins>
      <w:ins w:id="1285" w:author="KMAK" w:date="2017-05-18T12:03:00Z">
        <w:r w:rsidRPr="006C14B5">
          <w:rPr>
            <w:rFonts w:ascii="Courier New" w:hAnsi="Courier New" w:cs="Courier New"/>
            <w:color w:val="000000" w:themeColor="text1"/>
            <w:sz w:val="21"/>
            <w:szCs w:val="21"/>
            <w:lang w:val="en-GB"/>
            <w:rPrChange w:id="1286" w:author="Alex Galis" w:date="2017-05-20T19:18:00Z">
              <w:rPr/>
            </w:rPrChange>
          </w:rPr>
          <w:t xml:space="preserve"> negotiating resources across multiple-domains, </w:t>
        </w:r>
      </w:ins>
      <w:ins w:id="1287" w:author="KMAK" w:date="2017-05-18T12:08:00Z">
        <w:r w:rsidRPr="006C14B5">
          <w:rPr>
            <w:rFonts w:ascii="Courier New" w:hAnsi="Courier New" w:cs="Courier New"/>
            <w:color w:val="000000" w:themeColor="text1"/>
            <w:sz w:val="21"/>
            <w:szCs w:val="21"/>
            <w:lang w:val="en-GB"/>
            <w:rPrChange w:id="1288" w:author="Alex Galis" w:date="2017-05-20T19:18:00Z">
              <w:rPr/>
            </w:rPrChange>
          </w:rPr>
          <w:t xml:space="preserve">while </w:t>
        </w:r>
      </w:ins>
      <w:ins w:id="1289" w:author="KMAK" w:date="2017-05-18T12:03:00Z">
        <w:r w:rsidRPr="006C14B5">
          <w:rPr>
            <w:rFonts w:ascii="Courier New" w:hAnsi="Courier New" w:cs="Courier New"/>
            <w:color w:val="000000" w:themeColor="text1"/>
            <w:sz w:val="21"/>
            <w:szCs w:val="21"/>
            <w:lang w:val="en-GB"/>
            <w:rPrChange w:id="1290" w:author="Alex Galis" w:date="2017-05-20T19:18:00Z">
              <w:rPr/>
            </w:rPrChange>
          </w:rPr>
          <w:t>hiding internal details at the same</w:t>
        </w:r>
      </w:ins>
      <w:ins w:id="1291" w:author="KMAK" w:date="2017-05-18T12:11:00Z">
        <w:r w:rsidRPr="006C14B5">
          <w:rPr>
            <w:rFonts w:ascii="Courier New" w:hAnsi="Courier New" w:cs="Courier New"/>
            <w:color w:val="000000" w:themeColor="text1"/>
            <w:sz w:val="21"/>
            <w:szCs w:val="21"/>
            <w:lang w:val="en-GB"/>
            <w:rPrChange w:id="1292" w:author="Alex Galis" w:date="2017-05-20T19:18:00Z">
              <w:rPr>
                <w:rFonts w:ascii="Courier New" w:hAnsi="Courier New" w:cs="Courier New"/>
                <w:color w:val="000000" w:themeColor="text1"/>
                <w:sz w:val="21"/>
                <w:szCs w:val="21"/>
              </w:rPr>
            </w:rPrChange>
          </w:rPr>
          <w:t xml:space="preserve"> </w:t>
        </w:r>
      </w:ins>
      <w:ins w:id="1293" w:author="KMAK" w:date="2017-05-18T12:03:00Z">
        <w:r w:rsidRPr="006C14B5">
          <w:rPr>
            <w:rFonts w:ascii="Courier New" w:hAnsi="Courier New" w:cs="Courier New"/>
            <w:color w:val="000000" w:themeColor="text1"/>
            <w:sz w:val="21"/>
            <w:szCs w:val="21"/>
            <w:lang w:val="en-GB"/>
            <w:rPrChange w:id="1294" w:author="Alex Galis" w:date="2017-05-20T19:18:00Z">
              <w:rPr/>
            </w:rPrChange>
          </w:rPr>
          <w:t>time.</w:t>
        </w:r>
      </w:ins>
    </w:p>
    <w:p w14:paraId="34EF3D1C" w14:textId="615BD1B3" w:rsidR="0023474F" w:rsidRPr="0038575C" w:rsidRDefault="0023474F">
      <w:pPr>
        <w:pStyle w:val="ListParagraph"/>
        <w:numPr>
          <w:ilvl w:val="0"/>
          <w:numId w:val="1"/>
        </w:numPr>
        <w:rPr>
          <w:ins w:id="1295" w:author="KMAK" w:date="2017-05-18T12:10:00Z"/>
          <w:rFonts w:ascii="Courier New" w:hAnsi="Courier New" w:cs="Courier New"/>
          <w:color w:val="000000" w:themeColor="text1"/>
          <w:sz w:val="21"/>
          <w:szCs w:val="21"/>
        </w:rPr>
        <w:pPrChange w:id="1296" w:author="KMAK" w:date="2017-05-18T12:10:00Z">
          <w:pPr/>
        </w:pPrChange>
      </w:pPr>
      <w:ins w:id="1297" w:author="KMAK" w:date="2017-05-18T12:12:00Z">
        <w:r w:rsidRPr="006C14B5">
          <w:rPr>
            <w:rFonts w:ascii="Courier New" w:hAnsi="Courier New" w:cs="Courier New"/>
            <w:color w:val="000000" w:themeColor="text1"/>
            <w:sz w:val="21"/>
            <w:szCs w:val="21"/>
            <w:lang w:val="en-GB"/>
            <w:rPrChange w:id="1298" w:author="Alex Galis" w:date="2017-05-20T19:18:00Z">
              <w:rPr>
                <w:rFonts w:ascii="Courier New" w:hAnsi="Courier New" w:cs="Courier New"/>
                <w:color w:val="000000" w:themeColor="text1"/>
                <w:sz w:val="21"/>
                <w:szCs w:val="21"/>
              </w:rPr>
            </w:rPrChange>
          </w:rPr>
          <w:t xml:space="preserve">While some solutions </w:t>
        </w:r>
      </w:ins>
      <w:ins w:id="1299" w:author="KMAK" w:date="2017-05-18T12:13:00Z">
        <w:r w:rsidRPr="006C14B5">
          <w:rPr>
            <w:rFonts w:ascii="Courier New" w:hAnsi="Courier New" w:cs="Courier New"/>
            <w:color w:val="000000" w:themeColor="text1"/>
            <w:sz w:val="21"/>
            <w:szCs w:val="21"/>
            <w:lang w:val="en-GB"/>
            <w:rPrChange w:id="1300" w:author="Alex Galis" w:date="2017-05-20T19:18:00Z">
              <w:rPr>
                <w:rFonts w:ascii="Courier New" w:hAnsi="Courier New" w:cs="Courier New"/>
                <w:color w:val="000000" w:themeColor="text1"/>
                <w:sz w:val="21"/>
                <w:szCs w:val="21"/>
              </w:rPr>
            </w:rPrChange>
          </w:rPr>
          <w:t xml:space="preserve">that </w:t>
        </w:r>
      </w:ins>
      <w:ins w:id="1301" w:author="KMAK" w:date="2017-05-18T12:12:00Z">
        <w:r w:rsidRPr="006C14B5">
          <w:rPr>
            <w:rFonts w:ascii="Courier New" w:hAnsi="Courier New" w:cs="Courier New"/>
            <w:color w:val="000000" w:themeColor="text1"/>
            <w:sz w:val="21"/>
            <w:szCs w:val="21"/>
            <w:lang w:val="en-GB"/>
            <w:rPrChange w:id="1302" w:author="Alex Galis" w:date="2017-05-20T19:18:00Z">
              <w:rPr>
                <w:rFonts w:ascii="Courier New" w:hAnsi="Courier New" w:cs="Courier New"/>
                <w:color w:val="000000" w:themeColor="text1"/>
                <w:sz w:val="21"/>
                <w:szCs w:val="21"/>
              </w:rPr>
            </w:rPrChange>
          </w:rPr>
          <w:t xml:space="preserve">have data plane </w:t>
        </w:r>
      </w:ins>
      <w:ins w:id="1303" w:author="KMAK" w:date="2017-05-18T12:13:00Z">
        <w:r w:rsidRPr="006C14B5">
          <w:rPr>
            <w:rFonts w:ascii="Courier New" w:hAnsi="Courier New" w:cs="Courier New"/>
            <w:color w:val="000000" w:themeColor="text1"/>
            <w:sz w:val="21"/>
            <w:szCs w:val="21"/>
            <w:lang w:val="en-GB"/>
            <w:rPrChange w:id="1304" w:author="Alex Galis" w:date="2017-05-20T19:18:00Z">
              <w:rPr>
                <w:rFonts w:ascii="Courier New" w:hAnsi="Courier New" w:cs="Courier New"/>
                <w:color w:val="000000" w:themeColor="text1"/>
                <w:sz w:val="21"/>
                <w:szCs w:val="21"/>
              </w:rPr>
            </w:rPrChange>
          </w:rPr>
          <w:t>capabilities</w:t>
        </w:r>
      </w:ins>
      <w:ins w:id="1305" w:author="KMAK" w:date="2017-05-18T12:12:00Z">
        <w:r w:rsidRPr="006C14B5">
          <w:rPr>
            <w:rFonts w:ascii="Courier New" w:hAnsi="Courier New" w:cs="Courier New"/>
            <w:color w:val="000000" w:themeColor="text1"/>
            <w:sz w:val="21"/>
            <w:szCs w:val="21"/>
            <w:lang w:val="en-GB"/>
            <w:rPrChange w:id="1306" w:author="Alex Galis" w:date="2017-05-20T19:18:00Z">
              <w:rPr>
                <w:rFonts w:ascii="Courier New" w:hAnsi="Courier New" w:cs="Courier New"/>
                <w:color w:val="000000" w:themeColor="text1"/>
                <w:sz w:val="21"/>
                <w:szCs w:val="21"/>
              </w:rPr>
            </w:rPrChange>
          </w:rPr>
          <w:t xml:space="preserve"> lack </w:t>
        </w:r>
      </w:ins>
      <w:ins w:id="1307" w:author="KMAK" w:date="2017-05-18T12:13:00Z">
        <w:r w:rsidRPr="006C14B5">
          <w:rPr>
            <w:rFonts w:ascii="Courier New" w:hAnsi="Courier New" w:cs="Courier New"/>
            <w:color w:val="000000" w:themeColor="text1"/>
            <w:sz w:val="21"/>
            <w:szCs w:val="21"/>
            <w:lang w:val="en-GB"/>
            <w:rPrChange w:id="1308" w:author="Alex Galis" w:date="2017-05-20T19:18:00Z">
              <w:rPr>
                <w:rFonts w:ascii="Courier New" w:hAnsi="Courier New" w:cs="Courier New"/>
                <w:color w:val="000000" w:themeColor="text1"/>
                <w:sz w:val="21"/>
                <w:szCs w:val="21"/>
              </w:rPr>
            </w:rPrChange>
          </w:rPr>
          <w:t>in</w:t>
        </w:r>
      </w:ins>
      <w:ins w:id="1309" w:author="KMAK" w:date="2017-05-18T12:12:00Z">
        <w:r w:rsidRPr="006C14B5">
          <w:rPr>
            <w:rFonts w:ascii="Courier New" w:hAnsi="Courier New" w:cs="Courier New"/>
            <w:color w:val="000000" w:themeColor="text1"/>
            <w:sz w:val="21"/>
            <w:szCs w:val="21"/>
            <w:lang w:val="en-GB"/>
            <w:rPrChange w:id="1310" w:author="Alex Galis" w:date="2017-05-20T19:18:00Z">
              <w:rPr>
                <w:rFonts w:ascii="Courier New" w:hAnsi="Courier New" w:cs="Courier New"/>
                <w:color w:val="000000" w:themeColor="text1"/>
                <w:sz w:val="21"/>
                <w:szCs w:val="21"/>
              </w:rPr>
            </w:rPrChange>
          </w:rPr>
          <w:t xml:space="preserve"> corresponding</w:t>
        </w:r>
      </w:ins>
      <w:ins w:id="1311" w:author="KMAK" w:date="2017-05-18T12:13:00Z">
        <w:r w:rsidRPr="006C14B5">
          <w:rPr>
            <w:rFonts w:ascii="Courier New" w:hAnsi="Courier New" w:cs="Courier New"/>
            <w:color w:val="000000" w:themeColor="text1"/>
            <w:sz w:val="21"/>
            <w:szCs w:val="21"/>
            <w:lang w:val="en-GB"/>
            <w:rPrChange w:id="1312" w:author="Alex Galis" w:date="2017-05-20T19:18:00Z">
              <w:rPr>
                <w:rFonts w:ascii="Courier New" w:hAnsi="Courier New" w:cs="Courier New"/>
                <w:color w:val="000000" w:themeColor="text1"/>
                <w:sz w:val="21"/>
                <w:szCs w:val="21"/>
              </w:rPr>
            </w:rPrChange>
          </w:rPr>
          <w:t xml:space="preserve"> control</w:t>
        </w:r>
      </w:ins>
      <w:ins w:id="1313" w:author="KMAK" w:date="2017-05-19T22:48:00Z">
        <w:r w:rsidR="00231D62" w:rsidRPr="006C14B5">
          <w:rPr>
            <w:rFonts w:ascii="Courier New" w:hAnsi="Courier New" w:cs="Courier New"/>
            <w:color w:val="000000" w:themeColor="text1"/>
            <w:sz w:val="21"/>
            <w:szCs w:val="21"/>
            <w:lang w:val="en-GB"/>
            <w:rPrChange w:id="1314" w:author="Alex Galis" w:date="2017-05-20T19:18:00Z">
              <w:rPr>
                <w:rFonts w:ascii="Courier New" w:hAnsi="Courier New" w:cs="Courier New"/>
                <w:color w:val="000000" w:themeColor="text1"/>
                <w:sz w:val="21"/>
                <w:szCs w:val="21"/>
              </w:rPr>
            </w:rPrChange>
          </w:rPr>
          <w:t xml:space="preserve"> </w:t>
        </w:r>
      </w:ins>
      <w:ins w:id="1315" w:author="KMAK" w:date="2017-05-18T12:13:00Z">
        <w:r w:rsidRPr="006C14B5">
          <w:rPr>
            <w:rFonts w:ascii="Courier New" w:hAnsi="Courier New" w:cs="Courier New"/>
            <w:color w:val="000000" w:themeColor="text1"/>
            <w:sz w:val="21"/>
            <w:szCs w:val="21"/>
            <w:lang w:val="en-GB"/>
            <w:rPrChange w:id="1316" w:author="Alex Galis" w:date="2017-05-20T19:18:00Z">
              <w:rPr>
                <w:rFonts w:ascii="Courier New" w:hAnsi="Courier New" w:cs="Courier New"/>
                <w:color w:val="000000" w:themeColor="text1"/>
                <w:sz w:val="21"/>
                <w:szCs w:val="21"/>
              </w:rPr>
            </w:rPrChange>
          </w:rPr>
          <w:t xml:space="preserve">plane as well as autonomous management aspects of a </w:t>
        </w:r>
      </w:ins>
      <w:ins w:id="1317" w:author="KMAK" w:date="2017-05-18T12:14:00Z">
        <w:r w:rsidRPr="006C14B5">
          <w:rPr>
            <w:rFonts w:ascii="Courier New" w:hAnsi="Courier New" w:cs="Courier New"/>
            <w:color w:val="000000" w:themeColor="text1"/>
            <w:sz w:val="21"/>
            <w:szCs w:val="21"/>
            <w:lang w:val="en-GB"/>
            <w:rPrChange w:id="1318" w:author="Alex Galis" w:date="2017-05-20T19:18:00Z">
              <w:rPr>
                <w:rFonts w:ascii="Courier New" w:hAnsi="Courier New" w:cs="Courier New"/>
                <w:color w:val="000000" w:themeColor="text1"/>
                <w:sz w:val="21"/>
                <w:szCs w:val="21"/>
              </w:rPr>
            </w:rPrChange>
          </w:rPr>
          <w:t xml:space="preserve">network </w:t>
        </w:r>
      </w:ins>
      <w:ins w:id="1319" w:author="KMAK" w:date="2017-05-18T12:13:00Z">
        <w:r w:rsidRPr="006C14B5">
          <w:rPr>
            <w:rFonts w:ascii="Courier New" w:hAnsi="Courier New" w:cs="Courier New"/>
            <w:color w:val="000000" w:themeColor="text1"/>
            <w:sz w:val="21"/>
            <w:szCs w:val="21"/>
            <w:lang w:val="en-GB"/>
            <w:rPrChange w:id="1320" w:author="Alex Galis" w:date="2017-05-20T19:18:00Z">
              <w:rPr>
                <w:rFonts w:ascii="Courier New" w:hAnsi="Courier New" w:cs="Courier New"/>
                <w:color w:val="000000" w:themeColor="text1"/>
                <w:sz w:val="21"/>
                <w:szCs w:val="21"/>
              </w:rPr>
            </w:rPrChange>
          </w:rPr>
          <w:t>slice</w:t>
        </w:r>
      </w:ins>
      <w:ins w:id="1321" w:author="KMAK" w:date="2017-05-18T12:14:00Z">
        <w:r w:rsidRPr="006C14B5">
          <w:rPr>
            <w:rFonts w:ascii="Courier New" w:hAnsi="Courier New" w:cs="Courier New"/>
            <w:color w:val="000000" w:themeColor="text1"/>
            <w:sz w:val="21"/>
            <w:szCs w:val="21"/>
            <w:lang w:val="en-GB"/>
            <w:rPrChange w:id="1322" w:author="Alex Galis" w:date="2017-05-20T19:18:00Z">
              <w:rPr>
                <w:rFonts w:ascii="Courier New" w:hAnsi="Courier New" w:cs="Courier New"/>
                <w:color w:val="000000" w:themeColor="text1"/>
                <w:sz w:val="21"/>
                <w:szCs w:val="21"/>
              </w:rPr>
            </w:rPrChange>
          </w:rPr>
          <w:t xml:space="preserve"> by a slice operator.</w:t>
        </w:r>
      </w:ins>
    </w:p>
    <w:p w14:paraId="1FC983C0" w14:textId="1A88A855" w:rsidR="0023474F" w:rsidRPr="006C14B5" w:rsidRDefault="0023474F">
      <w:pPr>
        <w:pStyle w:val="ListParagraph"/>
        <w:numPr>
          <w:ilvl w:val="0"/>
          <w:numId w:val="1"/>
        </w:numPr>
        <w:rPr>
          <w:ins w:id="1323" w:author="KMAK" w:date="2017-05-18T12:02:00Z"/>
          <w:rFonts w:ascii="Courier New" w:hAnsi="Courier New" w:cs="Courier New"/>
          <w:color w:val="000000" w:themeColor="text1"/>
          <w:sz w:val="21"/>
          <w:szCs w:val="21"/>
          <w:rPrChange w:id="1324" w:author="Alex Galis" w:date="2017-05-20T19:18:00Z">
            <w:rPr>
              <w:ins w:id="1325" w:author="KMAK" w:date="2017-05-18T12:02:00Z"/>
            </w:rPr>
          </w:rPrChange>
        </w:rPr>
        <w:pPrChange w:id="1326" w:author="KMAK" w:date="2017-05-18T12:10:00Z">
          <w:pPr/>
        </w:pPrChange>
      </w:pPr>
      <w:ins w:id="1327" w:author="KMAK" w:date="2017-05-18T12:10:00Z">
        <w:r w:rsidRPr="006C14B5">
          <w:rPr>
            <w:rFonts w:ascii="Courier New" w:hAnsi="Courier New" w:cs="Courier New"/>
            <w:color w:val="000000" w:themeColor="text1"/>
            <w:sz w:val="21"/>
            <w:szCs w:val="21"/>
            <w:lang w:val="en-GB"/>
            <w:rPrChange w:id="1328" w:author="Alex Galis" w:date="2017-05-20T19:18:00Z">
              <w:rPr>
                <w:rFonts w:ascii="Courier New" w:hAnsi="Courier New" w:cs="Courier New"/>
                <w:color w:val="000000" w:themeColor="text1"/>
                <w:sz w:val="21"/>
                <w:szCs w:val="21"/>
              </w:rPr>
            </w:rPrChange>
          </w:rPr>
          <w:t>Some of the use</w:t>
        </w:r>
      </w:ins>
      <w:ins w:id="1329" w:author="KMAK" w:date="2017-05-19T22:48:00Z">
        <w:r w:rsidR="00231D62" w:rsidRPr="006C14B5">
          <w:rPr>
            <w:rFonts w:ascii="Courier New" w:hAnsi="Courier New" w:cs="Courier New"/>
            <w:color w:val="000000" w:themeColor="text1"/>
            <w:sz w:val="21"/>
            <w:szCs w:val="21"/>
            <w:lang w:val="en-GB"/>
            <w:rPrChange w:id="1330" w:author="Alex Galis" w:date="2017-05-20T19:18:00Z">
              <w:rPr>
                <w:rFonts w:ascii="Courier New" w:hAnsi="Courier New" w:cs="Courier New"/>
                <w:color w:val="000000" w:themeColor="text1"/>
                <w:sz w:val="21"/>
                <w:szCs w:val="21"/>
              </w:rPr>
            </w:rPrChange>
          </w:rPr>
          <w:t xml:space="preserve"> </w:t>
        </w:r>
      </w:ins>
      <w:ins w:id="1331" w:author="KMAK" w:date="2017-05-18T12:10:00Z">
        <w:r w:rsidRPr="006C14B5">
          <w:rPr>
            <w:rFonts w:ascii="Courier New" w:hAnsi="Courier New" w:cs="Courier New"/>
            <w:color w:val="000000" w:themeColor="text1"/>
            <w:sz w:val="21"/>
            <w:szCs w:val="21"/>
            <w:lang w:val="en-GB"/>
            <w:rPrChange w:id="1332" w:author="Alex Galis" w:date="2017-05-20T19:18:00Z">
              <w:rPr>
                <w:rFonts w:ascii="Courier New" w:hAnsi="Courier New" w:cs="Courier New"/>
                <w:color w:val="000000" w:themeColor="text1"/>
                <w:sz w:val="21"/>
                <w:szCs w:val="21"/>
              </w:rPr>
            </w:rPrChange>
          </w:rPr>
          <w:t xml:space="preserve">cases </w:t>
        </w:r>
      </w:ins>
      <w:ins w:id="1333" w:author="KMAK" w:date="2017-05-18T12:11:00Z">
        <w:r w:rsidRPr="006C14B5">
          <w:rPr>
            <w:rFonts w:ascii="Courier New" w:hAnsi="Courier New" w:cs="Courier New"/>
            <w:color w:val="000000" w:themeColor="text1"/>
            <w:sz w:val="21"/>
            <w:szCs w:val="21"/>
            <w:lang w:val="en-GB"/>
            <w:rPrChange w:id="1334" w:author="Alex Galis" w:date="2017-05-20T19:18:00Z">
              <w:rPr>
                <w:rFonts w:ascii="Courier New" w:hAnsi="Courier New" w:cs="Courier New"/>
                <w:color w:val="000000" w:themeColor="text1"/>
                <w:sz w:val="21"/>
                <w:szCs w:val="21"/>
              </w:rPr>
            </w:rPrChange>
          </w:rPr>
          <w:t>mentioned in [NS-USECASE]</w:t>
        </w:r>
      </w:ins>
      <w:ins w:id="1335" w:author="KMAK" w:date="2017-05-18T12:12:00Z">
        <w:r w:rsidRPr="006C14B5">
          <w:rPr>
            <w:rFonts w:ascii="Courier New" w:hAnsi="Courier New" w:cs="Courier New"/>
            <w:color w:val="000000" w:themeColor="text1"/>
            <w:sz w:val="21"/>
            <w:szCs w:val="21"/>
            <w:lang w:val="en-GB"/>
            <w:rPrChange w:id="1336" w:author="Alex Galis" w:date="2017-05-20T19:18:00Z">
              <w:rPr>
                <w:rFonts w:ascii="Courier New" w:hAnsi="Courier New" w:cs="Courier New"/>
                <w:color w:val="000000" w:themeColor="text1"/>
                <w:sz w:val="21"/>
                <w:szCs w:val="21"/>
              </w:rPr>
            </w:rPrChange>
          </w:rPr>
          <w:t xml:space="preserve">, </w:t>
        </w:r>
      </w:ins>
      <w:ins w:id="1337" w:author="KMAK" w:date="2017-05-18T12:15:00Z">
        <w:r w:rsidRPr="006C14B5">
          <w:rPr>
            <w:rFonts w:ascii="Courier New" w:hAnsi="Courier New" w:cs="Courier New"/>
            <w:color w:val="000000" w:themeColor="text1"/>
            <w:sz w:val="21"/>
            <w:szCs w:val="21"/>
            <w:lang w:val="en-GB"/>
            <w:rPrChange w:id="1338" w:author="Alex Galis" w:date="2017-05-20T19:18:00Z">
              <w:rPr>
                <w:rFonts w:ascii="Courier New" w:hAnsi="Courier New" w:cs="Courier New"/>
                <w:color w:val="000000" w:themeColor="text1"/>
                <w:sz w:val="21"/>
                <w:szCs w:val="21"/>
              </w:rPr>
            </w:rPrChange>
          </w:rPr>
          <w:t xml:space="preserve">require their own </w:t>
        </w:r>
      </w:ins>
      <w:ins w:id="1339" w:author="KMAK" w:date="2017-05-18T12:16:00Z">
        <w:r w:rsidRPr="006C14B5">
          <w:rPr>
            <w:rFonts w:ascii="Courier New" w:hAnsi="Courier New" w:cs="Courier New"/>
            <w:color w:val="000000" w:themeColor="text1"/>
            <w:sz w:val="21"/>
            <w:szCs w:val="21"/>
            <w:lang w:val="en-GB"/>
            <w:rPrChange w:id="1340" w:author="Alex Galis" w:date="2017-05-20T19:18:00Z">
              <w:rPr>
                <w:rFonts w:ascii="Courier New" w:hAnsi="Courier New" w:cs="Courier New"/>
                <w:color w:val="000000" w:themeColor="text1"/>
                <w:sz w:val="21"/>
                <w:szCs w:val="21"/>
              </w:rPr>
            </w:rPrChange>
          </w:rPr>
          <w:t>data plane</w:t>
        </w:r>
      </w:ins>
      <w:ins w:id="1341" w:author="KMAK" w:date="2017-05-18T12:15:00Z">
        <w:r w:rsidRPr="006C14B5">
          <w:rPr>
            <w:rFonts w:ascii="Courier New" w:hAnsi="Courier New" w:cs="Courier New"/>
            <w:color w:val="000000" w:themeColor="text1"/>
            <w:sz w:val="21"/>
            <w:szCs w:val="21"/>
            <w:lang w:val="en-GB"/>
            <w:rPrChange w:id="1342" w:author="Alex Galis" w:date="2017-05-20T19:18:00Z">
              <w:rPr>
                <w:rFonts w:ascii="Courier New" w:hAnsi="Courier New" w:cs="Courier New"/>
                <w:color w:val="000000" w:themeColor="text1"/>
                <w:sz w:val="21"/>
                <w:szCs w:val="21"/>
              </w:rPr>
            </w:rPrChange>
          </w:rPr>
          <w:t xml:space="preserve"> or </w:t>
        </w:r>
      </w:ins>
      <w:ins w:id="1343" w:author="KMAK" w:date="2017-05-18T12:16:00Z">
        <w:r w:rsidRPr="006C14B5">
          <w:rPr>
            <w:rFonts w:ascii="Courier New" w:hAnsi="Courier New" w:cs="Courier New"/>
            <w:color w:val="000000" w:themeColor="text1"/>
            <w:sz w:val="21"/>
            <w:szCs w:val="21"/>
            <w:lang w:val="en-GB"/>
            <w:rPrChange w:id="1344" w:author="Alex Galis" w:date="2017-05-20T19:18:00Z">
              <w:rPr>
                <w:rFonts w:ascii="Courier New" w:hAnsi="Courier New" w:cs="Courier New"/>
                <w:color w:val="000000" w:themeColor="text1"/>
                <w:sz w:val="21"/>
                <w:szCs w:val="21"/>
              </w:rPr>
            </w:rPrChange>
          </w:rPr>
          <w:t>control plane</w:t>
        </w:r>
      </w:ins>
      <w:ins w:id="1345" w:author="KMAK" w:date="2017-05-18T12:15:00Z">
        <w:r w:rsidRPr="006C14B5">
          <w:rPr>
            <w:rFonts w:ascii="Courier New" w:hAnsi="Courier New" w:cs="Courier New"/>
            <w:color w:val="000000" w:themeColor="text1"/>
            <w:sz w:val="21"/>
            <w:szCs w:val="21"/>
            <w:lang w:val="en-GB"/>
            <w:rPrChange w:id="1346" w:author="Alex Galis" w:date="2017-05-20T19:18:00Z">
              <w:rPr>
                <w:rFonts w:ascii="Courier New" w:hAnsi="Courier New" w:cs="Courier New"/>
                <w:color w:val="000000" w:themeColor="text1"/>
                <w:sz w:val="21"/>
                <w:szCs w:val="21"/>
              </w:rPr>
            </w:rPrChange>
          </w:rPr>
          <w:t xml:space="preserve"> over the abstracted topology.</w:t>
        </w:r>
      </w:ins>
    </w:p>
    <w:p w14:paraId="3B3BB6F4" w14:textId="5BC2D0CE" w:rsidR="00244EED" w:rsidRPr="006A4E92" w:rsidDel="0086467D" w:rsidRDefault="00244EED" w:rsidP="004C0732">
      <w:pPr>
        <w:rPr>
          <w:del w:id="1347" w:author="Alex Galis" w:date="2017-05-20T21:40:00Z"/>
          <w:rFonts w:ascii="Courier New" w:hAnsi="Courier New" w:cs="Courier New"/>
          <w:color w:val="000000" w:themeColor="text1"/>
          <w:sz w:val="21"/>
          <w:szCs w:val="21"/>
        </w:rPr>
      </w:pPr>
    </w:p>
    <w:p w14:paraId="68C66AE5" w14:textId="5BD15F9A" w:rsidR="004C0732" w:rsidRPr="009E4D88" w:rsidDel="0086467D" w:rsidRDefault="004C0732" w:rsidP="004C0732">
      <w:pPr>
        <w:rPr>
          <w:del w:id="1348" w:author="Alex Galis" w:date="2017-05-20T21:40:00Z"/>
          <w:rFonts w:ascii="Courier New" w:hAnsi="Courier New" w:cs="Courier New"/>
          <w:color w:val="000000" w:themeColor="text1"/>
          <w:sz w:val="21"/>
          <w:szCs w:val="21"/>
        </w:rPr>
      </w:pPr>
    </w:p>
    <w:p w14:paraId="6AD7C6FC" w14:textId="521C57E3" w:rsidR="00F910B3" w:rsidRPr="00090A4F" w:rsidRDefault="004C0732" w:rsidP="00F910B3">
      <w:pPr>
        <w:rPr>
          <w:ins w:id="1349" w:author="KMAK" w:date="2017-05-19T06:09:00Z"/>
          <w:rFonts w:ascii="Courier New" w:hAnsi="Courier New" w:cs="Courier New"/>
          <w:color w:val="000000" w:themeColor="text1"/>
          <w:sz w:val="21"/>
          <w:szCs w:val="21"/>
        </w:rPr>
      </w:pPr>
      <w:r w:rsidRPr="00FE0A3F">
        <w:rPr>
          <w:rFonts w:ascii="Courier New" w:hAnsi="Courier New" w:cs="Courier New"/>
          <w:color w:val="000000" w:themeColor="text1"/>
          <w:sz w:val="21"/>
          <w:szCs w:val="21"/>
        </w:rPr>
        <w:t>6</w:t>
      </w:r>
      <w:r w:rsidR="00F910B3" w:rsidRPr="003C6D2A">
        <w:rPr>
          <w:rFonts w:ascii="Courier New" w:hAnsi="Courier New" w:cs="Courier New"/>
          <w:color w:val="000000" w:themeColor="text1"/>
          <w:sz w:val="21"/>
          <w:szCs w:val="21"/>
        </w:rPr>
        <w:t xml:space="preserve">.  Network </w:t>
      </w:r>
      <w:r w:rsidR="00F910B3" w:rsidRPr="00090A4F">
        <w:rPr>
          <w:rFonts w:ascii="Courier New" w:hAnsi="Courier New" w:cs="Courier New"/>
          <w:color w:val="000000" w:themeColor="text1"/>
          <w:sz w:val="21"/>
          <w:szCs w:val="21"/>
        </w:rPr>
        <w:t>Slicing-Domain Abstraction (Kiran, Jie)</w:t>
      </w:r>
    </w:p>
    <w:p w14:paraId="55385534" w14:textId="11793A92" w:rsidR="006D407D" w:rsidRPr="006C14B5" w:rsidRDefault="00AA334E">
      <w:pPr>
        <w:rPr>
          <w:ins w:id="1350" w:author="KMAK" w:date="2017-05-19T16:20:00Z"/>
          <w:rFonts w:ascii="Courier New" w:hAnsi="Courier New" w:cs="Courier New"/>
          <w:color w:val="000000" w:themeColor="text1"/>
          <w:sz w:val="21"/>
          <w:szCs w:val="21"/>
        </w:rPr>
      </w:pPr>
      <w:ins w:id="1351" w:author="KMAK" w:date="2017-05-19T15:13:00Z">
        <w:r w:rsidRPr="00090A4F">
          <w:rPr>
            <w:rFonts w:ascii="Courier New" w:hAnsi="Courier New" w:cs="Courier New"/>
            <w:color w:val="000000" w:themeColor="text1"/>
            <w:sz w:val="21"/>
            <w:szCs w:val="21"/>
          </w:rPr>
          <w:t xml:space="preserve">End to end </w:t>
        </w:r>
      </w:ins>
      <w:ins w:id="1352" w:author="KMAK" w:date="2017-05-19T06:16:00Z">
        <w:r w:rsidRPr="00590903">
          <w:rPr>
            <w:rFonts w:ascii="Courier New" w:hAnsi="Courier New" w:cs="Courier New"/>
            <w:color w:val="000000" w:themeColor="text1"/>
            <w:sz w:val="21"/>
            <w:szCs w:val="21"/>
          </w:rPr>
          <w:t>r</w:t>
        </w:r>
        <w:r w:rsidR="00791070" w:rsidRPr="00590903">
          <w:rPr>
            <w:rFonts w:ascii="Courier New" w:hAnsi="Courier New" w:cs="Courier New"/>
            <w:color w:val="000000" w:themeColor="text1"/>
            <w:sz w:val="21"/>
            <w:szCs w:val="21"/>
          </w:rPr>
          <w:t>esource awareness is a key</w:t>
        </w:r>
      </w:ins>
      <w:ins w:id="1353" w:author="KMAK" w:date="2017-05-19T06:10:00Z">
        <w:r w:rsidR="00391F5D" w:rsidRPr="00590903">
          <w:rPr>
            <w:rFonts w:ascii="Courier New" w:hAnsi="Courier New" w:cs="Courier New"/>
            <w:color w:val="000000" w:themeColor="text1"/>
            <w:sz w:val="21"/>
            <w:szCs w:val="21"/>
          </w:rPr>
          <w:t xml:space="preserve"> differentiating aspect of network slicing</w:t>
        </w:r>
      </w:ins>
      <w:ins w:id="1354" w:author="KMAK" w:date="2017-05-19T06:17:00Z">
        <w:r w:rsidRPr="006C14B5">
          <w:rPr>
            <w:rFonts w:ascii="Courier New" w:hAnsi="Courier New" w:cs="Courier New"/>
            <w:color w:val="000000" w:themeColor="text1"/>
            <w:sz w:val="21"/>
            <w:szCs w:val="21"/>
          </w:rPr>
          <w:t>.</w:t>
        </w:r>
        <w:r w:rsidR="00791070" w:rsidRPr="006C14B5">
          <w:rPr>
            <w:rFonts w:ascii="Courier New" w:hAnsi="Courier New" w:cs="Courier New"/>
            <w:color w:val="000000" w:themeColor="text1"/>
            <w:sz w:val="21"/>
            <w:szCs w:val="21"/>
          </w:rPr>
          <w:t xml:space="preserve"> </w:t>
        </w:r>
      </w:ins>
      <w:ins w:id="1355" w:author="KMAK" w:date="2017-05-19T06:18:00Z">
        <w:r w:rsidRPr="006C14B5">
          <w:rPr>
            <w:rFonts w:ascii="Courier New" w:hAnsi="Courier New" w:cs="Courier New"/>
            <w:color w:val="000000" w:themeColor="text1"/>
            <w:sz w:val="21"/>
            <w:szCs w:val="21"/>
          </w:rPr>
          <w:t>I</w:t>
        </w:r>
        <w:r w:rsidR="0047005D" w:rsidRPr="006C14B5">
          <w:rPr>
            <w:rFonts w:ascii="Courier New" w:hAnsi="Courier New" w:cs="Courier New"/>
            <w:color w:val="000000" w:themeColor="text1"/>
            <w:sz w:val="21"/>
            <w:szCs w:val="21"/>
          </w:rPr>
          <w:t xml:space="preserve">t is </w:t>
        </w:r>
      </w:ins>
      <w:ins w:id="1356" w:author="KMAK" w:date="2017-05-19T22:49:00Z">
        <w:r w:rsidR="00C446CD" w:rsidRPr="006C14B5">
          <w:rPr>
            <w:rFonts w:ascii="Courier New" w:hAnsi="Courier New" w:cs="Courier New"/>
            <w:color w:val="000000" w:themeColor="text1"/>
            <w:sz w:val="21"/>
            <w:szCs w:val="21"/>
          </w:rPr>
          <w:t xml:space="preserve">also </w:t>
        </w:r>
      </w:ins>
      <w:ins w:id="1357" w:author="KMAK" w:date="2017-05-19T06:18:00Z">
        <w:r w:rsidR="0047005D" w:rsidRPr="006C14B5">
          <w:rPr>
            <w:rFonts w:ascii="Courier New" w:hAnsi="Courier New" w:cs="Courier New"/>
            <w:color w:val="000000" w:themeColor="text1"/>
            <w:sz w:val="21"/>
            <w:szCs w:val="21"/>
          </w:rPr>
          <w:t>important for a network slice to be isolated</w:t>
        </w:r>
      </w:ins>
      <w:ins w:id="1358" w:author="KMAK" w:date="2017-05-19T06:19:00Z">
        <w:r w:rsidR="0047005D" w:rsidRPr="006C14B5">
          <w:rPr>
            <w:rFonts w:ascii="Courier New" w:hAnsi="Courier New" w:cs="Courier New"/>
            <w:color w:val="000000" w:themeColor="text1"/>
            <w:sz w:val="21"/>
            <w:szCs w:val="21"/>
          </w:rPr>
          <w:t xml:space="preserve"> from other slices</w:t>
        </w:r>
      </w:ins>
      <w:ins w:id="1359" w:author="KMAK" w:date="2017-05-19T06:18:00Z">
        <w:r w:rsidR="00AD320B" w:rsidRPr="006C14B5">
          <w:rPr>
            <w:rFonts w:ascii="Courier New" w:hAnsi="Courier New" w:cs="Courier New"/>
            <w:color w:val="000000" w:themeColor="text1"/>
            <w:sz w:val="21"/>
            <w:szCs w:val="21"/>
          </w:rPr>
          <w:t xml:space="preserve"> </w:t>
        </w:r>
      </w:ins>
      <w:ins w:id="1360" w:author="KMAK" w:date="2017-05-19T15:13:00Z">
        <w:r w:rsidRPr="006C14B5">
          <w:rPr>
            <w:rFonts w:ascii="Courier New" w:hAnsi="Courier New" w:cs="Courier New"/>
            <w:color w:val="000000" w:themeColor="text1"/>
            <w:sz w:val="21"/>
            <w:szCs w:val="21"/>
          </w:rPr>
          <w:t xml:space="preserve">and </w:t>
        </w:r>
      </w:ins>
      <w:ins w:id="1361" w:author="KMAK" w:date="2017-05-19T15:15:00Z">
        <w:r w:rsidR="006D2D5A" w:rsidRPr="006C14B5">
          <w:rPr>
            <w:rFonts w:ascii="Courier New" w:hAnsi="Courier New" w:cs="Courier New"/>
            <w:color w:val="000000" w:themeColor="text1"/>
            <w:sz w:val="21"/>
            <w:szCs w:val="21"/>
          </w:rPr>
          <w:t xml:space="preserve">is generally </w:t>
        </w:r>
      </w:ins>
      <w:ins w:id="1362" w:author="KMAK" w:date="2017-05-19T06:22:00Z">
        <w:r w:rsidR="00053439" w:rsidRPr="006C14B5">
          <w:rPr>
            <w:rFonts w:ascii="Courier New" w:hAnsi="Courier New" w:cs="Courier New"/>
            <w:color w:val="000000" w:themeColor="text1"/>
            <w:sz w:val="21"/>
            <w:szCs w:val="21"/>
          </w:rPr>
          <w:t>achieved through network abstraction</w:t>
        </w:r>
      </w:ins>
      <w:ins w:id="1363" w:author="KMAK" w:date="2017-05-19T15:15:00Z">
        <w:r w:rsidR="006D2D5A" w:rsidRPr="006C14B5">
          <w:rPr>
            <w:rFonts w:ascii="Courier New" w:hAnsi="Courier New" w:cs="Courier New"/>
            <w:color w:val="000000" w:themeColor="text1"/>
            <w:sz w:val="21"/>
            <w:szCs w:val="21"/>
          </w:rPr>
          <w:t xml:space="preserve"> technolgoies such as virtual privat</w:t>
        </w:r>
      </w:ins>
      <w:ins w:id="1364" w:author="KMAK" w:date="2017-05-19T15:17:00Z">
        <w:r w:rsidR="00004839" w:rsidRPr="006C14B5">
          <w:rPr>
            <w:rFonts w:ascii="Courier New" w:hAnsi="Courier New" w:cs="Courier New"/>
            <w:color w:val="000000" w:themeColor="text1"/>
            <w:sz w:val="21"/>
            <w:szCs w:val="21"/>
          </w:rPr>
          <w:t>e</w:t>
        </w:r>
      </w:ins>
      <w:ins w:id="1365" w:author="KMAK" w:date="2017-05-19T15:40:00Z">
        <w:r w:rsidR="00C36960" w:rsidRPr="006C14B5">
          <w:rPr>
            <w:rFonts w:ascii="Courier New" w:hAnsi="Courier New" w:cs="Courier New"/>
            <w:color w:val="000000" w:themeColor="text1"/>
            <w:sz w:val="21"/>
            <w:szCs w:val="21"/>
          </w:rPr>
          <w:t xml:space="preserve"> networks (VPN) and other overlays</w:t>
        </w:r>
      </w:ins>
      <w:ins w:id="1366" w:author="KMAK" w:date="2017-05-19T16:03:00Z">
        <w:r w:rsidR="00621D92" w:rsidRPr="006C14B5">
          <w:rPr>
            <w:rFonts w:ascii="Courier New" w:hAnsi="Courier New" w:cs="Courier New"/>
            <w:color w:val="000000" w:themeColor="text1"/>
            <w:sz w:val="21"/>
            <w:szCs w:val="21"/>
          </w:rPr>
          <w:t xml:space="preserve"> (NVO3)</w:t>
        </w:r>
      </w:ins>
      <w:ins w:id="1367" w:author="KMAK" w:date="2017-05-19T15:40:00Z">
        <w:r w:rsidR="00C36960" w:rsidRPr="006C14B5">
          <w:rPr>
            <w:rFonts w:ascii="Courier New" w:hAnsi="Courier New" w:cs="Courier New"/>
            <w:color w:val="000000" w:themeColor="text1"/>
            <w:sz w:val="21"/>
            <w:szCs w:val="21"/>
          </w:rPr>
          <w:t>.</w:t>
        </w:r>
      </w:ins>
      <w:ins w:id="1368" w:author="KMAK" w:date="2017-05-19T23:04:00Z">
        <w:r w:rsidR="007A056E" w:rsidRPr="006C14B5">
          <w:rPr>
            <w:rFonts w:ascii="Courier New" w:hAnsi="Courier New" w:cs="Courier New"/>
            <w:color w:val="000000" w:themeColor="text1"/>
            <w:sz w:val="21"/>
            <w:szCs w:val="21"/>
          </w:rPr>
          <w:t xml:space="preserve"> </w:t>
        </w:r>
      </w:ins>
      <w:ins w:id="1369" w:author="KMAK" w:date="2017-05-19T22:50:00Z">
        <w:r w:rsidR="003E626C" w:rsidRPr="006C14B5">
          <w:rPr>
            <w:rFonts w:ascii="Courier New" w:hAnsi="Courier New" w:cs="Courier New"/>
            <w:color w:val="000000" w:themeColor="text1"/>
            <w:sz w:val="21"/>
            <w:szCs w:val="21"/>
          </w:rPr>
          <w:t>VPNs</w:t>
        </w:r>
      </w:ins>
      <w:ins w:id="1370" w:author="KMAK" w:date="2017-05-19T16:09:00Z">
        <w:r w:rsidR="003E626C" w:rsidRPr="006C14B5">
          <w:rPr>
            <w:rFonts w:ascii="Courier New" w:hAnsi="Courier New" w:cs="Courier New"/>
            <w:color w:val="000000" w:themeColor="text1"/>
            <w:sz w:val="21"/>
            <w:szCs w:val="21"/>
          </w:rPr>
          <w:t xml:space="preserve"> </w:t>
        </w:r>
      </w:ins>
      <w:ins w:id="1371" w:author="KMAK" w:date="2017-05-19T23:17:00Z">
        <w:r w:rsidR="000B4A48" w:rsidRPr="006C14B5">
          <w:rPr>
            <w:rFonts w:ascii="Courier New" w:hAnsi="Courier New" w:cs="Courier New"/>
            <w:color w:val="000000" w:themeColor="text1"/>
            <w:sz w:val="21"/>
            <w:szCs w:val="21"/>
          </w:rPr>
          <w:t>essentially are private networks of</w:t>
        </w:r>
      </w:ins>
      <w:ins w:id="1372" w:author="KMAK" w:date="2017-05-19T22:51:00Z">
        <w:r w:rsidR="003E626C" w:rsidRPr="006C14B5">
          <w:rPr>
            <w:rFonts w:ascii="Courier New" w:hAnsi="Courier New" w:cs="Courier New"/>
            <w:color w:val="000000" w:themeColor="text1"/>
            <w:sz w:val="21"/>
            <w:szCs w:val="21"/>
          </w:rPr>
          <w:t xml:space="preserve"> enterprise</w:t>
        </w:r>
      </w:ins>
      <w:ins w:id="1373" w:author="KMAK" w:date="2017-05-19T23:17:00Z">
        <w:r w:rsidR="000B4A48" w:rsidRPr="006C14B5">
          <w:rPr>
            <w:rFonts w:ascii="Courier New" w:hAnsi="Courier New" w:cs="Courier New"/>
            <w:color w:val="000000" w:themeColor="text1"/>
            <w:sz w:val="21"/>
            <w:szCs w:val="21"/>
          </w:rPr>
          <w:t>s</w:t>
        </w:r>
      </w:ins>
      <w:ins w:id="1374" w:author="KMAK" w:date="2017-05-19T22:54:00Z">
        <w:r w:rsidR="000B4A48" w:rsidRPr="006C14B5">
          <w:rPr>
            <w:rFonts w:ascii="Courier New" w:hAnsi="Courier New" w:cs="Courier New"/>
            <w:color w:val="000000" w:themeColor="text1"/>
            <w:sz w:val="21"/>
            <w:szCs w:val="21"/>
          </w:rPr>
          <w:t xml:space="preserve"> </w:t>
        </w:r>
      </w:ins>
      <w:ins w:id="1375" w:author="KMAK" w:date="2017-05-19T23:05:00Z">
        <w:r w:rsidR="007A056E" w:rsidRPr="006C14B5">
          <w:rPr>
            <w:rFonts w:ascii="Courier New" w:hAnsi="Courier New" w:cs="Courier New"/>
            <w:color w:val="000000" w:themeColor="text1"/>
            <w:sz w:val="21"/>
            <w:szCs w:val="21"/>
          </w:rPr>
          <w:t>by connecting remote sites</w:t>
        </w:r>
      </w:ins>
      <w:ins w:id="1376" w:author="KMAK" w:date="2017-05-19T22:51:00Z">
        <w:r w:rsidR="003E626C" w:rsidRPr="006C14B5">
          <w:rPr>
            <w:rFonts w:ascii="Courier New" w:hAnsi="Courier New" w:cs="Courier New"/>
            <w:color w:val="000000" w:themeColor="text1"/>
            <w:sz w:val="21"/>
            <w:szCs w:val="21"/>
          </w:rPr>
          <w:t xml:space="preserve">. </w:t>
        </w:r>
      </w:ins>
      <w:ins w:id="1377" w:author="KMAK" w:date="2017-05-19T22:54:00Z">
        <w:r w:rsidR="00FA5731" w:rsidRPr="006C14B5">
          <w:rPr>
            <w:rFonts w:ascii="Courier New" w:hAnsi="Courier New" w:cs="Courier New"/>
            <w:color w:val="000000" w:themeColor="text1"/>
            <w:sz w:val="21"/>
            <w:szCs w:val="21"/>
          </w:rPr>
          <w:t xml:space="preserve">It </w:t>
        </w:r>
      </w:ins>
      <w:ins w:id="1378" w:author="KMAK" w:date="2017-05-19T16:12:00Z">
        <w:r w:rsidR="00915D40" w:rsidRPr="006C14B5">
          <w:rPr>
            <w:rFonts w:ascii="Courier New" w:hAnsi="Courier New" w:cs="Courier New"/>
            <w:color w:val="000000" w:themeColor="text1"/>
            <w:sz w:val="21"/>
            <w:szCs w:val="21"/>
          </w:rPr>
          <w:t xml:space="preserve">is only </w:t>
        </w:r>
      </w:ins>
      <w:ins w:id="1379" w:author="KMAK" w:date="2017-05-19T16:15:00Z">
        <w:r w:rsidR="00FA5731" w:rsidRPr="006C14B5">
          <w:rPr>
            <w:rFonts w:ascii="Courier New" w:hAnsi="Courier New" w:cs="Courier New"/>
            <w:color w:val="000000" w:themeColor="text1"/>
            <w:sz w:val="21"/>
            <w:szCs w:val="21"/>
          </w:rPr>
          <w:t>the</w:t>
        </w:r>
        <w:r w:rsidR="00C34BB0" w:rsidRPr="006C14B5">
          <w:rPr>
            <w:rFonts w:ascii="Courier New" w:hAnsi="Courier New" w:cs="Courier New"/>
            <w:color w:val="000000" w:themeColor="text1"/>
            <w:sz w:val="21"/>
            <w:szCs w:val="21"/>
          </w:rPr>
          <w:t xml:space="preserve"> </w:t>
        </w:r>
      </w:ins>
      <w:ins w:id="1380" w:author="KMAK" w:date="2017-05-19T16:12:00Z">
        <w:r w:rsidR="00915D40" w:rsidRPr="006C14B5">
          <w:rPr>
            <w:rFonts w:ascii="Courier New" w:hAnsi="Courier New" w:cs="Courier New"/>
            <w:color w:val="000000" w:themeColor="text1"/>
            <w:sz w:val="21"/>
            <w:szCs w:val="21"/>
          </w:rPr>
          <w:t>partial goal of network slice domain</w:t>
        </w:r>
      </w:ins>
      <w:ins w:id="1381" w:author="KMAK" w:date="2017-05-19T16:14:00Z">
        <w:r w:rsidR="00C34BB0" w:rsidRPr="006C14B5">
          <w:rPr>
            <w:rFonts w:ascii="Courier New" w:hAnsi="Courier New" w:cs="Courier New"/>
            <w:color w:val="000000" w:themeColor="text1"/>
            <w:sz w:val="21"/>
            <w:szCs w:val="21"/>
          </w:rPr>
          <w:t xml:space="preserve"> that determines reachability</w:t>
        </w:r>
      </w:ins>
      <w:ins w:id="1382" w:author="KMAK" w:date="2017-05-19T16:12:00Z">
        <w:r w:rsidR="003E626C" w:rsidRPr="006C14B5">
          <w:rPr>
            <w:rFonts w:ascii="Courier New" w:hAnsi="Courier New" w:cs="Courier New"/>
            <w:color w:val="000000" w:themeColor="text1"/>
            <w:sz w:val="21"/>
            <w:szCs w:val="21"/>
          </w:rPr>
          <w:t xml:space="preserve">. </w:t>
        </w:r>
      </w:ins>
      <w:ins w:id="1383" w:author="KMAK" w:date="2017-05-19T16:20:00Z">
        <w:r w:rsidR="006D407D" w:rsidRPr="006C14B5">
          <w:rPr>
            <w:rFonts w:ascii="Courier New" w:hAnsi="Courier New" w:cs="Courier New"/>
            <w:color w:val="000000" w:themeColor="text1"/>
            <w:sz w:val="21"/>
            <w:szCs w:val="21"/>
          </w:rPr>
          <w:t>Ther are 2 issues with VPNs</w:t>
        </w:r>
      </w:ins>
    </w:p>
    <w:p w14:paraId="76B5068D" w14:textId="087CDAC6" w:rsidR="00C66397" w:rsidRPr="0038575C" w:rsidRDefault="00A13AD3">
      <w:pPr>
        <w:pStyle w:val="ListParagraph"/>
        <w:numPr>
          <w:ilvl w:val="0"/>
          <w:numId w:val="3"/>
        </w:numPr>
        <w:rPr>
          <w:ins w:id="1384" w:author="KMAK" w:date="2017-05-19T16:31:00Z"/>
          <w:rFonts w:ascii="Courier New" w:hAnsi="Courier New" w:cs="Courier New"/>
          <w:color w:val="000000" w:themeColor="text1"/>
          <w:sz w:val="21"/>
          <w:szCs w:val="21"/>
        </w:rPr>
        <w:pPrChange w:id="1385" w:author="KMAK" w:date="2017-05-19T16:20:00Z">
          <w:pPr/>
        </w:pPrChange>
      </w:pPr>
      <w:ins w:id="1386" w:author="KMAK" w:date="2017-05-19T16:31:00Z">
        <w:r w:rsidRPr="006C14B5">
          <w:rPr>
            <w:rFonts w:ascii="Courier New" w:hAnsi="Courier New" w:cs="Courier New"/>
            <w:color w:val="000000" w:themeColor="text1"/>
            <w:sz w:val="21"/>
            <w:szCs w:val="21"/>
            <w:lang w:val="en-GB"/>
            <w:rPrChange w:id="1387" w:author="Alex Galis" w:date="2017-05-20T19:18:00Z">
              <w:rPr>
                <w:rFonts w:ascii="Courier New" w:hAnsi="Courier New" w:cs="Courier New"/>
                <w:color w:val="000000" w:themeColor="text1"/>
                <w:sz w:val="21"/>
                <w:szCs w:val="21"/>
              </w:rPr>
            </w:rPrChange>
          </w:rPr>
          <w:t>An end-end VPN tunnel competes with other traffic</w:t>
        </w:r>
      </w:ins>
      <w:ins w:id="1388" w:author="KMAK" w:date="2017-05-19T22:57:00Z">
        <w:r w:rsidR="00E53D23" w:rsidRPr="006C14B5">
          <w:rPr>
            <w:rFonts w:ascii="Courier New" w:hAnsi="Courier New" w:cs="Courier New"/>
            <w:color w:val="000000" w:themeColor="text1"/>
            <w:sz w:val="21"/>
            <w:szCs w:val="21"/>
            <w:lang w:val="en-GB"/>
            <w:rPrChange w:id="1389" w:author="Alex Galis" w:date="2017-05-20T19:18:00Z">
              <w:rPr>
                <w:rFonts w:ascii="Courier New" w:hAnsi="Courier New" w:cs="Courier New"/>
                <w:color w:val="000000" w:themeColor="text1"/>
                <w:sz w:val="21"/>
                <w:szCs w:val="21"/>
              </w:rPr>
            </w:rPrChange>
          </w:rPr>
          <w:t xml:space="preserve"> in the network</w:t>
        </w:r>
      </w:ins>
      <w:ins w:id="1390" w:author="KMAK" w:date="2017-05-19T23:01:00Z">
        <w:r w:rsidR="007A056E" w:rsidRPr="006C14B5">
          <w:rPr>
            <w:rFonts w:ascii="Courier New" w:hAnsi="Courier New" w:cs="Courier New"/>
            <w:color w:val="000000" w:themeColor="text1"/>
            <w:sz w:val="21"/>
            <w:szCs w:val="21"/>
            <w:lang w:val="en-GB"/>
            <w:rPrChange w:id="1391" w:author="Alex Galis" w:date="2017-05-20T19:18:00Z">
              <w:rPr>
                <w:rFonts w:ascii="Courier New" w:hAnsi="Courier New" w:cs="Courier New"/>
                <w:color w:val="000000" w:themeColor="text1"/>
                <w:sz w:val="21"/>
                <w:szCs w:val="21"/>
              </w:rPr>
            </w:rPrChange>
          </w:rPr>
          <w:t xml:space="preserve"> and end to end network resource</w:t>
        </w:r>
      </w:ins>
      <w:ins w:id="1392" w:author="KMAK" w:date="2017-05-19T16:32:00Z">
        <w:r w:rsidRPr="006C14B5">
          <w:rPr>
            <w:rFonts w:ascii="Courier New" w:hAnsi="Courier New" w:cs="Courier New"/>
            <w:color w:val="000000" w:themeColor="text1"/>
            <w:sz w:val="21"/>
            <w:szCs w:val="21"/>
            <w:lang w:val="en-GB"/>
            <w:rPrChange w:id="1393" w:author="Alex Galis" w:date="2017-05-20T19:18:00Z">
              <w:rPr>
                <w:rFonts w:ascii="Courier New" w:hAnsi="Courier New" w:cs="Courier New"/>
                <w:color w:val="000000" w:themeColor="text1"/>
                <w:sz w:val="21"/>
                <w:szCs w:val="21"/>
              </w:rPr>
            </w:rPrChange>
          </w:rPr>
          <w:t xml:space="preserve"> policies </w:t>
        </w:r>
      </w:ins>
      <w:ins w:id="1394" w:author="KMAK" w:date="2017-05-19T23:02:00Z">
        <w:r w:rsidR="007A056E" w:rsidRPr="006C14B5">
          <w:rPr>
            <w:rFonts w:ascii="Courier New" w:hAnsi="Courier New" w:cs="Courier New"/>
            <w:color w:val="000000" w:themeColor="text1"/>
            <w:sz w:val="21"/>
            <w:szCs w:val="21"/>
            <w:lang w:val="en-GB"/>
            <w:rPrChange w:id="1395" w:author="Alex Galis" w:date="2017-05-20T19:18:00Z">
              <w:rPr>
                <w:rFonts w:ascii="Courier New" w:hAnsi="Courier New" w:cs="Courier New"/>
                <w:color w:val="000000" w:themeColor="text1"/>
                <w:sz w:val="21"/>
                <w:szCs w:val="21"/>
              </w:rPr>
            </w:rPrChange>
          </w:rPr>
          <w:t>cannot be guaranteed</w:t>
        </w:r>
      </w:ins>
      <w:ins w:id="1396" w:author="KMAK" w:date="2017-05-19T16:32:00Z">
        <w:r w:rsidRPr="006C14B5">
          <w:rPr>
            <w:rFonts w:ascii="Courier New" w:hAnsi="Courier New" w:cs="Courier New"/>
            <w:color w:val="000000" w:themeColor="text1"/>
            <w:sz w:val="21"/>
            <w:szCs w:val="21"/>
            <w:lang w:val="en-GB"/>
            <w:rPrChange w:id="1397" w:author="Alex Galis" w:date="2017-05-20T19:18:00Z">
              <w:rPr>
                <w:rFonts w:ascii="Courier New" w:hAnsi="Courier New" w:cs="Courier New"/>
                <w:color w:val="000000" w:themeColor="text1"/>
                <w:sz w:val="21"/>
                <w:szCs w:val="21"/>
              </w:rPr>
            </w:rPrChange>
          </w:rPr>
          <w:t>.</w:t>
        </w:r>
      </w:ins>
    </w:p>
    <w:p w14:paraId="2A14B4ED" w14:textId="71F0C7A1" w:rsidR="00A13AD3" w:rsidRPr="006C14B5" w:rsidRDefault="00A13AD3" w:rsidP="00A13AD3">
      <w:pPr>
        <w:pStyle w:val="ListParagraph"/>
        <w:numPr>
          <w:ilvl w:val="0"/>
          <w:numId w:val="3"/>
        </w:numPr>
        <w:rPr>
          <w:ins w:id="1398" w:author="KMAK" w:date="2017-05-19T16:31:00Z"/>
          <w:rFonts w:ascii="Courier New" w:hAnsi="Courier New" w:cs="Courier New"/>
          <w:color w:val="000000" w:themeColor="text1"/>
          <w:sz w:val="21"/>
          <w:szCs w:val="21"/>
          <w:lang w:val="en-GB"/>
          <w:rPrChange w:id="1399" w:author="Alex Galis" w:date="2017-05-20T19:18:00Z">
            <w:rPr>
              <w:ins w:id="1400" w:author="KMAK" w:date="2017-05-19T16:31:00Z"/>
              <w:rFonts w:ascii="Courier New" w:hAnsi="Courier New" w:cs="Courier New"/>
              <w:color w:val="000000" w:themeColor="text1"/>
              <w:sz w:val="21"/>
              <w:szCs w:val="21"/>
            </w:rPr>
          </w:rPrChange>
        </w:rPr>
      </w:pPr>
      <w:ins w:id="1401" w:author="KMAK" w:date="2017-05-19T16:31:00Z">
        <w:r w:rsidRPr="006C14B5">
          <w:rPr>
            <w:rFonts w:ascii="Courier New" w:hAnsi="Courier New" w:cs="Courier New"/>
            <w:color w:val="000000" w:themeColor="text1"/>
            <w:sz w:val="21"/>
            <w:szCs w:val="21"/>
            <w:lang w:val="en-GB"/>
            <w:rPrChange w:id="1402" w:author="Alex Galis" w:date="2017-05-20T19:18:00Z">
              <w:rPr>
                <w:rFonts w:ascii="Courier New" w:hAnsi="Courier New" w:cs="Courier New"/>
                <w:color w:val="000000" w:themeColor="text1"/>
                <w:sz w:val="21"/>
                <w:szCs w:val="21"/>
              </w:rPr>
            </w:rPrChange>
          </w:rPr>
          <w:lastRenderedPageBreak/>
          <w:t xml:space="preserve">The reachability and resource reservation protocols are not tightly integrated and often solutions require </w:t>
        </w:r>
      </w:ins>
      <w:ins w:id="1403" w:author="KMAK" w:date="2017-05-19T23:02:00Z">
        <w:r w:rsidR="007A056E" w:rsidRPr="006C14B5">
          <w:rPr>
            <w:rFonts w:ascii="Courier New" w:hAnsi="Courier New" w:cs="Courier New"/>
            <w:color w:val="000000" w:themeColor="text1"/>
            <w:sz w:val="21"/>
            <w:szCs w:val="21"/>
            <w:lang w:val="en-GB"/>
            <w:rPrChange w:id="1404" w:author="Alex Galis" w:date="2017-05-20T19:18:00Z">
              <w:rPr>
                <w:rFonts w:ascii="Courier New" w:hAnsi="Courier New" w:cs="Courier New"/>
                <w:color w:val="000000" w:themeColor="text1"/>
                <w:sz w:val="21"/>
                <w:szCs w:val="21"/>
              </w:rPr>
            </w:rPrChange>
          </w:rPr>
          <w:t>centralized</w:t>
        </w:r>
      </w:ins>
      <w:ins w:id="1405" w:author="KMAK" w:date="2017-05-19T16:31:00Z">
        <w:r w:rsidRPr="006C14B5">
          <w:rPr>
            <w:rFonts w:ascii="Courier New" w:hAnsi="Courier New" w:cs="Courier New"/>
            <w:color w:val="000000" w:themeColor="text1"/>
            <w:sz w:val="21"/>
            <w:szCs w:val="21"/>
            <w:lang w:val="en-GB"/>
            <w:rPrChange w:id="1406" w:author="Alex Galis" w:date="2017-05-20T19:18:00Z">
              <w:rPr>
                <w:rFonts w:ascii="Courier New" w:hAnsi="Courier New" w:cs="Courier New"/>
                <w:color w:val="000000" w:themeColor="text1"/>
                <w:sz w:val="21"/>
                <w:szCs w:val="21"/>
              </w:rPr>
            </w:rPrChange>
          </w:rPr>
          <w:t xml:space="preserve"> PCE-P </w:t>
        </w:r>
      </w:ins>
      <w:ins w:id="1407" w:author="KMAK" w:date="2017-05-19T23:02:00Z">
        <w:r w:rsidR="007A056E" w:rsidRPr="006C14B5">
          <w:rPr>
            <w:rFonts w:ascii="Courier New" w:hAnsi="Courier New" w:cs="Courier New"/>
            <w:color w:val="000000" w:themeColor="text1"/>
            <w:sz w:val="21"/>
            <w:szCs w:val="21"/>
            <w:lang w:val="en-GB"/>
            <w:rPrChange w:id="1408" w:author="Alex Galis" w:date="2017-05-20T19:18:00Z">
              <w:rPr>
                <w:rFonts w:ascii="Courier New" w:hAnsi="Courier New" w:cs="Courier New"/>
                <w:color w:val="000000" w:themeColor="text1"/>
                <w:sz w:val="21"/>
                <w:szCs w:val="21"/>
              </w:rPr>
            </w:rPrChange>
          </w:rPr>
          <w:t xml:space="preserve">like </w:t>
        </w:r>
      </w:ins>
      <w:ins w:id="1409" w:author="KMAK" w:date="2017-05-19T16:31:00Z">
        <w:r w:rsidRPr="006C14B5">
          <w:rPr>
            <w:rFonts w:ascii="Courier New" w:hAnsi="Courier New" w:cs="Courier New"/>
            <w:color w:val="000000" w:themeColor="text1"/>
            <w:sz w:val="21"/>
            <w:szCs w:val="21"/>
            <w:lang w:val="en-GB"/>
            <w:rPrChange w:id="1410" w:author="Alex Galis" w:date="2017-05-20T19:18:00Z">
              <w:rPr>
                <w:rFonts w:ascii="Courier New" w:hAnsi="Courier New" w:cs="Courier New"/>
                <w:color w:val="000000" w:themeColor="text1"/>
                <w:sz w:val="21"/>
                <w:szCs w:val="21"/>
              </w:rPr>
            </w:rPrChange>
          </w:rPr>
          <w:t xml:space="preserve">methods. </w:t>
        </w:r>
      </w:ins>
    </w:p>
    <w:p w14:paraId="323673BD" w14:textId="67955A46" w:rsidR="007A056E" w:rsidRPr="006C14B5" w:rsidRDefault="007A056E">
      <w:pPr>
        <w:rPr>
          <w:ins w:id="1411" w:author="KMAK" w:date="2017-05-19T23:08:00Z"/>
          <w:rFonts w:ascii="Courier New" w:hAnsi="Courier New" w:cs="Courier New"/>
          <w:color w:val="000000" w:themeColor="text1"/>
          <w:sz w:val="21"/>
          <w:szCs w:val="21"/>
        </w:rPr>
      </w:pPr>
      <w:ins w:id="1412" w:author="KMAK" w:date="2017-05-19T23:07:00Z">
        <w:r w:rsidRPr="006A4E92">
          <w:rPr>
            <w:rFonts w:ascii="Courier New" w:hAnsi="Courier New" w:cs="Courier New"/>
            <w:color w:val="000000" w:themeColor="text1"/>
            <w:sz w:val="21"/>
            <w:szCs w:val="21"/>
          </w:rPr>
          <w:t xml:space="preserve">Network slices partition </w:t>
        </w:r>
      </w:ins>
      <w:ins w:id="1413" w:author="KMAK" w:date="2017-05-19T23:08:00Z">
        <w:r w:rsidR="001F5C6A" w:rsidRPr="006A4E92">
          <w:rPr>
            <w:rFonts w:ascii="Courier New" w:hAnsi="Courier New" w:cs="Courier New"/>
            <w:color w:val="000000" w:themeColor="text1"/>
            <w:sz w:val="21"/>
            <w:szCs w:val="21"/>
          </w:rPr>
          <w:t>the</w:t>
        </w:r>
      </w:ins>
      <w:ins w:id="1414" w:author="KMAK" w:date="2017-05-19T23:07:00Z">
        <w:r w:rsidRPr="006A4E92">
          <w:rPr>
            <w:rFonts w:ascii="Courier New" w:hAnsi="Courier New" w:cs="Courier New"/>
            <w:color w:val="000000" w:themeColor="text1"/>
            <w:sz w:val="21"/>
            <w:szCs w:val="21"/>
          </w:rPr>
          <w:t xml:space="preserve"> infrastr</w:t>
        </w:r>
        <w:r w:rsidR="00217A66" w:rsidRPr="009E4D88">
          <w:rPr>
            <w:rFonts w:ascii="Courier New" w:hAnsi="Courier New" w:cs="Courier New"/>
            <w:color w:val="000000" w:themeColor="text1"/>
            <w:sz w:val="21"/>
            <w:szCs w:val="21"/>
          </w:rPr>
          <w:t>ucture across multiple domains. M</w:t>
        </w:r>
        <w:r w:rsidRPr="003C4221">
          <w:rPr>
            <w:rFonts w:ascii="Courier New" w:hAnsi="Courier New" w:cs="Courier New"/>
            <w:color w:val="000000" w:themeColor="text1"/>
            <w:sz w:val="21"/>
            <w:szCs w:val="21"/>
          </w:rPr>
          <w:t>any slic</w:t>
        </w:r>
      </w:ins>
      <w:ins w:id="1415" w:author="KMAK" w:date="2017-05-19T23:13:00Z">
        <w:r w:rsidR="007E122B" w:rsidRPr="00FE0A3F">
          <w:rPr>
            <w:rFonts w:ascii="Courier New" w:hAnsi="Courier New" w:cs="Courier New"/>
            <w:color w:val="000000" w:themeColor="text1"/>
            <w:sz w:val="21"/>
            <w:szCs w:val="21"/>
          </w:rPr>
          <w:t>i</w:t>
        </w:r>
      </w:ins>
      <w:ins w:id="1416" w:author="KMAK" w:date="2017-05-19T23:07:00Z">
        <w:r w:rsidRPr="003C6D2A">
          <w:rPr>
            <w:rFonts w:ascii="Courier New" w:hAnsi="Courier New" w:cs="Courier New"/>
            <w:color w:val="000000" w:themeColor="text1"/>
            <w:sz w:val="21"/>
            <w:szCs w:val="21"/>
          </w:rPr>
          <w:t xml:space="preserve">ng scenarios are at the scale of </w:t>
        </w:r>
      </w:ins>
      <w:ins w:id="1417" w:author="KMAK" w:date="2017-05-19T23:08:00Z">
        <w:r w:rsidR="00217A66" w:rsidRPr="003C6D2A">
          <w:rPr>
            <w:rFonts w:ascii="Courier New" w:hAnsi="Courier New" w:cs="Courier New"/>
            <w:color w:val="000000" w:themeColor="text1"/>
            <w:sz w:val="21"/>
            <w:szCs w:val="21"/>
          </w:rPr>
          <w:t>pub</w:t>
        </w:r>
        <w:r w:rsidR="007E122B" w:rsidRPr="00090A4F">
          <w:rPr>
            <w:rFonts w:ascii="Courier New" w:hAnsi="Courier New" w:cs="Courier New"/>
            <w:color w:val="000000" w:themeColor="text1"/>
            <w:sz w:val="21"/>
            <w:szCs w:val="21"/>
          </w:rPr>
          <w:t>lic internet such as V2X, mMTC</w:t>
        </w:r>
      </w:ins>
      <w:ins w:id="1418" w:author="KMAK" w:date="2017-05-19T23:12:00Z">
        <w:r w:rsidR="007E122B" w:rsidRPr="00090A4F">
          <w:rPr>
            <w:rFonts w:ascii="Courier New" w:hAnsi="Courier New" w:cs="Courier New"/>
            <w:color w:val="000000" w:themeColor="text1"/>
            <w:sz w:val="21"/>
            <w:szCs w:val="21"/>
          </w:rPr>
          <w:t>, mission critical services</w:t>
        </w:r>
      </w:ins>
      <w:ins w:id="1419" w:author="KMAK" w:date="2017-05-19T23:08:00Z">
        <w:r w:rsidR="007E122B" w:rsidRPr="00090A4F">
          <w:rPr>
            <w:rFonts w:ascii="Courier New" w:hAnsi="Courier New" w:cs="Courier New"/>
            <w:color w:val="000000" w:themeColor="text1"/>
            <w:sz w:val="21"/>
            <w:szCs w:val="21"/>
          </w:rPr>
          <w:t xml:space="preserve"> etc. The resources allocated shall</w:t>
        </w:r>
      </w:ins>
      <w:ins w:id="1420" w:author="KMAK" w:date="2017-05-19T23:12:00Z">
        <w:r w:rsidR="007E122B" w:rsidRPr="00590903">
          <w:rPr>
            <w:rFonts w:ascii="Courier New" w:hAnsi="Courier New" w:cs="Courier New"/>
            <w:color w:val="000000" w:themeColor="text1"/>
            <w:sz w:val="21"/>
            <w:szCs w:val="21"/>
          </w:rPr>
          <w:t xml:space="preserve"> not compete with</w:t>
        </w:r>
      </w:ins>
      <w:ins w:id="1421" w:author="KMAK" w:date="2017-05-19T23:13:00Z">
        <w:r w:rsidR="007E122B" w:rsidRPr="001465DF">
          <w:rPr>
            <w:rFonts w:ascii="Courier New" w:hAnsi="Courier New" w:cs="Courier New"/>
            <w:color w:val="000000" w:themeColor="text1"/>
            <w:sz w:val="21"/>
            <w:szCs w:val="21"/>
          </w:rPr>
          <w:t xml:space="preserve"> other traffic, yet having the flexibility to scale </w:t>
        </w:r>
      </w:ins>
      <w:ins w:id="1422" w:author="KMAK" w:date="2017-05-19T23:17:00Z">
        <w:r w:rsidR="000B4A48" w:rsidRPr="006C14B5">
          <w:rPr>
            <w:rFonts w:ascii="Courier New" w:hAnsi="Courier New" w:cs="Courier New"/>
            <w:color w:val="000000" w:themeColor="text1"/>
            <w:sz w:val="21"/>
            <w:szCs w:val="21"/>
          </w:rPr>
          <w:t xml:space="preserve">allocate/deallocate resources </w:t>
        </w:r>
      </w:ins>
      <w:ins w:id="1423" w:author="KMAK" w:date="2017-05-19T23:13:00Z">
        <w:r w:rsidR="007E122B" w:rsidRPr="006C14B5">
          <w:rPr>
            <w:rFonts w:ascii="Courier New" w:hAnsi="Courier New" w:cs="Courier New"/>
            <w:color w:val="000000" w:themeColor="text1"/>
            <w:sz w:val="21"/>
            <w:szCs w:val="21"/>
          </w:rPr>
          <w:t xml:space="preserve">on-demand. </w:t>
        </w:r>
      </w:ins>
      <w:ins w:id="1424" w:author="KMAK" w:date="2017-05-19T23:18:00Z">
        <w:r w:rsidR="000B4A48" w:rsidRPr="006C14B5">
          <w:rPr>
            <w:rFonts w:ascii="Courier New" w:hAnsi="Courier New" w:cs="Courier New"/>
            <w:color w:val="000000" w:themeColor="text1"/>
            <w:sz w:val="21"/>
            <w:szCs w:val="21"/>
          </w:rPr>
          <w:t>In comparison of network virtualization technologies</w:t>
        </w:r>
      </w:ins>
      <w:ins w:id="1425" w:author="KMAK" w:date="2017-05-19T23:13:00Z">
        <w:r w:rsidR="007E122B" w:rsidRPr="006C14B5">
          <w:rPr>
            <w:rFonts w:ascii="Courier New" w:hAnsi="Courier New" w:cs="Courier New"/>
            <w:color w:val="000000" w:themeColor="text1"/>
            <w:sz w:val="21"/>
            <w:szCs w:val="21"/>
          </w:rPr>
          <w:t xml:space="preserve">, the </w:t>
        </w:r>
      </w:ins>
      <w:ins w:id="1426" w:author="KMAK" w:date="2017-05-19T23:18:00Z">
        <w:r w:rsidR="000B4A48" w:rsidRPr="006C14B5">
          <w:rPr>
            <w:rFonts w:ascii="Courier New" w:hAnsi="Courier New" w:cs="Courier New"/>
            <w:color w:val="000000" w:themeColor="text1"/>
            <w:sz w:val="21"/>
            <w:szCs w:val="21"/>
          </w:rPr>
          <w:t xml:space="preserve">notion of </w:t>
        </w:r>
      </w:ins>
      <w:ins w:id="1427" w:author="KMAK" w:date="2017-05-19T23:13:00Z">
        <w:r w:rsidR="007E122B" w:rsidRPr="006C14B5">
          <w:rPr>
            <w:rFonts w:ascii="Courier New" w:hAnsi="Courier New" w:cs="Courier New"/>
            <w:color w:val="000000" w:themeColor="text1"/>
            <w:sz w:val="21"/>
            <w:szCs w:val="21"/>
          </w:rPr>
          <w:t xml:space="preserve">abstraction </w:t>
        </w:r>
      </w:ins>
      <w:ins w:id="1428" w:author="KMAK" w:date="2017-05-19T23:19:00Z">
        <w:r w:rsidR="000B4A48" w:rsidRPr="006C14B5">
          <w:rPr>
            <w:rFonts w:ascii="Courier New" w:hAnsi="Courier New" w:cs="Courier New"/>
            <w:color w:val="000000" w:themeColor="text1"/>
            <w:sz w:val="21"/>
            <w:szCs w:val="21"/>
          </w:rPr>
          <w:t xml:space="preserve">in slicing shall allow support </w:t>
        </w:r>
      </w:ins>
      <w:ins w:id="1429" w:author="KMAK" w:date="2017-05-19T23:13:00Z">
        <w:r w:rsidR="000B4A48" w:rsidRPr="006C14B5">
          <w:rPr>
            <w:rFonts w:ascii="Courier New" w:hAnsi="Courier New" w:cs="Courier New"/>
            <w:color w:val="000000" w:themeColor="text1"/>
            <w:sz w:val="21"/>
            <w:szCs w:val="21"/>
          </w:rPr>
          <w:t xml:space="preserve">several </w:t>
        </w:r>
        <w:r w:rsidR="007E122B" w:rsidRPr="006C14B5">
          <w:rPr>
            <w:rFonts w:ascii="Courier New" w:hAnsi="Courier New" w:cs="Courier New"/>
            <w:color w:val="000000" w:themeColor="text1"/>
            <w:sz w:val="21"/>
            <w:szCs w:val="21"/>
          </w:rPr>
          <w:t>control plane</w:t>
        </w:r>
      </w:ins>
      <w:ins w:id="1430" w:author="KMAK" w:date="2017-05-19T23:20:00Z">
        <w:r w:rsidR="000B4A48" w:rsidRPr="006C14B5">
          <w:rPr>
            <w:rFonts w:ascii="Courier New" w:hAnsi="Courier New" w:cs="Courier New"/>
            <w:color w:val="000000" w:themeColor="text1"/>
            <w:sz w:val="21"/>
            <w:szCs w:val="21"/>
          </w:rPr>
          <w:t>s (one per slice instance).</w:t>
        </w:r>
      </w:ins>
    </w:p>
    <w:p w14:paraId="23CBCA83" w14:textId="77777777" w:rsidR="001F5C6A" w:rsidRPr="006C14B5" w:rsidRDefault="001F5C6A">
      <w:pPr>
        <w:rPr>
          <w:ins w:id="1431" w:author="KMAK" w:date="2017-05-19T23:26:00Z"/>
          <w:rFonts w:ascii="Courier New" w:hAnsi="Courier New" w:cs="Courier New"/>
          <w:color w:val="000000" w:themeColor="text1"/>
          <w:sz w:val="21"/>
          <w:szCs w:val="21"/>
        </w:rPr>
      </w:pPr>
    </w:p>
    <w:p w14:paraId="5A777BC3" w14:textId="3064FDFB" w:rsidR="0062087C" w:rsidRPr="006C14B5" w:rsidRDefault="0062087C">
      <w:pPr>
        <w:rPr>
          <w:ins w:id="1432" w:author="KMAK" w:date="2017-05-19T23:08:00Z"/>
          <w:rFonts w:ascii="Courier New" w:hAnsi="Courier New" w:cs="Courier New"/>
          <w:color w:val="000000" w:themeColor="text1"/>
          <w:sz w:val="21"/>
          <w:szCs w:val="21"/>
        </w:rPr>
      </w:pPr>
      <w:ins w:id="1433" w:author="KMAK" w:date="2017-05-19T23:26:00Z">
        <w:r w:rsidRPr="006C14B5">
          <w:rPr>
            <w:rFonts w:ascii="Courier New" w:hAnsi="Courier New" w:cs="Courier New"/>
            <w:color w:val="000000" w:themeColor="text1"/>
            <w:sz w:val="21"/>
            <w:szCs w:val="21"/>
          </w:rPr>
          <w:t xml:space="preserve">The </w:t>
        </w:r>
      </w:ins>
      <w:ins w:id="1434" w:author="KMAK" w:date="2017-05-19T23:29:00Z">
        <w:r w:rsidR="00C6390C" w:rsidRPr="006C14B5">
          <w:rPr>
            <w:rFonts w:ascii="Courier New" w:hAnsi="Courier New" w:cs="Courier New"/>
            <w:color w:val="000000" w:themeColor="text1"/>
            <w:sz w:val="21"/>
            <w:szCs w:val="21"/>
          </w:rPr>
          <w:t>abstraction</w:t>
        </w:r>
      </w:ins>
      <w:ins w:id="1435" w:author="KMAK" w:date="2017-05-19T23:26:00Z">
        <w:r w:rsidR="00C6390C" w:rsidRPr="006C14B5">
          <w:rPr>
            <w:rFonts w:ascii="Courier New" w:hAnsi="Courier New" w:cs="Courier New"/>
            <w:color w:val="000000" w:themeColor="text1"/>
            <w:sz w:val="21"/>
            <w:szCs w:val="21"/>
          </w:rPr>
          <w:t xml:space="preserve"> </w:t>
        </w:r>
      </w:ins>
      <w:ins w:id="1436" w:author="KMAK" w:date="2017-05-19T23:31:00Z">
        <w:r w:rsidR="00C6390C" w:rsidRPr="006C14B5">
          <w:rPr>
            <w:rFonts w:ascii="Courier New" w:hAnsi="Courier New" w:cs="Courier New"/>
            <w:color w:val="000000" w:themeColor="text1"/>
            <w:sz w:val="21"/>
            <w:szCs w:val="21"/>
          </w:rPr>
          <w:t xml:space="preserve">in slicing </w:t>
        </w:r>
      </w:ins>
      <w:ins w:id="1437" w:author="KMAK" w:date="2017-05-19T23:38:00Z">
        <w:r w:rsidR="00A14633" w:rsidRPr="006C14B5">
          <w:rPr>
            <w:rFonts w:ascii="Courier New" w:hAnsi="Courier New" w:cs="Courier New"/>
            <w:color w:val="000000" w:themeColor="text1"/>
            <w:sz w:val="21"/>
            <w:szCs w:val="21"/>
          </w:rPr>
          <w:t>should be able to</w:t>
        </w:r>
      </w:ins>
      <w:ins w:id="1438" w:author="KMAK" w:date="2017-05-19T23:31:00Z">
        <w:r w:rsidR="00C6390C" w:rsidRPr="006C14B5">
          <w:rPr>
            <w:rFonts w:ascii="Courier New" w:hAnsi="Courier New" w:cs="Courier New"/>
            <w:color w:val="000000" w:themeColor="text1"/>
            <w:sz w:val="21"/>
            <w:szCs w:val="21"/>
          </w:rPr>
          <w:t xml:space="preserve"> </w:t>
        </w:r>
      </w:ins>
      <w:ins w:id="1439" w:author="KMAK" w:date="2017-05-19T23:33:00Z">
        <w:r w:rsidR="00C6390C" w:rsidRPr="006C14B5">
          <w:rPr>
            <w:rFonts w:ascii="Courier New" w:hAnsi="Courier New" w:cs="Courier New"/>
            <w:color w:val="000000" w:themeColor="text1"/>
            <w:sz w:val="21"/>
            <w:szCs w:val="21"/>
          </w:rPr>
          <w:t>logical</w:t>
        </w:r>
      </w:ins>
      <w:ins w:id="1440" w:author="KMAK" w:date="2017-05-19T23:38:00Z">
        <w:r w:rsidR="00A14633" w:rsidRPr="006C14B5">
          <w:rPr>
            <w:rFonts w:ascii="Courier New" w:hAnsi="Courier New" w:cs="Courier New"/>
            <w:color w:val="000000" w:themeColor="text1"/>
            <w:sz w:val="21"/>
            <w:szCs w:val="21"/>
          </w:rPr>
          <w:t>ly</w:t>
        </w:r>
      </w:ins>
      <w:ins w:id="1441" w:author="KMAK" w:date="2017-05-19T23:31:00Z">
        <w:r w:rsidR="00C6390C" w:rsidRPr="006C14B5">
          <w:rPr>
            <w:rFonts w:ascii="Courier New" w:hAnsi="Courier New" w:cs="Courier New"/>
            <w:color w:val="000000" w:themeColor="text1"/>
            <w:sz w:val="21"/>
            <w:szCs w:val="21"/>
          </w:rPr>
          <w:t xml:space="preserve"> </w:t>
        </w:r>
      </w:ins>
      <w:ins w:id="1442" w:author="KMAK" w:date="2017-05-19T23:38:00Z">
        <w:r w:rsidR="00A14633" w:rsidRPr="006C14B5">
          <w:rPr>
            <w:rFonts w:ascii="Courier New" w:hAnsi="Courier New" w:cs="Courier New"/>
            <w:color w:val="000000" w:themeColor="text1"/>
            <w:sz w:val="21"/>
            <w:szCs w:val="21"/>
          </w:rPr>
          <w:t xml:space="preserve">express or </w:t>
        </w:r>
      </w:ins>
      <w:ins w:id="1443" w:author="KMAK" w:date="2017-05-19T23:33:00Z">
        <w:r w:rsidR="00A14633" w:rsidRPr="006C14B5">
          <w:rPr>
            <w:rFonts w:ascii="Courier New" w:hAnsi="Courier New" w:cs="Courier New"/>
            <w:color w:val="000000" w:themeColor="text1"/>
            <w:sz w:val="21"/>
            <w:szCs w:val="21"/>
          </w:rPr>
          <w:t>represent</w:t>
        </w:r>
        <w:r w:rsidR="00C6390C" w:rsidRPr="006C14B5">
          <w:rPr>
            <w:rFonts w:ascii="Courier New" w:hAnsi="Courier New" w:cs="Courier New"/>
            <w:color w:val="000000" w:themeColor="text1"/>
            <w:sz w:val="21"/>
            <w:szCs w:val="21"/>
          </w:rPr>
          <w:t xml:space="preserve"> </w:t>
        </w:r>
      </w:ins>
      <w:ins w:id="1444" w:author="KMAK" w:date="2017-05-19T23:31:00Z">
        <w:r w:rsidR="00C6390C" w:rsidRPr="006C14B5">
          <w:rPr>
            <w:rFonts w:ascii="Courier New" w:hAnsi="Courier New" w:cs="Courier New"/>
            <w:color w:val="000000" w:themeColor="text1"/>
            <w:sz w:val="21"/>
            <w:szCs w:val="21"/>
          </w:rPr>
          <w:t>resource</w:t>
        </w:r>
      </w:ins>
      <w:ins w:id="1445" w:author="KMAK" w:date="2017-05-19T23:34:00Z">
        <w:r w:rsidR="00A14633" w:rsidRPr="006C14B5">
          <w:rPr>
            <w:rFonts w:ascii="Courier New" w:hAnsi="Courier New" w:cs="Courier New"/>
            <w:color w:val="000000" w:themeColor="text1"/>
            <w:sz w:val="21"/>
            <w:szCs w:val="21"/>
          </w:rPr>
          <w:t xml:space="preserve"> requirements </w:t>
        </w:r>
      </w:ins>
      <w:ins w:id="1446" w:author="KMAK" w:date="2017-05-19T23:31:00Z">
        <w:r w:rsidR="00C6390C" w:rsidRPr="006C14B5">
          <w:rPr>
            <w:rFonts w:ascii="Courier New" w:hAnsi="Courier New" w:cs="Courier New"/>
            <w:color w:val="000000" w:themeColor="text1"/>
            <w:sz w:val="21"/>
            <w:szCs w:val="21"/>
          </w:rPr>
          <w:t xml:space="preserve">from </w:t>
        </w:r>
      </w:ins>
      <w:ins w:id="1447" w:author="KMAK" w:date="2017-05-19T23:26:00Z">
        <w:r w:rsidR="00C6390C" w:rsidRPr="006C14B5">
          <w:rPr>
            <w:rFonts w:ascii="Courier New" w:hAnsi="Courier New" w:cs="Courier New"/>
            <w:color w:val="000000" w:themeColor="text1"/>
            <w:sz w:val="21"/>
            <w:szCs w:val="21"/>
          </w:rPr>
          <w:t>different domains running different technologies</w:t>
        </w:r>
      </w:ins>
      <w:ins w:id="1448" w:author="KMAK" w:date="2017-05-19T23:33:00Z">
        <w:r w:rsidR="00A14633" w:rsidRPr="006C14B5">
          <w:rPr>
            <w:rFonts w:ascii="Courier New" w:hAnsi="Courier New" w:cs="Courier New"/>
            <w:color w:val="000000" w:themeColor="text1"/>
            <w:sz w:val="21"/>
            <w:szCs w:val="21"/>
          </w:rPr>
          <w:t>.</w:t>
        </w:r>
      </w:ins>
    </w:p>
    <w:p w14:paraId="6FBD10C2" w14:textId="457CD912" w:rsidR="00FF6804" w:rsidRPr="006C14B5" w:rsidDel="00D553B0" w:rsidRDefault="00FF6804">
      <w:pPr>
        <w:rPr>
          <w:del w:id="1449" w:author="KMAK" w:date="2017-05-19T23:24:00Z"/>
          <w:rFonts w:ascii="Courier New" w:hAnsi="Courier New" w:cs="Courier New"/>
          <w:color w:val="000000" w:themeColor="text1"/>
          <w:sz w:val="21"/>
          <w:szCs w:val="21"/>
        </w:rPr>
      </w:pPr>
    </w:p>
    <w:p w14:paraId="2D860089" w14:textId="79097961" w:rsidR="001054E1" w:rsidRPr="006C14B5" w:rsidDel="0062087C" w:rsidRDefault="001054E1">
      <w:pPr>
        <w:ind w:left="240"/>
        <w:rPr>
          <w:del w:id="1450" w:author="KMAK" w:date="2017-05-19T23:25:00Z"/>
          <w:rFonts w:ascii="Times New Roman" w:hAnsi="Times New Roman" w:cs="Times New Roman"/>
          <w:noProof w:val="0"/>
          <w:color w:val="FF0000"/>
          <w:rPrChange w:id="1451" w:author="Alex Galis" w:date="2017-05-20T19:18:00Z">
            <w:rPr>
              <w:del w:id="1452" w:author="KMAK" w:date="2017-05-19T23:25:00Z"/>
              <w:rFonts w:ascii="Times New Roman" w:hAnsi="Times New Roman" w:cs="Times New Roman"/>
              <w:noProof w:val="0"/>
              <w:color w:val="FF0000"/>
              <w:lang w:val="en-US"/>
            </w:rPr>
          </w:rPrChange>
        </w:rPr>
        <w:pPrChange w:id="1453" w:author="KMAK" w:date="2017-05-19T23:25:00Z">
          <w:pPr>
            <w:ind w:left="660" w:hanging="420"/>
          </w:pPr>
        </w:pPrChange>
      </w:pPr>
      <w:del w:id="1454" w:author="KMAK" w:date="2017-05-19T23:25:00Z">
        <w:r w:rsidRPr="006C14B5" w:rsidDel="0062087C">
          <w:rPr>
            <w:rFonts w:ascii="Wingdings" w:hAnsi="Wingdings" w:cs="Times New Roman"/>
            <w:noProof w:val="0"/>
            <w:color w:val="FF0000"/>
            <w:sz w:val="20"/>
            <w:szCs w:val="20"/>
            <w:rPrChange w:id="1455" w:author="Alex Galis" w:date="2017-05-20T19:18:00Z">
              <w:rPr>
                <w:rFonts w:ascii="Wingdings" w:hAnsi="Wingdings" w:cs="Times New Roman"/>
                <w:noProof w:val="0"/>
                <w:color w:val="FF0000"/>
                <w:sz w:val="20"/>
                <w:szCs w:val="20"/>
                <w:lang w:val="en-US"/>
              </w:rPr>
            </w:rPrChange>
          </w:rPr>
          <w:delText></w:delText>
        </w:r>
        <w:r w:rsidRPr="006C14B5" w:rsidDel="0062087C">
          <w:rPr>
            <w:rFonts w:ascii="Times New Roman" w:hAnsi="Times New Roman" w:cs="Times New Roman"/>
            <w:noProof w:val="0"/>
            <w:color w:val="FF0000"/>
            <w:sz w:val="14"/>
            <w:szCs w:val="14"/>
            <w:rPrChange w:id="1456" w:author="Alex Galis" w:date="2017-05-20T19:18:00Z">
              <w:rPr>
                <w:rFonts w:ascii="Times New Roman" w:hAnsi="Times New Roman" w:cs="Times New Roman"/>
                <w:noProof w:val="0"/>
                <w:color w:val="FF0000"/>
                <w:sz w:val="14"/>
                <w:szCs w:val="14"/>
                <w:lang w:val="en-US"/>
              </w:rPr>
            </w:rPrChange>
          </w:rPr>
          <w:delText>  </w:delText>
        </w:r>
        <w:r w:rsidRPr="006C14B5" w:rsidDel="0062087C">
          <w:rPr>
            <w:rFonts w:ascii="Arial Unicode MS" w:eastAsia="Arial Unicode MS" w:hAnsi="Arial Unicode MS" w:cs="Arial Unicode MS"/>
            <w:noProof w:val="0"/>
            <w:color w:val="FF0000"/>
            <w:sz w:val="21"/>
            <w:szCs w:val="21"/>
            <w:rPrChange w:id="1457" w:author="Alex Galis" w:date="2017-05-20T19:18:00Z">
              <w:rPr>
                <w:rFonts w:ascii="Arial Unicode MS" w:eastAsia="Arial Unicode MS" w:hAnsi="Arial Unicode MS" w:cs="Arial Unicode MS"/>
                <w:noProof w:val="0"/>
                <w:color w:val="FF0000"/>
                <w:sz w:val="21"/>
                <w:szCs w:val="21"/>
                <w:lang w:val="en-US"/>
              </w:rPr>
            </w:rPrChange>
          </w:rPr>
          <w:delText>I</w:delText>
        </w:r>
        <w:r w:rsidRPr="006C14B5" w:rsidDel="0062087C">
          <w:rPr>
            <w:rFonts w:ascii="Arial" w:hAnsi="Arial" w:cs="Arial"/>
            <w:noProof w:val="0"/>
            <w:color w:val="FF0000"/>
            <w:sz w:val="20"/>
            <w:szCs w:val="20"/>
            <w:rPrChange w:id="1458" w:author="Alex Galis" w:date="2017-05-20T19:18:00Z">
              <w:rPr>
                <w:rFonts w:ascii="Arial" w:hAnsi="Arial" w:cs="Arial"/>
                <w:noProof w:val="0"/>
                <w:color w:val="FF0000"/>
                <w:sz w:val="20"/>
                <w:szCs w:val="20"/>
                <w:lang w:val="en-US"/>
              </w:rPr>
            </w:rPrChange>
          </w:rPr>
          <w:delText>nformation Model -The main purpose of an information model is to model managed objects at a conceptual level, independent of any specific implementations or protocols used to transport the data.  The degree of specificity (or detail) of the abstractions defined in the information model depends on the modeling needs of its designers.  In order to make the overall design as clear as possible, an information model should hide all protocol and implementation details.  Another important characteristic of an information model is that it defines relationships between managed objects.</w:delText>
        </w:r>
      </w:del>
    </w:p>
    <w:p w14:paraId="08CF40F2" w14:textId="550382B6" w:rsidR="001054E1" w:rsidRPr="006C14B5" w:rsidDel="0062087C" w:rsidRDefault="001054E1">
      <w:pPr>
        <w:ind w:left="240"/>
        <w:rPr>
          <w:del w:id="1459" w:author="KMAK" w:date="2017-05-19T23:25:00Z"/>
          <w:rFonts w:ascii="Times New Roman" w:hAnsi="Times New Roman" w:cs="Times New Roman"/>
          <w:noProof w:val="0"/>
          <w:color w:val="FF0000"/>
          <w:rPrChange w:id="1460" w:author="Alex Galis" w:date="2017-05-20T19:18:00Z">
            <w:rPr>
              <w:del w:id="1461" w:author="KMAK" w:date="2017-05-19T23:25:00Z"/>
              <w:rFonts w:ascii="Times New Roman" w:hAnsi="Times New Roman" w:cs="Times New Roman"/>
              <w:noProof w:val="0"/>
              <w:color w:val="FF0000"/>
              <w:lang w:val="en-US"/>
            </w:rPr>
          </w:rPrChange>
        </w:rPr>
      </w:pPr>
      <w:del w:id="1462" w:author="KMAK" w:date="2017-05-19T23:25:00Z">
        <w:r w:rsidRPr="006C14B5" w:rsidDel="0062087C">
          <w:rPr>
            <w:rFonts w:ascii="Arial" w:hAnsi="Arial" w:cs="Arial"/>
            <w:noProof w:val="0"/>
            <w:color w:val="FF0000"/>
            <w:sz w:val="20"/>
            <w:szCs w:val="20"/>
            <w:rPrChange w:id="1463" w:author="Alex Galis" w:date="2017-05-20T19:18:00Z">
              <w:rPr>
                <w:rFonts w:ascii="Arial" w:hAnsi="Arial" w:cs="Arial"/>
                <w:noProof w:val="0"/>
                <w:color w:val="FF0000"/>
                <w:sz w:val="20"/>
                <w:szCs w:val="20"/>
                <w:lang w:val="en-US"/>
              </w:rPr>
            </w:rPrChange>
          </w:rPr>
          <w:delText> </w:delText>
        </w:r>
      </w:del>
    </w:p>
    <w:p w14:paraId="11FB27BC" w14:textId="5A89110C" w:rsidR="001054E1" w:rsidRPr="006C14B5" w:rsidDel="0062087C" w:rsidRDefault="001054E1">
      <w:pPr>
        <w:ind w:left="240"/>
        <w:rPr>
          <w:del w:id="1464" w:author="KMAK" w:date="2017-05-19T23:25:00Z"/>
          <w:rFonts w:ascii="Times New Roman" w:hAnsi="Times New Roman" w:cs="Times New Roman"/>
          <w:noProof w:val="0"/>
          <w:color w:val="FF0000"/>
          <w:rPrChange w:id="1465" w:author="Alex Galis" w:date="2017-05-20T19:18:00Z">
            <w:rPr>
              <w:del w:id="1466" w:author="KMAK" w:date="2017-05-19T23:25:00Z"/>
              <w:rFonts w:ascii="Times New Roman" w:hAnsi="Times New Roman" w:cs="Times New Roman"/>
              <w:noProof w:val="0"/>
              <w:color w:val="FF0000"/>
              <w:lang w:val="en-US"/>
            </w:rPr>
          </w:rPrChange>
        </w:rPr>
        <w:pPrChange w:id="1467" w:author="KMAK" w:date="2017-05-19T23:25:00Z">
          <w:pPr>
            <w:ind w:left="660" w:hanging="420"/>
          </w:pPr>
        </w:pPrChange>
      </w:pPr>
      <w:del w:id="1468" w:author="KMAK" w:date="2017-05-19T23:25:00Z">
        <w:r w:rsidRPr="006C14B5" w:rsidDel="0062087C">
          <w:rPr>
            <w:rFonts w:ascii="Wingdings" w:hAnsi="Wingdings" w:cs="Times New Roman"/>
            <w:noProof w:val="0"/>
            <w:color w:val="FF0000"/>
            <w:sz w:val="20"/>
            <w:szCs w:val="20"/>
            <w:rPrChange w:id="1469" w:author="Alex Galis" w:date="2017-05-20T19:18:00Z">
              <w:rPr>
                <w:rFonts w:ascii="Wingdings" w:hAnsi="Wingdings" w:cs="Times New Roman"/>
                <w:noProof w:val="0"/>
                <w:color w:val="FF0000"/>
                <w:sz w:val="20"/>
                <w:szCs w:val="20"/>
                <w:lang w:val="en-US"/>
              </w:rPr>
            </w:rPrChange>
          </w:rPr>
          <w:delText></w:delText>
        </w:r>
        <w:r w:rsidRPr="006C14B5" w:rsidDel="0062087C">
          <w:rPr>
            <w:rFonts w:ascii="Times New Roman" w:hAnsi="Times New Roman" w:cs="Times New Roman"/>
            <w:noProof w:val="0"/>
            <w:color w:val="FF0000"/>
            <w:sz w:val="14"/>
            <w:szCs w:val="14"/>
            <w:rPrChange w:id="1470" w:author="Alex Galis" w:date="2017-05-20T19:18:00Z">
              <w:rPr>
                <w:rFonts w:ascii="Times New Roman" w:hAnsi="Times New Roman" w:cs="Times New Roman"/>
                <w:noProof w:val="0"/>
                <w:color w:val="FF0000"/>
                <w:sz w:val="14"/>
                <w:szCs w:val="14"/>
                <w:lang w:val="en-US"/>
              </w:rPr>
            </w:rPrChange>
          </w:rPr>
          <w:delText>  </w:delText>
        </w:r>
        <w:r w:rsidRPr="006C14B5" w:rsidDel="0062087C">
          <w:rPr>
            <w:rFonts w:ascii="Arial" w:hAnsi="Arial" w:cs="Arial"/>
            <w:noProof w:val="0"/>
            <w:color w:val="FF0000"/>
            <w:sz w:val="20"/>
            <w:szCs w:val="20"/>
            <w:rPrChange w:id="1471" w:author="Alex Galis" w:date="2017-05-20T19:18:00Z">
              <w:rPr>
                <w:rFonts w:ascii="Arial" w:hAnsi="Arial" w:cs="Arial"/>
                <w:noProof w:val="0"/>
                <w:color w:val="FF0000"/>
                <w:sz w:val="20"/>
                <w:szCs w:val="20"/>
                <w:lang w:val="en-US"/>
              </w:rPr>
            </w:rPrChange>
          </w:rPr>
          <w:delText>Data models - conversely, are defined at a lower level of abstraction and include many details.  They are intended for implementers and include protocol-specific constructs.</w:delText>
        </w:r>
      </w:del>
    </w:p>
    <w:p w14:paraId="6B300407" w14:textId="15B1351C" w:rsidR="001054E1" w:rsidRPr="006C14B5" w:rsidDel="0062087C" w:rsidRDefault="001054E1">
      <w:pPr>
        <w:ind w:left="240"/>
        <w:rPr>
          <w:del w:id="1472" w:author="KMAK" w:date="2017-05-19T23:25:00Z"/>
          <w:rFonts w:ascii="Times New Roman" w:hAnsi="Times New Roman" w:cs="Times New Roman"/>
          <w:noProof w:val="0"/>
          <w:color w:val="FF0000"/>
          <w:rPrChange w:id="1473" w:author="Alex Galis" w:date="2017-05-20T19:18:00Z">
            <w:rPr>
              <w:del w:id="1474" w:author="KMAK" w:date="2017-05-19T23:25:00Z"/>
              <w:rFonts w:ascii="Times New Roman" w:hAnsi="Times New Roman" w:cs="Times New Roman"/>
              <w:noProof w:val="0"/>
              <w:color w:val="FF0000"/>
              <w:lang w:val="en-US"/>
            </w:rPr>
          </w:rPrChange>
        </w:rPr>
      </w:pPr>
      <w:del w:id="1475" w:author="KMAK" w:date="2017-05-19T23:25:00Z">
        <w:r w:rsidRPr="006C14B5" w:rsidDel="0062087C">
          <w:rPr>
            <w:rFonts w:ascii="Arial" w:hAnsi="Arial" w:cs="Arial"/>
            <w:noProof w:val="0"/>
            <w:color w:val="FF0000"/>
            <w:sz w:val="20"/>
            <w:szCs w:val="20"/>
            <w:rPrChange w:id="1476" w:author="Alex Galis" w:date="2017-05-20T19:18:00Z">
              <w:rPr>
                <w:rFonts w:ascii="Arial" w:hAnsi="Arial" w:cs="Arial"/>
                <w:noProof w:val="0"/>
                <w:color w:val="FF0000"/>
                <w:sz w:val="20"/>
                <w:szCs w:val="20"/>
                <w:lang w:val="en-US"/>
              </w:rPr>
            </w:rPrChange>
          </w:rPr>
          <w:delText> </w:delText>
        </w:r>
      </w:del>
    </w:p>
    <w:p w14:paraId="2C176B3E" w14:textId="586CEF70" w:rsidR="001054E1" w:rsidRPr="006C14B5" w:rsidRDefault="001054E1">
      <w:pPr>
        <w:ind w:left="240"/>
        <w:rPr>
          <w:rFonts w:ascii="Times New Roman" w:hAnsi="Times New Roman" w:cs="Times New Roman"/>
          <w:noProof w:val="0"/>
          <w:color w:val="FF0000"/>
          <w:rPrChange w:id="1477" w:author="Alex Galis" w:date="2017-05-20T19:18:00Z">
            <w:rPr>
              <w:rFonts w:ascii="Times New Roman" w:hAnsi="Times New Roman" w:cs="Times New Roman"/>
              <w:noProof w:val="0"/>
              <w:color w:val="FF0000"/>
              <w:lang w:val="en-US"/>
            </w:rPr>
          </w:rPrChange>
        </w:rPr>
        <w:pPrChange w:id="1478" w:author="KMAK" w:date="2017-05-19T23:25:00Z">
          <w:pPr>
            <w:ind w:left="660" w:hanging="420"/>
          </w:pPr>
        </w:pPrChange>
      </w:pPr>
      <w:del w:id="1479" w:author="KMAK" w:date="2017-05-19T23:25:00Z">
        <w:r w:rsidRPr="006C14B5" w:rsidDel="0062087C">
          <w:rPr>
            <w:rFonts w:ascii="Wingdings" w:hAnsi="Wingdings" w:cs="Times New Roman"/>
            <w:noProof w:val="0"/>
            <w:color w:val="FF0000"/>
            <w:sz w:val="20"/>
            <w:szCs w:val="20"/>
            <w:rPrChange w:id="1480" w:author="Alex Galis" w:date="2017-05-20T19:18:00Z">
              <w:rPr>
                <w:rFonts w:ascii="Wingdings" w:hAnsi="Wingdings" w:cs="Times New Roman"/>
                <w:noProof w:val="0"/>
                <w:color w:val="FF0000"/>
                <w:sz w:val="20"/>
                <w:szCs w:val="20"/>
                <w:lang w:val="en-US"/>
              </w:rPr>
            </w:rPrChange>
          </w:rPr>
          <w:delText></w:delText>
        </w:r>
        <w:r w:rsidRPr="006C14B5" w:rsidDel="0062087C">
          <w:rPr>
            <w:rFonts w:ascii="Times New Roman" w:hAnsi="Times New Roman" w:cs="Times New Roman"/>
            <w:noProof w:val="0"/>
            <w:color w:val="FF0000"/>
            <w:sz w:val="14"/>
            <w:szCs w:val="14"/>
            <w:rPrChange w:id="1481" w:author="Alex Galis" w:date="2017-05-20T19:18:00Z">
              <w:rPr>
                <w:rFonts w:ascii="Times New Roman" w:hAnsi="Times New Roman" w:cs="Times New Roman"/>
                <w:noProof w:val="0"/>
                <w:color w:val="FF0000"/>
                <w:sz w:val="14"/>
                <w:szCs w:val="14"/>
                <w:lang w:val="en-US"/>
              </w:rPr>
            </w:rPrChange>
          </w:rPr>
          <w:delText>  </w:delText>
        </w:r>
        <w:r w:rsidRPr="006C14B5" w:rsidDel="0062087C">
          <w:rPr>
            <w:rFonts w:ascii="Arial" w:hAnsi="Arial" w:cs="Arial"/>
            <w:noProof w:val="0"/>
            <w:color w:val="FF0000"/>
            <w:sz w:val="20"/>
            <w:szCs w:val="20"/>
            <w:rPrChange w:id="1482" w:author="Alex Galis" w:date="2017-05-20T19:18:00Z">
              <w:rPr>
                <w:rFonts w:ascii="Arial" w:hAnsi="Arial" w:cs="Arial"/>
                <w:noProof w:val="0"/>
                <w:color w:val="FF0000"/>
                <w:sz w:val="20"/>
                <w:szCs w:val="20"/>
                <w:lang w:val="en-US"/>
              </w:rPr>
            </w:rPrChange>
          </w:rPr>
          <w:delText>Customer Service Model:  A customer service model is used to describe a service as offered or delivered to a customer by a network operator.  It can be used by a human (via a user interface such as a GUI, web form, or CLI) or by software to configure or request a service and may equally be consumed by a human (such as via an order fulfillment system) or by a software component.  Such models are sometimes referred to simply as "service models" [I-D.ietf-l3sm-l3vpn-service-model]. A customer service model is expressed as a core set of parameters that are common across network operators: additional features that are specific to the offerings of individual network operators would be defined in extensions or augmentations of the model.  Except where specific technology details (such as encapsulations, or mechanisms applied on access links) are directly pertinent to the customer, customer service models are technology agnostic so that the customer does have influence over or knowledge of how the network operator engineers the service.</w:delText>
        </w:r>
      </w:del>
    </w:p>
    <w:p w14:paraId="1979F62E" w14:textId="77777777" w:rsidR="001054E1" w:rsidRPr="006C14B5" w:rsidDel="0062087C" w:rsidRDefault="001054E1" w:rsidP="001054E1">
      <w:pPr>
        <w:rPr>
          <w:del w:id="1483" w:author="KMAK" w:date="2017-05-19T23:26:00Z"/>
          <w:rFonts w:ascii="Times New Roman" w:hAnsi="Times New Roman" w:cs="Times New Roman"/>
          <w:noProof w:val="0"/>
          <w:color w:val="000000"/>
          <w:rPrChange w:id="1484" w:author="Alex Galis" w:date="2017-05-20T19:18:00Z">
            <w:rPr>
              <w:del w:id="1485" w:author="KMAK" w:date="2017-05-19T23:26:00Z"/>
              <w:rFonts w:ascii="Times New Roman" w:hAnsi="Times New Roman" w:cs="Times New Roman"/>
              <w:noProof w:val="0"/>
              <w:color w:val="000000"/>
              <w:lang w:val="en-US"/>
            </w:rPr>
          </w:rPrChange>
        </w:rPr>
      </w:pPr>
      <w:r w:rsidRPr="006C14B5">
        <w:rPr>
          <w:rFonts w:ascii="Arial" w:hAnsi="Arial" w:cs="Arial"/>
          <w:noProof w:val="0"/>
          <w:color w:val="000000"/>
          <w:sz w:val="20"/>
          <w:szCs w:val="20"/>
          <w:rPrChange w:id="1486" w:author="Alex Galis" w:date="2017-05-20T19:18:00Z">
            <w:rPr>
              <w:rFonts w:ascii="Arial" w:hAnsi="Arial" w:cs="Arial"/>
              <w:noProof w:val="0"/>
              <w:color w:val="000000"/>
              <w:sz w:val="20"/>
              <w:szCs w:val="20"/>
              <w:lang w:val="en-US"/>
            </w:rPr>
          </w:rPrChange>
        </w:rPr>
        <w:t> </w:t>
      </w:r>
    </w:p>
    <w:p w14:paraId="76E5EF37" w14:textId="0938A7B2" w:rsidR="001054E1" w:rsidRPr="006C14B5" w:rsidDel="0062087C" w:rsidRDefault="001054E1" w:rsidP="001054E1">
      <w:pPr>
        <w:rPr>
          <w:del w:id="1487" w:author="KMAK" w:date="2017-05-19T23:26:00Z"/>
          <w:rFonts w:ascii="Times New Roman" w:hAnsi="Times New Roman" w:cs="Times New Roman"/>
          <w:noProof w:val="0"/>
          <w:color w:val="000000"/>
          <w:rPrChange w:id="1488" w:author="Alex Galis" w:date="2017-05-20T19:18:00Z">
            <w:rPr>
              <w:del w:id="1489" w:author="KMAK" w:date="2017-05-19T23:26:00Z"/>
              <w:rFonts w:ascii="Times New Roman" w:hAnsi="Times New Roman" w:cs="Times New Roman"/>
              <w:noProof w:val="0"/>
              <w:color w:val="000000"/>
              <w:lang w:val="en-US"/>
            </w:rPr>
          </w:rPrChange>
        </w:rPr>
      </w:pPr>
      <w:del w:id="1490" w:author="KMAK" w:date="2017-05-19T23:26:00Z">
        <w:r w:rsidRPr="006C14B5" w:rsidDel="0062087C">
          <w:rPr>
            <w:rFonts w:ascii="Arial" w:hAnsi="Arial" w:cs="Arial"/>
            <w:noProof w:val="0"/>
            <w:color w:val="000000"/>
            <w:sz w:val="20"/>
            <w:szCs w:val="20"/>
            <w:rPrChange w:id="1491" w:author="Alex Galis" w:date="2017-05-20T19:18:00Z">
              <w:rPr>
                <w:rFonts w:ascii="Arial" w:hAnsi="Arial" w:cs="Arial"/>
                <w:noProof w:val="0"/>
                <w:color w:val="000000"/>
                <w:sz w:val="20"/>
                <w:szCs w:val="20"/>
                <w:lang w:val="en-US"/>
              </w:rPr>
            </w:rPrChange>
          </w:rPr>
          <w:delText>IMO, if we go back to Qiang’s initial notation, Network Slicing Resource Specification is more like a Customer Service Model and this fit with Med’s service model concerns.</w:delText>
        </w:r>
      </w:del>
    </w:p>
    <w:p w14:paraId="6E170D22" w14:textId="7CBC1AD9" w:rsidR="001054E1" w:rsidRPr="006C14B5" w:rsidDel="0062087C" w:rsidRDefault="001054E1" w:rsidP="001054E1">
      <w:pPr>
        <w:rPr>
          <w:del w:id="1492" w:author="KMAK" w:date="2017-05-19T23:26:00Z"/>
          <w:rFonts w:ascii="Times New Roman" w:hAnsi="Times New Roman" w:cs="Times New Roman"/>
          <w:noProof w:val="0"/>
          <w:color w:val="000000"/>
          <w:rPrChange w:id="1493" w:author="Alex Galis" w:date="2017-05-20T19:18:00Z">
            <w:rPr>
              <w:del w:id="1494" w:author="KMAK" w:date="2017-05-19T23:26:00Z"/>
              <w:rFonts w:ascii="Times New Roman" w:hAnsi="Times New Roman" w:cs="Times New Roman"/>
              <w:noProof w:val="0"/>
              <w:color w:val="000000"/>
              <w:lang w:val="en-US"/>
            </w:rPr>
          </w:rPrChange>
        </w:rPr>
      </w:pPr>
      <w:del w:id="1495" w:author="KMAK" w:date="2017-05-19T23:26:00Z">
        <w:r w:rsidRPr="006C14B5" w:rsidDel="0062087C">
          <w:rPr>
            <w:rFonts w:ascii="Arial" w:hAnsi="Arial" w:cs="Arial"/>
            <w:noProof w:val="0"/>
            <w:color w:val="000000"/>
            <w:sz w:val="20"/>
            <w:szCs w:val="20"/>
            <w:rPrChange w:id="1496" w:author="Alex Galis" w:date="2017-05-20T19:18:00Z">
              <w:rPr>
                <w:rFonts w:ascii="Arial" w:hAnsi="Arial" w:cs="Arial"/>
                <w:noProof w:val="0"/>
                <w:color w:val="000000"/>
                <w:sz w:val="20"/>
                <w:szCs w:val="20"/>
                <w:lang w:val="en-US"/>
              </w:rPr>
            </w:rPrChange>
          </w:rPr>
          <w:delText> </w:delText>
        </w:r>
      </w:del>
    </w:p>
    <w:p w14:paraId="055FD0CF" w14:textId="2270BFB6" w:rsidR="001054E1" w:rsidRPr="006C14B5" w:rsidDel="0062087C" w:rsidRDefault="001054E1">
      <w:pPr>
        <w:rPr>
          <w:del w:id="1497" w:author="KMAK" w:date="2017-05-19T23:26:00Z"/>
          <w:rFonts w:ascii="Times New Roman" w:hAnsi="Times New Roman" w:cs="Times New Roman"/>
          <w:noProof w:val="0"/>
          <w:color w:val="FF0000"/>
          <w:rPrChange w:id="1498" w:author="Alex Galis" w:date="2017-05-20T19:18:00Z">
            <w:rPr>
              <w:del w:id="1499" w:author="KMAK" w:date="2017-05-19T23:26:00Z"/>
              <w:rFonts w:ascii="Times New Roman" w:hAnsi="Times New Roman" w:cs="Times New Roman"/>
              <w:noProof w:val="0"/>
              <w:color w:val="FF0000"/>
              <w:lang w:val="en-US"/>
            </w:rPr>
          </w:rPrChange>
        </w:rPr>
      </w:pPr>
      <w:del w:id="1500" w:author="KMAK" w:date="2017-05-19T23:26:00Z">
        <w:r w:rsidRPr="006C14B5" w:rsidDel="0062087C">
          <w:rPr>
            <w:rFonts w:ascii="Arial" w:hAnsi="Arial" w:cs="Arial"/>
            <w:noProof w:val="0"/>
            <w:color w:val="000000"/>
            <w:sz w:val="20"/>
            <w:szCs w:val="20"/>
            <w:rPrChange w:id="1501" w:author="Alex Galis" w:date="2017-05-20T19:18:00Z">
              <w:rPr>
                <w:rFonts w:ascii="Arial" w:hAnsi="Arial" w:cs="Arial"/>
                <w:noProof w:val="0"/>
                <w:color w:val="000000"/>
                <w:sz w:val="20"/>
                <w:szCs w:val="20"/>
                <w:lang w:val="en-US"/>
              </w:rPr>
            </w:rPrChange>
          </w:rPr>
          <w:delText xml:space="preserve">I am currently not sure if NS will go to the level of data model since this may be a implementation-specific (a southbound interface of a SDN ctrl of specific domain) issue viewing from NS perspective. Putting this </w:delText>
        </w:r>
        <w:r w:rsidRPr="006C14B5" w:rsidDel="0062087C">
          <w:rPr>
            <w:rFonts w:ascii="Arial" w:hAnsi="Arial" w:cs="Arial"/>
            <w:noProof w:val="0"/>
            <w:color w:val="FF0000"/>
            <w:sz w:val="20"/>
            <w:szCs w:val="20"/>
            <w:rPrChange w:id="1502" w:author="Alex Galis" w:date="2017-05-20T19:18:00Z">
              <w:rPr>
                <w:rFonts w:ascii="Arial" w:hAnsi="Arial" w:cs="Arial"/>
                <w:noProof w:val="0"/>
                <w:color w:val="FF0000"/>
                <w:sz w:val="20"/>
                <w:szCs w:val="20"/>
                <w:lang w:val="en-US"/>
              </w:rPr>
            </w:rPrChange>
          </w:rPr>
          <w:delText>aside, IMO Kiran’s concern of abstraction seems to fit more with Information Model.</w:delText>
        </w:r>
      </w:del>
    </w:p>
    <w:p w14:paraId="47DA47A0" w14:textId="77777777" w:rsidR="001054E1" w:rsidRPr="006C14B5" w:rsidRDefault="001054E1" w:rsidP="001054E1">
      <w:pPr>
        <w:rPr>
          <w:rFonts w:ascii="Times New Roman" w:hAnsi="Times New Roman" w:cs="Times New Roman"/>
          <w:noProof w:val="0"/>
          <w:color w:val="000000"/>
          <w:rPrChange w:id="1503" w:author="Alex Galis" w:date="2017-05-20T19:18:00Z">
            <w:rPr>
              <w:rFonts w:ascii="Times New Roman" w:hAnsi="Times New Roman" w:cs="Times New Roman"/>
              <w:noProof w:val="0"/>
              <w:color w:val="000000"/>
              <w:lang w:val="en-US"/>
            </w:rPr>
          </w:rPrChange>
        </w:rPr>
      </w:pPr>
      <w:r w:rsidRPr="006C14B5">
        <w:rPr>
          <w:rFonts w:ascii="Arial" w:hAnsi="Arial" w:cs="Arial"/>
          <w:noProof w:val="0"/>
          <w:color w:val="000000"/>
          <w:sz w:val="20"/>
          <w:szCs w:val="20"/>
          <w:rPrChange w:id="1504" w:author="Alex Galis" w:date="2017-05-20T19:18:00Z">
            <w:rPr>
              <w:rFonts w:ascii="Arial" w:hAnsi="Arial" w:cs="Arial"/>
              <w:noProof w:val="0"/>
              <w:color w:val="000000"/>
              <w:sz w:val="20"/>
              <w:szCs w:val="20"/>
              <w:lang w:val="en-US"/>
            </w:rPr>
          </w:rPrChange>
        </w:rPr>
        <w:t> </w:t>
      </w:r>
    </w:p>
    <w:p w14:paraId="1BFAA855" w14:textId="335B824B" w:rsidR="001054E1" w:rsidRPr="006C14B5" w:rsidDel="00C6390C" w:rsidRDefault="001054E1" w:rsidP="001054E1">
      <w:pPr>
        <w:rPr>
          <w:del w:id="1505" w:author="KMAK" w:date="2017-05-19T23:29:00Z"/>
          <w:rFonts w:ascii="Times New Roman" w:hAnsi="Times New Roman" w:cs="Times New Roman"/>
          <w:noProof w:val="0"/>
          <w:color w:val="000000"/>
          <w:rPrChange w:id="1506" w:author="Alex Galis" w:date="2017-05-20T19:18:00Z">
            <w:rPr>
              <w:del w:id="1507" w:author="KMAK" w:date="2017-05-19T23:29:00Z"/>
              <w:rFonts w:ascii="Times New Roman" w:hAnsi="Times New Roman" w:cs="Times New Roman"/>
              <w:noProof w:val="0"/>
              <w:color w:val="000000"/>
              <w:lang w:val="en-US"/>
            </w:rPr>
          </w:rPrChange>
        </w:rPr>
      </w:pPr>
      <w:del w:id="1508" w:author="KMAK" w:date="2017-05-19T23:29:00Z">
        <w:r w:rsidRPr="006C14B5" w:rsidDel="00C6390C">
          <w:rPr>
            <w:rFonts w:ascii="Arial" w:hAnsi="Arial" w:cs="Arial"/>
            <w:noProof w:val="0"/>
            <w:color w:val="000000"/>
            <w:sz w:val="20"/>
            <w:szCs w:val="20"/>
            <w:rPrChange w:id="1509" w:author="Alex Galis" w:date="2017-05-20T19:18:00Z">
              <w:rPr>
                <w:rFonts w:ascii="Arial" w:hAnsi="Arial" w:cs="Arial"/>
                <w:noProof w:val="0"/>
                <w:color w:val="000000"/>
                <w:sz w:val="20"/>
                <w:szCs w:val="20"/>
                <w:lang w:val="en-US"/>
              </w:rPr>
            </w:rPrChange>
          </w:rPr>
          <w:delText>If I can be more specific, saying that we have a global NS manager instance, I feel that Med’s concern lies more on the interface from this manager to customers (NS tenants), whilst Kiran’s more to different domains/network resources. They may indeed have different abstraction levels.</w:delText>
        </w:r>
      </w:del>
    </w:p>
    <w:p w14:paraId="33D5C539" w14:textId="58A237AF" w:rsidR="001054E1" w:rsidRPr="006A4E92" w:rsidDel="00C6390C" w:rsidRDefault="001054E1" w:rsidP="00F910B3">
      <w:pPr>
        <w:rPr>
          <w:del w:id="1510" w:author="KMAK" w:date="2017-05-19T23:29:00Z"/>
          <w:rFonts w:ascii="Courier New" w:hAnsi="Courier New" w:cs="Courier New"/>
          <w:color w:val="000000" w:themeColor="text1"/>
          <w:sz w:val="21"/>
          <w:szCs w:val="21"/>
        </w:rPr>
      </w:pPr>
    </w:p>
    <w:p w14:paraId="045105FB" w14:textId="423B2992" w:rsidR="008173BA" w:rsidRPr="006C14B5" w:rsidDel="00C6390C" w:rsidRDefault="008173BA" w:rsidP="008173BA">
      <w:pPr>
        <w:rPr>
          <w:del w:id="1511" w:author="KMAK" w:date="2017-05-19T23:29:00Z"/>
          <w:rFonts w:ascii="Times New Roman" w:hAnsi="Times New Roman" w:cs="Times New Roman"/>
          <w:noProof w:val="0"/>
          <w:color w:val="000000"/>
          <w:rPrChange w:id="1512" w:author="Alex Galis" w:date="2017-05-20T19:18:00Z">
            <w:rPr>
              <w:del w:id="1513" w:author="KMAK" w:date="2017-05-19T23:29:00Z"/>
              <w:rFonts w:ascii="Times New Roman" w:hAnsi="Times New Roman" w:cs="Times New Roman"/>
              <w:noProof w:val="0"/>
              <w:color w:val="000000"/>
              <w:lang w:val="en-US"/>
            </w:rPr>
          </w:rPrChange>
        </w:rPr>
      </w:pPr>
      <w:del w:id="1514" w:author="KMAK" w:date="2017-05-19T23:29:00Z">
        <w:r w:rsidRPr="006C14B5" w:rsidDel="00C6390C">
          <w:rPr>
            <w:rFonts w:ascii="Calibri" w:hAnsi="Calibri" w:cs="Times New Roman"/>
            <w:noProof w:val="0"/>
            <w:color w:val="000000"/>
            <w:sz w:val="22"/>
            <w:szCs w:val="22"/>
            <w:rPrChange w:id="1515" w:author="Alex Galis" w:date="2017-05-20T19:18:00Z">
              <w:rPr>
                <w:rFonts w:ascii="Calibri" w:hAnsi="Calibri" w:cs="Times New Roman"/>
                <w:noProof w:val="0"/>
                <w:color w:val="000000"/>
                <w:sz w:val="22"/>
                <w:szCs w:val="22"/>
                <w:lang w:val="en-US"/>
              </w:rPr>
            </w:rPrChange>
          </w:rPr>
          <w:delText>I am not denying that slicing is primarily a management activity. But I also think direct link to data-model runs the risk of limiting scope with i2rs or similar work area. The real value is in highlighting gaps why abstraction for slice is different (has gaps with regards to other individual VN technologies). First we derive the right infrastructure or framework then propose suitable data model (which maybe combination or enhancement of existing models). For an operator, it is a service; when realized it’s a logical network of a kind and lot more needs to be explained about that.</w:delText>
        </w:r>
      </w:del>
    </w:p>
    <w:p w14:paraId="335F2F99" w14:textId="0EA9519D" w:rsidR="008173BA" w:rsidRPr="006C14B5" w:rsidDel="00A14633" w:rsidRDefault="008173BA" w:rsidP="008173BA">
      <w:pPr>
        <w:rPr>
          <w:del w:id="1516" w:author="KMAK" w:date="2017-05-19T23:39:00Z"/>
          <w:rFonts w:ascii="Times New Roman" w:hAnsi="Times New Roman" w:cs="Times New Roman"/>
          <w:noProof w:val="0"/>
          <w:color w:val="000000"/>
          <w:rPrChange w:id="1517" w:author="Alex Galis" w:date="2017-05-20T19:18:00Z">
            <w:rPr>
              <w:del w:id="1518" w:author="KMAK" w:date="2017-05-19T23:39:00Z"/>
              <w:rFonts w:ascii="Times New Roman" w:hAnsi="Times New Roman" w:cs="Times New Roman"/>
              <w:noProof w:val="0"/>
              <w:color w:val="000000"/>
              <w:lang w:val="en-US"/>
            </w:rPr>
          </w:rPrChange>
        </w:rPr>
      </w:pPr>
      <w:del w:id="1519" w:author="KMAK" w:date="2017-05-19T23:39:00Z">
        <w:r w:rsidRPr="006C14B5" w:rsidDel="00A14633">
          <w:rPr>
            <w:rFonts w:ascii="Calibri" w:hAnsi="Calibri" w:cs="Times New Roman"/>
            <w:noProof w:val="0"/>
            <w:color w:val="000000"/>
            <w:sz w:val="22"/>
            <w:szCs w:val="22"/>
            <w:rPrChange w:id="1520" w:author="Alex Galis" w:date="2017-05-20T19:18:00Z">
              <w:rPr>
                <w:rFonts w:ascii="Calibri" w:hAnsi="Calibri" w:cs="Times New Roman"/>
                <w:noProof w:val="0"/>
                <w:color w:val="000000"/>
                <w:sz w:val="22"/>
                <w:szCs w:val="22"/>
                <w:lang w:val="en-US"/>
              </w:rPr>
            </w:rPrChange>
          </w:rPr>
          <w:delText> </w:delText>
        </w:r>
      </w:del>
    </w:p>
    <w:p w14:paraId="786BAFC0" w14:textId="49DCC72F" w:rsidR="008173BA" w:rsidRPr="006C14B5" w:rsidDel="00A14633" w:rsidRDefault="008173BA" w:rsidP="008173BA">
      <w:pPr>
        <w:rPr>
          <w:del w:id="1521" w:author="KMAK" w:date="2017-05-19T23:39:00Z"/>
          <w:rFonts w:ascii="Times New Roman" w:hAnsi="Times New Roman" w:cs="Times New Roman"/>
          <w:noProof w:val="0"/>
          <w:color w:val="000000"/>
          <w:rPrChange w:id="1522" w:author="Alex Galis" w:date="2017-05-20T19:18:00Z">
            <w:rPr>
              <w:del w:id="1523" w:author="KMAK" w:date="2017-05-19T23:39:00Z"/>
              <w:rFonts w:ascii="Times New Roman" w:hAnsi="Times New Roman" w:cs="Times New Roman"/>
              <w:noProof w:val="0"/>
              <w:color w:val="000000"/>
              <w:lang w:val="en-US"/>
            </w:rPr>
          </w:rPrChange>
        </w:rPr>
      </w:pPr>
      <w:del w:id="1524" w:author="KMAK" w:date="2017-05-19T23:39:00Z">
        <w:r w:rsidRPr="006C14B5" w:rsidDel="00A14633">
          <w:rPr>
            <w:rFonts w:ascii="Courier New" w:hAnsi="Courier New" w:cs="Courier New"/>
            <w:noProof w:val="0"/>
            <w:color w:val="000000"/>
            <w:sz w:val="20"/>
            <w:szCs w:val="20"/>
            <w:rPrChange w:id="1525" w:author="Alex Galis" w:date="2017-05-20T19:18:00Z">
              <w:rPr>
                <w:rFonts w:ascii="Courier New" w:hAnsi="Courier New" w:cs="Courier New"/>
                <w:noProof w:val="0"/>
                <w:color w:val="000000"/>
                <w:sz w:val="20"/>
                <w:szCs w:val="20"/>
                <w:lang w:val="en-US"/>
              </w:rPr>
            </w:rPrChange>
          </w:rPr>
          <w:delText>I hear you.</w:delText>
        </w:r>
      </w:del>
    </w:p>
    <w:p w14:paraId="56425A60" w14:textId="5DD23B2B" w:rsidR="008173BA" w:rsidRPr="006C14B5" w:rsidDel="00A14633" w:rsidRDefault="008173BA" w:rsidP="008173BA">
      <w:pPr>
        <w:rPr>
          <w:del w:id="1526" w:author="KMAK" w:date="2017-05-19T23:39:00Z"/>
          <w:rFonts w:ascii="Times New Roman" w:hAnsi="Times New Roman" w:cs="Times New Roman"/>
          <w:noProof w:val="0"/>
          <w:color w:val="000000"/>
          <w:rPrChange w:id="1527" w:author="Alex Galis" w:date="2017-05-20T19:18:00Z">
            <w:rPr>
              <w:del w:id="1528" w:author="KMAK" w:date="2017-05-19T23:39:00Z"/>
              <w:rFonts w:ascii="Times New Roman" w:hAnsi="Times New Roman" w:cs="Times New Roman"/>
              <w:noProof w:val="0"/>
              <w:color w:val="000000"/>
              <w:lang w:val="en-US"/>
            </w:rPr>
          </w:rPrChange>
        </w:rPr>
      </w:pPr>
      <w:del w:id="1529" w:author="KMAK" w:date="2017-05-19T23:39:00Z">
        <w:r w:rsidRPr="006C14B5" w:rsidDel="00A14633">
          <w:rPr>
            <w:rFonts w:ascii="Courier New" w:hAnsi="Courier New" w:cs="Courier New"/>
            <w:noProof w:val="0"/>
            <w:color w:val="000000"/>
            <w:sz w:val="20"/>
            <w:szCs w:val="20"/>
            <w:rPrChange w:id="1530" w:author="Alex Galis" w:date="2017-05-20T19:18:00Z">
              <w:rPr>
                <w:rFonts w:ascii="Courier New" w:hAnsi="Courier New" w:cs="Courier New"/>
                <w:noProof w:val="0"/>
                <w:color w:val="000000"/>
                <w:sz w:val="20"/>
                <w:szCs w:val="20"/>
                <w:lang w:val="en-US"/>
              </w:rPr>
            </w:rPrChange>
          </w:rPr>
          <w:delText> </w:delText>
        </w:r>
      </w:del>
    </w:p>
    <w:p w14:paraId="4A91F801" w14:textId="32B134BD" w:rsidR="008173BA" w:rsidRPr="006C14B5" w:rsidDel="00A14633" w:rsidRDefault="008173BA" w:rsidP="008173BA">
      <w:pPr>
        <w:rPr>
          <w:del w:id="1531" w:author="KMAK" w:date="2017-05-19T23:39:00Z"/>
          <w:rFonts w:ascii="Times New Roman" w:hAnsi="Times New Roman" w:cs="Times New Roman"/>
          <w:noProof w:val="0"/>
          <w:color w:val="000000"/>
          <w:rPrChange w:id="1532" w:author="Alex Galis" w:date="2017-05-20T19:18:00Z">
            <w:rPr>
              <w:del w:id="1533" w:author="KMAK" w:date="2017-05-19T23:39:00Z"/>
              <w:rFonts w:ascii="Times New Roman" w:hAnsi="Times New Roman" w:cs="Times New Roman"/>
              <w:noProof w:val="0"/>
              <w:color w:val="000000"/>
              <w:lang w:val="en-US"/>
            </w:rPr>
          </w:rPrChange>
        </w:rPr>
      </w:pPr>
      <w:del w:id="1534" w:author="KMAK" w:date="2017-05-19T23:39:00Z">
        <w:r w:rsidRPr="006C14B5" w:rsidDel="00A14633">
          <w:rPr>
            <w:rFonts w:ascii="Courier New" w:hAnsi="Courier New" w:cs="Courier New"/>
            <w:noProof w:val="0"/>
            <w:color w:val="000000"/>
            <w:sz w:val="20"/>
            <w:szCs w:val="20"/>
            <w:rPrChange w:id="1535" w:author="Alex Galis" w:date="2017-05-20T19:18:00Z">
              <w:rPr>
                <w:rFonts w:ascii="Courier New" w:hAnsi="Courier New" w:cs="Courier New"/>
                <w:noProof w:val="0"/>
                <w:color w:val="000000"/>
                <w:sz w:val="20"/>
                <w:szCs w:val="20"/>
                <w:lang w:val="en-US"/>
              </w:rPr>
            </w:rPrChange>
          </w:rPr>
          <w:delText>The exact details of what the term refers to will need to be called out in description text to avoid the risk you described.</w:delText>
        </w:r>
      </w:del>
    </w:p>
    <w:p w14:paraId="5CE4241D" w14:textId="0111BC76" w:rsidR="008173BA" w:rsidRPr="006C14B5" w:rsidDel="00A14633" w:rsidRDefault="008173BA" w:rsidP="008173BA">
      <w:pPr>
        <w:rPr>
          <w:del w:id="1536" w:author="KMAK" w:date="2017-05-19T23:39:00Z"/>
          <w:rFonts w:ascii="Times New Roman" w:hAnsi="Times New Roman" w:cs="Times New Roman"/>
          <w:noProof w:val="0"/>
          <w:color w:val="000000"/>
          <w:rPrChange w:id="1537" w:author="Alex Galis" w:date="2017-05-20T19:18:00Z">
            <w:rPr>
              <w:del w:id="1538" w:author="KMAK" w:date="2017-05-19T23:39:00Z"/>
              <w:rFonts w:ascii="Times New Roman" w:hAnsi="Times New Roman" w:cs="Times New Roman"/>
              <w:noProof w:val="0"/>
              <w:color w:val="000000"/>
              <w:lang w:val="en-US"/>
            </w:rPr>
          </w:rPrChange>
        </w:rPr>
      </w:pPr>
      <w:del w:id="1539" w:author="KMAK" w:date="2017-05-19T23:39:00Z">
        <w:r w:rsidRPr="006C14B5" w:rsidDel="00A14633">
          <w:rPr>
            <w:rFonts w:ascii="Courier New" w:hAnsi="Courier New" w:cs="Courier New"/>
            <w:noProof w:val="0"/>
            <w:color w:val="000000"/>
            <w:sz w:val="20"/>
            <w:szCs w:val="20"/>
            <w:rPrChange w:id="1540" w:author="Alex Galis" w:date="2017-05-20T19:18:00Z">
              <w:rPr>
                <w:rFonts w:ascii="Courier New" w:hAnsi="Courier New" w:cs="Courier New"/>
                <w:noProof w:val="0"/>
                <w:color w:val="000000"/>
                <w:sz w:val="20"/>
                <w:szCs w:val="20"/>
                <w:lang w:val="en-US"/>
              </w:rPr>
            </w:rPrChange>
          </w:rPr>
          <w:delText> </w:delText>
        </w:r>
      </w:del>
    </w:p>
    <w:p w14:paraId="374A6000" w14:textId="206666A6" w:rsidR="008173BA" w:rsidRPr="006C14B5" w:rsidDel="00A14633" w:rsidRDefault="008173BA" w:rsidP="008173BA">
      <w:pPr>
        <w:rPr>
          <w:del w:id="1541" w:author="KMAK" w:date="2017-05-19T23:39:00Z"/>
          <w:rFonts w:ascii="Times New Roman" w:hAnsi="Times New Roman" w:cs="Times New Roman"/>
          <w:noProof w:val="0"/>
          <w:color w:val="000000"/>
          <w:rPrChange w:id="1542" w:author="Alex Galis" w:date="2017-05-20T19:18:00Z">
            <w:rPr>
              <w:del w:id="1543" w:author="KMAK" w:date="2017-05-19T23:39:00Z"/>
              <w:rFonts w:ascii="Times New Roman" w:hAnsi="Times New Roman" w:cs="Times New Roman"/>
              <w:noProof w:val="0"/>
              <w:color w:val="000000"/>
              <w:lang w:val="en-US"/>
            </w:rPr>
          </w:rPrChange>
        </w:rPr>
      </w:pPr>
      <w:del w:id="1544" w:author="KMAK" w:date="2017-05-19T23:39:00Z">
        <w:r w:rsidRPr="006C14B5" w:rsidDel="00A14633">
          <w:rPr>
            <w:rFonts w:ascii="Courier New" w:hAnsi="Courier New" w:cs="Courier New"/>
            <w:noProof w:val="0"/>
            <w:color w:val="000000"/>
            <w:sz w:val="20"/>
            <w:szCs w:val="20"/>
            <w:rPrChange w:id="1545" w:author="Alex Galis" w:date="2017-05-20T19:18:00Z">
              <w:rPr>
                <w:rFonts w:ascii="Courier New" w:hAnsi="Courier New" w:cs="Courier New"/>
                <w:noProof w:val="0"/>
                <w:color w:val="000000"/>
                <w:sz w:val="20"/>
                <w:szCs w:val="20"/>
                <w:lang w:val="en-US"/>
              </w:rPr>
            </w:rPrChange>
          </w:rPr>
          <w:delText>I do see a value in referring to the notion of “network service models” to justify the IETF is appropriate for conducting such effort.</w:delText>
        </w:r>
      </w:del>
    </w:p>
    <w:p w14:paraId="5CEEDC24" w14:textId="61CEF355" w:rsidR="005148CB" w:rsidRPr="006C14B5" w:rsidDel="00A14633" w:rsidRDefault="005148CB" w:rsidP="005148CB">
      <w:pPr>
        <w:jc w:val="both"/>
        <w:rPr>
          <w:del w:id="1546" w:author="KMAK" w:date="2017-05-19T23:39:00Z"/>
          <w:rFonts w:ascii="Times New Roman" w:hAnsi="Times New Roman" w:cs="Times New Roman"/>
          <w:noProof w:val="0"/>
          <w:color w:val="000000"/>
          <w:rPrChange w:id="1547" w:author="Alex Galis" w:date="2017-05-20T19:18:00Z">
            <w:rPr>
              <w:del w:id="1548" w:author="KMAK" w:date="2017-05-19T23:39:00Z"/>
              <w:rFonts w:ascii="Times New Roman" w:hAnsi="Times New Roman" w:cs="Times New Roman"/>
              <w:noProof w:val="0"/>
              <w:color w:val="000000"/>
              <w:lang w:val="en-US"/>
            </w:rPr>
          </w:rPrChange>
        </w:rPr>
      </w:pPr>
      <w:del w:id="1549" w:author="KMAK" w:date="2017-05-19T23:39:00Z">
        <w:r w:rsidRPr="006C14B5" w:rsidDel="00A14633">
          <w:rPr>
            <w:rFonts w:ascii="Calibri" w:hAnsi="Calibri" w:cs="Times New Roman"/>
            <w:noProof w:val="0"/>
            <w:color w:val="000000"/>
            <w:sz w:val="22"/>
            <w:szCs w:val="22"/>
            <w:rPrChange w:id="1550" w:author="Alex Galis" w:date="2017-05-20T19:18:00Z">
              <w:rPr>
                <w:rFonts w:ascii="Calibri" w:hAnsi="Calibri" w:cs="Times New Roman"/>
                <w:noProof w:val="0"/>
                <w:color w:val="000000"/>
                <w:sz w:val="22"/>
                <w:szCs w:val="22"/>
                <w:lang w:val="en-US"/>
              </w:rPr>
            </w:rPrChange>
          </w:rPr>
          <w:delText>The term abstraction or some form of it is important. It is vague today because we don’t know how a slice will be expressed. The abstract concept brings in logical representation of underlying network elements and resources. Even if we call it service exposure it still needs a logical representation.</w:delText>
        </w:r>
      </w:del>
    </w:p>
    <w:p w14:paraId="52803050" w14:textId="51DE4F87" w:rsidR="005148CB" w:rsidRPr="006C14B5" w:rsidDel="00A14633" w:rsidRDefault="005148CB" w:rsidP="005148CB">
      <w:pPr>
        <w:jc w:val="both"/>
        <w:rPr>
          <w:del w:id="1551" w:author="KMAK" w:date="2017-05-19T23:39:00Z"/>
          <w:rFonts w:ascii="Times New Roman" w:hAnsi="Times New Roman" w:cs="Times New Roman"/>
          <w:noProof w:val="0"/>
          <w:color w:val="000000"/>
          <w:rPrChange w:id="1552" w:author="Alex Galis" w:date="2017-05-20T19:18:00Z">
            <w:rPr>
              <w:del w:id="1553" w:author="KMAK" w:date="2017-05-19T23:39:00Z"/>
              <w:rFonts w:ascii="Times New Roman" w:hAnsi="Times New Roman" w:cs="Times New Roman"/>
              <w:noProof w:val="0"/>
              <w:color w:val="000000"/>
              <w:lang w:val="en-US"/>
            </w:rPr>
          </w:rPrChange>
        </w:rPr>
      </w:pPr>
      <w:del w:id="1554" w:author="KMAK" w:date="2017-05-19T23:39:00Z">
        <w:r w:rsidRPr="006C14B5" w:rsidDel="00A14633">
          <w:rPr>
            <w:rFonts w:ascii="Courier New" w:hAnsi="Courier New" w:cs="Courier New"/>
            <w:noProof w:val="0"/>
            <w:color w:val="000000"/>
            <w:sz w:val="20"/>
            <w:szCs w:val="20"/>
            <w:rPrChange w:id="1555" w:author="Alex Galis" w:date="2017-05-20T19:18:00Z">
              <w:rPr>
                <w:rFonts w:ascii="Courier New" w:hAnsi="Courier New" w:cs="Courier New"/>
                <w:noProof w:val="0"/>
                <w:color w:val="000000"/>
                <w:sz w:val="20"/>
                <w:szCs w:val="20"/>
                <w:lang w:val="en-US"/>
              </w:rPr>
            </w:rPrChange>
          </w:rPr>
          <w:delText>[Med] Agree that a logical representation is (always) needed. Actually, I’m insisting on the “service” thing for pragmatic reasons: have a direct link with the classification of data models in draft-ietf-netmod-yang-model-classification to justify that this work is within the IETF scope. </w:delText>
        </w:r>
      </w:del>
    </w:p>
    <w:p w14:paraId="692CC2C2" w14:textId="0ABEC970" w:rsidR="001A0CD4" w:rsidRPr="006C14B5" w:rsidDel="00A14633" w:rsidRDefault="001A0CD4" w:rsidP="001A0CD4">
      <w:pPr>
        <w:rPr>
          <w:del w:id="1556" w:author="KMAK" w:date="2017-05-19T23:39:00Z"/>
          <w:rFonts w:ascii="Times New Roman" w:eastAsia="Times New Roman" w:hAnsi="Times New Roman" w:cs="Times New Roman"/>
          <w:noProof w:val="0"/>
          <w:rPrChange w:id="1557" w:author="Alex Galis" w:date="2017-05-20T19:18:00Z">
            <w:rPr>
              <w:del w:id="1558" w:author="KMAK" w:date="2017-05-19T23:39:00Z"/>
              <w:rFonts w:ascii="Times New Roman" w:eastAsia="Times New Roman" w:hAnsi="Times New Roman" w:cs="Times New Roman"/>
              <w:noProof w:val="0"/>
              <w:lang w:val="en-US"/>
            </w:rPr>
          </w:rPrChange>
        </w:rPr>
      </w:pPr>
      <w:del w:id="1559" w:author="KMAK" w:date="2017-05-19T23:39:00Z">
        <w:r w:rsidRPr="006C14B5" w:rsidDel="00A14633">
          <w:rPr>
            <w:rFonts w:ascii="Calibri" w:eastAsia="Times New Roman" w:hAnsi="Calibri" w:cs="Times New Roman"/>
            <w:noProof w:val="0"/>
            <w:color w:val="1F497D"/>
            <w:sz w:val="21"/>
            <w:szCs w:val="21"/>
            <w:shd w:val="clear" w:color="auto" w:fill="FFFFFF"/>
            <w:rPrChange w:id="1560" w:author="Alex Galis" w:date="2017-05-20T19:18:00Z">
              <w:rPr>
                <w:rFonts w:ascii="Calibri" w:eastAsia="Times New Roman" w:hAnsi="Calibri" w:cs="Times New Roman"/>
                <w:noProof w:val="0"/>
                <w:color w:val="1F497D"/>
                <w:sz w:val="21"/>
                <w:szCs w:val="21"/>
                <w:shd w:val="clear" w:color="auto" w:fill="FFFFFF"/>
                <w:lang w:val="en-US"/>
              </w:rPr>
            </w:rPrChange>
          </w:rPr>
          <w:delText>one is the interface between the customer and the network operator, the other one is the interface to realize the network slice in the real network with suitable technologies. As Kiran mentioned, there may be gaps in realizing the network slices (compared with individual VN technologies), so maybe this also needs to be investigated in the gap analysis.</w:delText>
        </w:r>
      </w:del>
    </w:p>
    <w:p w14:paraId="52F451F6" w14:textId="77777777" w:rsidR="007C7CF4" w:rsidRPr="006A4E92" w:rsidRDefault="007C7CF4" w:rsidP="00F910B3">
      <w:pPr>
        <w:rPr>
          <w:rFonts w:ascii="Courier New" w:hAnsi="Courier New" w:cs="Courier New"/>
          <w:color w:val="000000" w:themeColor="text1"/>
          <w:sz w:val="21"/>
          <w:szCs w:val="21"/>
        </w:rPr>
      </w:pPr>
    </w:p>
    <w:p w14:paraId="51614F39" w14:textId="77777777" w:rsidR="007C7CF4" w:rsidRPr="00177170" w:rsidDel="00A14633" w:rsidRDefault="007C7CF4" w:rsidP="00F910B3">
      <w:pPr>
        <w:rPr>
          <w:del w:id="1561" w:author="KMAK" w:date="2017-05-19T23:39:00Z"/>
          <w:rFonts w:ascii="Courier New" w:hAnsi="Courier New" w:cs="Courier New"/>
          <w:color w:val="000000" w:themeColor="text1"/>
          <w:sz w:val="21"/>
          <w:szCs w:val="21"/>
        </w:rPr>
      </w:pPr>
    </w:p>
    <w:p w14:paraId="009346F2" w14:textId="77777777" w:rsidR="004C0732" w:rsidRPr="00BF4460" w:rsidRDefault="00F910B3" w:rsidP="004C0732">
      <w:pPr>
        <w:rPr>
          <w:rFonts w:ascii="Courier New" w:hAnsi="Courier New" w:cs="Courier New"/>
          <w:color w:val="000000" w:themeColor="text1"/>
          <w:sz w:val="21"/>
          <w:szCs w:val="21"/>
        </w:rPr>
      </w:pPr>
      <w:del w:id="1562" w:author="KMAK" w:date="2017-05-19T23:39:00Z">
        <w:r w:rsidRPr="009E4D88" w:rsidDel="00A14633">
          <w:rPr>
            <w:rFonts w:ascii="Courier New" w:hAnsi="Courier New" w:cs="Courier New"/>
            <w:color w:val="000000" w:themeColor="text1"/>
            <w:sz w:val="21"/>
            <w:szCs w:val="21"/>
          </w:rPr>
          <w:delText xml:space="preserve">6.  </w:delText>
        </w:r>
      </w:del>
      <w:r w:rsidR="004C0732" w:rsidRPr="003C4221">
        <w:rPr>
          <w:rFonts w:ascii="Courier New" w:hAnsi="Courier New" w:cs="Courier New"/>
          <w:color w:val="000000" w:themeColor="text1"/>
          <w:sz w:val="21"/>
          <w:szCs w:val="21"/>
        </w:rPr>
        <w:t>7.  OAM Operation with Custom</w:t>
      </w:r>
      <w:r w:rsidR="004C0732" w:rsidRPr="00BF4460">
        <w:rPr>
          <w:rFonts w:ascii="Courier New" w:hAnsi="Courier New" w:cs="Courier New"/>
          <w:color w:val="000000" w:themeColor="text1"/>
          <w:sz w:val="21"/>
          <w:szCs w:val="21"/>
        </w:rPr>
        <w:t>ized Granularity (Med, Christian)</w:t>
      </w:r>
    </w:p>
    <w:p w14:paraId="2D155D4D" w14:textId="77777777" w:rsidR="004C0732" w:rsidRPr="00FE0A3F" w:rsidRDefault="004C0732" w:rsidP="004C0732">
      <w:pPr>
        <w:rPr>
          <w:rFonts w:ascii="Courier New" w:hAnsi="Courier New" w:cs="Courier New"/>
          <w:color w:val="000000" w:themeColor="text1"/>
          <w:sz w:val="21"/>
          <w:szCs w:val="21"/>
        </w:rPr>
      </w:pPr>
    </w:p>
    <w:p w14:paraId="27A90CF8"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7.1.  Description</w:t>
      </w:r>
    </w:p>
    <w:p w14:paraId="1B635BB4" w14:textId="77777777" w:rsidR="004C0732" w:rsidRPr="006C14B5" w:rsidRDefault="004C0732" w:rsidP="004C0732">
      <w:pPr>
        <w:rPr>
          <w:rFonts w:ascii="Courier New" w:hAnsi="Courier New" w:cs="Courier New"/>
          <w:color w:val="000000" w:themeColor="text1"/>
          <w:sz w:val="21"/>
          <w:szCs w:val="21"/>
        </w:rPr>
      </w:pPr>
    </w:p>
    <w:p w14:paraId="4DC1BCC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 accordance with [RFC6291], OAM is used to denote the following:</w:t>
      </w:r>
    </w:p>
    <w:p w14:paraId="1C74F3B5" w14:textId="77777777" w:rsidR="004C0732" w:rsidRPr="006C14B5" w:rsidRDefault="004C0732" w:rsidP="004C0732">
      <w:pPr>
        <w:rPr>
          <w:rFonts w:ascii="Courier New" w:hAnsi="Courier New" w:cs="Courier New"/>
          <w:color w:val="000000" w:themeColor="text1"/>
          <w:sz w:val="21"/>
          <w:szCs w:val="21"/>
        </w:rPr>
      </w:pPr>
    </w:p>
    <w:p w14:paraId="4DB61FD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Operations: refer to activities that are undertaken to keep the</w:t>
      </w:r>
    </w:p>
    <w:p w14:paraId="5EF0B16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 and the services it deliver up and running.  It includes</w:t>
      </w:r>
    </w:p>
    <w:p w14:paraId="52D2B9F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monitoring the underlying resources and identifying problems.</w:t>
      </w:r>
    </w:p>
    <w:p w14:paraId="793655F5" w14:textId="77777777" w:rsidR="004C0732" w:rsidRPr="006C14B5" w:rsidRDefault="004C0732" w:rsidP="004C0732">
      <w:pPr>
        <w:rPr>
          <w:rFonts w:ascii="Courier New" w:hAnsi="Courier New" w:cs="Courier New"/>
          <w:color w:val="000000" w:themeColor="text1"/>
          <w:sz w:val="21"/>
          <w:szCs w:val="21"/>
        </w:rPr>
      </w:pPr>
    </w:p>
    <w:p w14:paraId="348C8E8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Administration: refer to activities to keep track of resources</w:t>
      </w:r>
    </w:p>
    <w:p w14:paraId="0F452BC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within the network and how they are used.</w:t>
      </w:r>
    </w:p>
    <w:p w14:paraId="6BAC9355" w14:textId="77777777" w:rsidR="004C0732" w:rsidRPr="006C14B5" w:rsidRDefault="004C0732" w:rsidP="004C0732">
      <w:pPr>
        <w:rPr>
          <w:rFonts w:ascii="Courier New" w:hAnsi="Courier New" w:cs="Courier New"/>
          <w:color w:val="000000" w:themeColor="text1"/>
          <w:sz w:val="21"/>
          <w:szCs w:val="21"/>
        </w:rPr>
      </w:pPr>
    </w:p>
    <w:p w14:paraId="569D064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Maintenance: refer to activities to facilitate repairs and</w:t>
      </w:r>
    </w:p>
    <w:p w14:paraId="6105FED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upgrades.  Maintenance also involves corrective and preventive</w:t>
      </w:r>
    </w:p>
    <w:p w14:paraId="3E0EA1C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measures to make the managed network run more effectively, e.g.,</w:t>
      </w:r>
    </w:p>
    <w:p w14:paraId="5260113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adjusting configuration and parameters.</w:t>
      </w:r>
    </w:p>
    <w:p w14:paraId="4A80B22F" w14:textId="77777777" w:rsidR="004C0732" w:rsidRPr="006C14B5" w:rsidRDefault="004C0732" w:rsidP="004C0732">
      <w:pPr>
        <w:rPr>
          <w:rFonts w:ascii="Courier New" w:hAnsi="Courier New" w:cs="Courier New"/>
          <w:color w:val="000000" w:themeColor="text1"/>
          <w:sz w:val="21"/>
          <w:szCs w:val="21"/>
        </w:rPr>
      </w:pPr>
    </w:p>
    <w:p w14:paraId="46409B0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As per [RFC6291], netslices provisioning operations are not</w:t>
      </w:r>
    </w:p>
    <w:p w14:paraId="378923B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considered as part of OAM.  Provisioning operations are discussed in</w:t>
      </w:r>
    </w:p>
    <w:p w14:paraId="232C86E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other sections.</w:t>
      </w:r>
    </w:p>
    <w:p w14:paraId="7E3F9704" w14:textId="77777777" w:rsidR="004C0732" w:rsidRPr="006C14B5" w:rsidRDefault="004C0732" w:rsidP="004C0732">
      <w:pPr>
        <w:rPr>
          <w:rFonts w:ascii="Courier New" w:hAnsi="Courier New" w:cs="Courier New"/>
          <w:color w:val="000000" w:themeColor="text1"/>
          <w:sz w:val="21"/>
          <w:szCs w:val="21"/>
        </w:rPr>
      </w:pPr>
    </w:p>
    <w:p w14:paraId="68916B8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Maintaining automatically-provisioned slices within a network raises</w:t>
      </w:r>
    </w:p>
    <w:p w14:paraId="2DD6728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following requirements:</w:t>
      </w:r>
    </w:p>
    <w:p w14:paraId="16F595FE" w14:textId="77777777" w:rsidR="004C0732" w:rsidRPr="006C14B5" w:rsidRDefault="004C0732" w:rsidP="004C0732">
      <w:pPr>
        <w:rPr>
          <w:rFonts w:ascii="Courier New" w:hAnsi="Courier New" w:cs="Courier New"/>
          <w:color w:val="000000" w:themeColor="text1"/>
          <w:sz w:val="21"/>
          <w:szCs w:val="21"/>
        </w:rPr>
      </w:pPr>
    </w:p>
    <w:p w14:paraId="6687F40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Ability to run OAM activities on a provider's customized</w:t>
      </w:r>
    </w:p>
    <w:p w14:paraId="08A9D10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granularity level.  In other words, ability to run OAM activities</w:t>
      </w:r>
    </w:p>
    <w:p w14:paraId="75C5495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at any level of granularity that a service provider see fit.  In</w:t>
      </w:r>
    </w:p>
    <w:p w14:paraId="2C9A9CB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particular:</w:t>
      </w:r>
    </w:p>
    <w:p w14:paraId="427AEEB9" w14:textId="77777777" w:rsidR="004C0732" w:rsidRPr="006C14B5" w:rsidRDefault="004C0732" w:rsidP="004C0732">
      <w:pPr>
        <w:rPr>
          <w:rFonts w:ascii="Courier New" w:hAnsi="Courier New" w:cs="Courier New"/>
          <w:color w:val="000000" w:themeColor="text1"/>
          <w:sz w:val="21"/>
          <w:szCs w:val="21"/>
        </w:rPr>
      </w:pPr>
    </w:p>
    <w:p w14:paraId="01250BAC" w14:textId="77777777" w:rsidR="004C0732" w:rsidRPr="006C14B5" w:rsidRDefault="004C0732" w:rsidP="004C0732">
      <w:pPr>
        <w:rPr>
          <w:rFonts w:ascii="Courier New" w:hAnsi="Courier New" w:cs="Courier New"/>
          <w:color w:val="000000" w:themeColor="text1"/>
          <w:sz w:val="21"/>
          <w:szCs w:val="21"/>
        </w:rPr>
      </w:pPr>
    </w:p>
    <w:p w14:paraId="053D7E82" w14:textId="77777777" w:rsidR="004C0732" w:rsidRPr="006C14B5" w:rsidRDefault="004C0732" w:rsidP="004C0732">
      <w:pPr>
        <w:rPr>
          <w:rFonts w:ascii="Courier New" w:hAnsi="Courier New" w:cs="Courier New"/>
          <w:color w:val="000000" w:themeColor="text1"/>
          <w:sz w:val="21"/>
          <w:szCs w:val="21"/>
        </w:rPr>
      </w:pPr>
    </w:p>
    <w:p w14:paraId="232AFD7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9]</w:t>
      </w:r>
    </w:p>
    <w:p w14:paraId="276B058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4FC0D86D" w14:textId="77777777" w:rsidR="004C0732" w:rsidRPr="006C14B5" w:rsidRDefault="004C0732" w:rsidP="004C0732">
      <w:pPr>
        <w:rPr>
          <w:rFonts w:ascii="Courier New" w:hAnsi="Courier New" w:cs="Courier New"/>
          <w:color w:val="000000" w:themeColor="text1"/>
          <w:sz w:val="21"/>
          <w:szCs w:val="21"/>
        </w:rPr>
      </w:pPr>
    </w:p>
    <w:p w14:paraId="343B9E26" w14:textId="77777777" w:rsidR="004C0732" w:rsidRPr="006C14B5" w:rsidRDefault="004C0732" w:rsidP="004C0732">
      <w:pPr>
        <w:rPr>
          <w:rFonts w:ascii="Courier New" w:hAnsi="Courier New" w:cs="Courier New"/>
          <w:color w:val="000000" w:themeColor="text1"/>
          <w:sz w:val="21"/>
          <w:szCs w:val="21"/>
        </w:rPr>
      </w:pPr>
    </w:p>
    <w:p w14:paraId="6E2ED56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  An operator must be able to execute OAM tasks on a per slice</w:t>
      </w:r>
    </w:p>
    <w:p w14:paraId="15BD695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basis.</w:t>
      </w:r>
    </w:p>
    <w:p w14:paraId="1E8027B9" w14:textId="77777777" w:rsidR="004C0732" w:rsidRPr="006C14B5" w:rsidRDefault="004C0732" w:rsidP="004C0732">
      <w:pPr>
        <w:rPr>
          <w:rFonts w:ascii="Courier New" w:hAnsi="Courier New" w:cs="Courier New"/>
          <w:color w:val="000000" w:themeColor="text1"/>
          <w:sz w:val="21"/>
          <w:szCs w:val="21"/>
        </w:rPr>
      </w:pPr>
    </w:p>
    <w:p w14:paraId="35809F4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These tasks can cover the "whole" slice within a domain or a</w:t>
      </w:r>
    </w:p>
    <w:p w14:paraId="226A393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portion of that slice (for troubleshooting purposes, for</w:t>
      </w:r>
    </w:p>
    <w:p w14:paraId="60209F3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example).</w:t>
      </w:r>
    </w:p>
    <w:p w14:paraId="5E898E7F" w14:textId="77777777" w:rsidR="004C0732" w:rsidRPr="006C14B5" w:rsidRDefault="004C0732" w:rsidP="004C0732">
      <w:pPr>
        <w:rPr>
          <w:rFonts w:ascii="Courier New" w:hAnsi="Courier New" w:cs="Courier New"/>
          <w:color w:val="000000" w:themeColor="text1"/>
          <w:sz w:val="21"/>
          <w:szCs w:val="21"/>
        </w:rPr>
      </w:pPr>
    </w:p>
    <w:p w14:paraId="5E2C85D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For example, OAM tasks can consist in tracing resources that</w:t>
      </w:r>
    </w:p>
    <w:p w14:paraId="6D174B9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are bound to a given slice, tracing resources that are invoked</w:t>
      </w:r>
    </w:p>
    <w:p w14:paraId="31BAD7F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when forwarding a given flow bound to a given network slice,</w:t>
      </w:r>
    </w:p>
    <w:p w14:paraId="67FAD92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assessing whether flow isolation characteristics are in</w:t>
      </w:r>
    </w:p>
    <w:p w14:paraId="1D693AC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conformance with the NS Resource Specification, or assessing</w:t>
      </w:r>
    </w:p>
    <w:p w14:paraId="6901CCE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compliance of the allocated slice resource against flow/</w:t>
      </w:r>
    </w:p>
    <w:p w14:paraId="051F5CA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customer requirements.</w:t>
      </w:r>
    </w:p>
    <w:p w14:paraId="1F31D06E" w14:textId="77777777" w:rsidR="004C0732" w:rsidRPr="006C14B5" w:rsidRDefault="004C0732" w:rsidP="004C0732">
      <w:pPr>
        <w:rPr>
          <w:rFonts w:ascii="Courier New" w:hAnsi="Courier New" w:cs="Courier New"/>
          <w:color w:val="000000" w:themeColor="text1"/>
          <w:sz w:val="21"/>
          <w:szCs w:val="21"/>
        </w:rPr>
      </w:pPr>
    </w:p>
    <w:p w14:paraId="5515BF1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An operator must be able to enable differentiated failure</w:t>
      </w:r>
    </w:p>
    <w:p w14:paraId="3E4F9E0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detect and repair features for a specific/subset of network</w:t>
      </w:r>
    </w:p>
    <w:p w14:paraId="0F6D7A5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slices.  For example, a given slice may require fast detect and</w:t>
      </w:r>
    </w:p>
    <w:p w14:paraId="75FBE7C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repair mechanisms (e.g., as a function of the nature of the</w:t>
      </w:r>
    </w:p>
    <w:p w14:paraId="5BF7744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traffic (pattern) forwarded through the NS), while others may</w:t>
      </w:r>
    </w:p>
    <w:p w14:paraId="3F35214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not be engineered with such means.</w:t>
      </w:r>
    </w:p>
    <w:p w14:paraId="744BB926" w14:textId="77777777" w:rsidR="004C0732" w:rsidRPr="006C14B5" w:rsidRDefault="004C0732" w:rsidP="004C0732">
      <w:pPr>
        <w:rPr>
          <w:rFonts w:ascii="Courier New" w:hAnsi="Courier New" w:cs="Courier New"/>
          <w:color w:val="000000" w:themeColor="text1"/>
          <w:sz w:val="21"/>
          <w:szCs w:val="21"/>
        </w:rPr>
      </w:pPr>
    </w:p>
    <w:p w14:paraId="180AE4C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When a given slice is shared among multiple services/customers,</w:t>
      </w:r>
    </w:p>
    <w:p w14:paraId="74F6CD5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 operator must be able to execute (per-slice) OAM tasks for a</w:t>
      </w:r>
    </w:p>
    <w:p w14:paraId="3B30DE9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particular service or customer.</w:t>
      </w:r>
    </w:p>
    <w:p w14:paraId="5CD85272" w14:textId="77777777" w:rsidR="004C0732" w:rsidRPr="006C14B5" w:rsidRDefault="004C0732" w:rsidP="004C0732">
      <w:pPr>
        <w:rPr>
          <w:rFonts w:ascii="Courier New" w:hAnsi="Courier New" w:cs="Courier New"/>
          <w:color w:val="000000" w:themeColor="text1"/>
          <w:sz w:val="21"/>
          <w:szCs w:val="21"/>
        </w:rPr>
      </w:pPr>
    </w:p>
    <w:p w14:paraId="71DFC87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Ability to automatically discover the underlying service functions</w:t>
      </w:r>
    </w:p>
    <w:p w14:paraId="311A4A0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the slices they are involved in or they belong to.</w:t>
      </w:r>
    </w:p>
    <w:p w14:paraId="5896F5CA" w14:textId="77777777" w:rsidR="004C0732" w:rsidRPr="006C14B5" w:rsidRDefault="004C0732" w:rsidP="004C0732">
      <w:pPr>
        <w:rPr>
          <w:rFonts w:ascii="Courier New" w:hAnsi="Courier New" w:cs="Courier New"/>
          <w:color w:val="000000" w:themeColor="text1"/>
          <w:sz w:val="21"/>
          <w:szCs w:val="21"/>
        </w:rPr>
      </w:pPr>
    </w:p>
    <w:p w14:paraId="32601AE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  Ability to dynamically discover the set of netslices that are</w:t>
      </w:r>
    </w:p>
    <w:p w14:paraId="2BF4E59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enabled within a network.  Such dynamic discovery capability</w:t>
      </w:r>
    </w:p>
    <w:p w14:paraId="6D17906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facilitates the detection of any mismatch between the view</w:t>
      </w:r>
    </w:p>
    <w:p w14:paraId="3C0B265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maintained by the control plane and the actual network</w:t>
      </w:r>
    </w:p>
    <w:p w14:paraId="12C9D11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configuration.  When mismatches are detected, corrective actions</w:t>
      </w:r>
    </w:p>
    <w:p w14:paraId="6367F74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must be undertaken accordingly.</w:t>
      </w:r>
    </w:p>
    <w:p w14:paraId="26869CBD" w14:textId="77777777" w:rsidR="004C0732" w:rsidRPr="006C14B5" w:rsidRDefault="004C0732" w:rsidP="004C0732">
      <w:pPr>
        <w:rPr>
          <w:rFonts w:ascii="Courier New" w:hAnsi="Courier New" w:cs="Courier New"/>
          <w:color w:val="000000" w:themeColor="text1"/>
          <w:sz w:val="21"/>
          <w:szCs w:val="21"/>
        </w:rPr>
      </w:pPr>
    </w:p>
    <w:p w14:paraId="1537C3B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7.2.  Analysis</w:t>
      </w:r>
    </w:p>
    <w:p w14:paraId="175D3BFF" w14:textId="77777777" w:rsidR="004C0732" w:rsidRPr="006C14B5" w:rsidRDefault="004C0732" w:rsidP="004C0732">
      <w:pPr>
        <w:rPr>
          <w:rFonts w:ascii="Courier New" w:hAnsi="Courier New" w:cs="Courier New"/>
          <w:color w:val="000000" w:themeColor="text1"/>
          <w:sz w:val="21"/>
          <w:szCs w:val="21"/>
        </w:rPr>
      </w:pPr>
    </w:p>
    <w:p w14:paraId="6ED375A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reader may refer to [RFC7276] for an overview about available OAM</w:t>
      </w:r>
    </w:p>
    <w:p w14:paraId="4155ADE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tools.  These technology-specific tools can be reused in the context</w:t>
      </w:r>
    </w:p>
    <w:p w14:paraId="0EFE861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of network slicing.  Providers that deploy network slicing</w:t>
      </w:r>
    </w:p>
    <w:p w14:paraId="5569DE4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capabilities should be able to select whatever OAM technology-</w:t>
      </w:r>
    </w:p>
    <w:p w14:paraId="5981ABD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specific feature that would be address their needs.  No gap that</w:t>
      </w:r>
    </w:p>
    <w:p w14:paraId="5EAAA46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would legitimate specific requirements has been identified so far.</w:t>
      </w:r>
    </w:p>
    <w:p w14:paraId="53721E4B" w14:textId="77777777" w:rsidR="004C0732" w:rsidRPr="006C14B5" w:rsidRDefault="004C0732" w:rsidP="004C0732">
      <w:pPr>
        <w:rPr>
          <w:rFonts w:ascii="Courier New" w:hAnsi="Courier New" w:cs="Courier New"/>
          <w:color w:val="000000" w:themeColor="text1"/>
          <w:sz w:val="21"/>
          <w:szCs w:val="21"/>
        </w:rPr>
      </w:pPr>
    </w:p>
    <w:p w14:paraId="5C010E6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[I-D.ooamdt-rtgwg-ooam-header] specifies a generic OAM header that</w:t>
      </w:r>
    </w:p>
    <w:p w14:paraId="2F9208C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can be used if overlay technologies are enabled.  Obviously, this</w:t>
      </w:r>
    </w:p>
    <w:p w14:paraId="10680DE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effort can be reused in the context of network slicing when overlay</w:t>
      </w:r>
    </w:p>
    <w:p w14:paraId="02E9BBDF" w14:textId="77777777" w:rsidR="004C0732" w:rsidRPr="006C14B5" w:rsidRDefault="004C0732" w:rsidP="004C0732">
      <w:pPr>
        <w:rPr>
          <w:rFonts w:ascii="Courier New" w:hAnsi="Courier New" w:cs="Courier New"/>
          <w:color w:val="000000" w:themeColor="text1"/>
          <w:sz w:val="21"/>
          <w:szCs w:val="21"/>
        </w:rPr>
      </w:pPr>
    </w:p>
    <w:p w14:paraId="5BD91DE5" w14:textId="77777777" w:rsidR="004C0732" w:rsidRPr="006C14B5" w:rsidRDefault="004C0732" w:rsidP="004C0732">
      <w:pPr>
        <w:rPr>
          <w:rFonts w:ascii="Courier New" w:hAnsi="Courier New" w:cs="Courier New"/>
          <w:color w:val="000000" w:themeColor="text1"/>
          <w:sz w:val="21"/>
          <w:szCs w:val="21"/>
        </w:rPr>
      </w:pPr>
    </w:p>
    <w:p w14:paraId="335CC9C3" w14:textId="77777777" w:rsidR="004C0732" w:rsidRPr="006C14B5" w:rsidRDefault="004C0732" w:rsidP="004C0732">
      <w:pPr>
        <w:rPr>
          <w:rFonts w:ascii="Courier New" w:hAnsi="Courier New" w:cs="Courier New"/>
          <w:color w:val="000000" w:themeColor="text1"/>
          <w:sz w:val="21"/>
          <w:szCs w:val="21"/>
        </w:rPr>
      </w:pPr>
    </w:p>
    <w:p w14:paraId="011ED6F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172AA87D" w14:textId="77777777" w:rsidR="004C0732" w:rsidRPr="006C14B5" w:rsidRDefault="004C0732" w:rsidP="004C0732">
      <w:pPr>
        <w:rPr>
          <w:rFonts w:ascii="Courier New" w:hAnsi="Courier New" w:cs="Courier New"/>
          <w:color w:val="000000" w:themeColor="text1"/>
          <w:sz w:val="21"/>
          <w:szCs w:val="21"/>
        </w:rPr>
      </w:pPr>
    </w:p>
    <w:p w14:paraId="5A8E918F" w14:textId="77777777" w:rsidR="004C0732" w:rsidRPr="006C14B5" w:rsidRDefault="004C0732" w:rsidP="004C0732">
      <w:pPr>
        <w:rPr>
          <w:rFonts w:ascii="Courier New" w:hAnsi="Courier New" w:cs="Courier New"/>
          <w:color w:val="000000" w:themeColor="text1"/>
          <w:sz w:val="21"/>
          <w:szCs w:val="21"/>
        </w:rPr>
      </w:pPr>
    </w:p>
    <w:p w14:paraId="2A73119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techniques are in use.  Nevertheless, for slice designs that do not</w:t>
      </w:r>
    </w:p>
    <w:p w14:paraId="1B76F94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assume an overlay technology, OAM packets must be able to fly over</w:t>
      </w:r>
    </w:p>
    <w:p w14:paraId="3E467C8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appropriate slice and for a given service/customer.  This is</w:t>
      </w:r>
    </w:p>
    <w:p w14:paraId="3123149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possible by reusing some existing tools if and only if no specific</w:t>
      </w:r>
    </w:p>
    <w:p w14:paraId="29D8BEE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fields are required (e.g., carry a slice identifier).</w:t>
      </w:r>
    </w:p>
    <w:p w14:paraId="7B1FFDDA" w14:textId="77777777" w:rsidR="004C0732" w:rsidRPr="006C14B5" w:rsidRDefault="004C0732" w:rsidP="004C0732">
      <w:pPr>
        <w:rPr>
          <w:rFonts w:ascii="Courier New" w:hAnsi="Courier New" w:cs="Courier New"/>
          <w:color w:val="000000" w:themeColor="text1"/>
          <w:sz w:val="21"/>
          <w:szCs w:val="21"/>
        </w:rPr>
      </w:pPr>
    </w:p>
    <w:p w14:paraId="155A89E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SFC WG [SFCWG] is chartered to define SFC-specific OAM.  Extensions</w:t>
      </w:r>
    </w:p>
    <w:p w14:paraId="4D6970E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that will be specified by the SFC WG will be reused in the context of</w:t>
      </w:r>
    </w:p>
    <w:p w14:paraId="611D562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netslices.  Nevertheless, the current charter of the WG does not</w:t>
      </w:r>
    </w:p>
    <w:p w14:paraId="3D7E5F1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imply work on the automated discovery of SF instances and their</w:t>
      </w:r>
    </w:p>
    <w:p w14:paraId="3413088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capabilities, nor the automatic discovery of control elements.  An</w:t>
      </w:r>
    </w:p>
    <w:p w14:paraId="593A7FE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additional specification effort is therefore required in this area.</w:t>
      </w:r>
    </w:p>
    <w:p w14:paraId="3449937D" w14:textId="77777777" w:rsidR="004C0732" w:rsidRPr="006C14B5" w:rsidRDefault="004C0732" w:rsidP="004C0732">
      <w:pPr>
        <w:rPr>
          <w:rFonts w:ascii="Courier New" w:hAnsi="Courier New" w:cs="Courier New"/>
          <w:color w:val="000000" w:themeColor="text1"/>
          <w:sz w:val="21"/>
          <w:szCs w:val="21"/>
        </w:rPr>
      </w:pPr>
    </w:p>
    <w:p w14:paraId="05AC02B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8.  Gap Summary (Alex, All)</w:t>
      </w:r>
    </w:p>
    <w:p w14:paraId="32F029CD" w14:textId="77777777" w:rsidR="004C0732" w:rsidRPr="006C14B5" w:rsidRDefault="004C0732" w:rsidP="004C0732">
      <w:pPr>
        <w:rPr>
          <w:rFonts w:ascii="Courier New" w:hAnsi="Courier New" w:cs="Courier New"/>
          <w:color w:val="000000" w:themeColor="text1"/>
          <w:sz w:val="21"/>
          <w:szCs w:val="21"/>
        </w:rPr>
      </w:pPr>
    </w:p>
    <w:p w14:paraId="42806DB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 following table is a summary of the gaps identified previously in</w:t>
      </w:r>
    </w:p>
    <w:p w14:paraId="53FE1A4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document.</w:t>
      </w:r>
    </w:p>
    <w:p w14:paraId="564358AE" w14:textId="77777777" w:rsidR="004C0732" w:rsidRPr="006C14B5" w:rsidRDefault="004C0732" w:rsidP="004C0732">
      <w:pPr>
        <w:rPr>
          <w:rFonts w:ascii="Courier New" w:hAnsi="Courier New" w:cs="Courier New"/>
          <w:color w:val="000000" w:themeColor="text1"/>
          <w:sz w:val="21"/>
          <w:szCs w:val="21"/>
        </w:rPr>
      </w:pPr>
    </w:p>
    <w:p w14:paraId="70ADF63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5CCB37C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Requirements  |                       Gaps                       |</w:t>
      </w:r>
    </w:p>
    <w:p w14:paraId="7B27B61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3D827B29" w14:textId="4211AC6B"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Network     |</w:t>
      </w:r>
      <w:del w:id="1563" w:author="Alex Galis" w:date="2017-05-20T21:24:00Z">
        <w:r w:rsidRPr="006C14B5" w:rsidDel="00D82A91">
          <w:rPr>
            <w:rFonts w:ascii="Courier New" w:hAnsi="Courier New" w:cs="Courier New"/>
            <w:color w:val="000000" w:themeColor="text1"/>
            <w:sz w:val="21"/>
            <w:szCs w:val="21"/>
          </w:rPr>
          <w:delText xml:space="preserve"> </w:delText>
        </w:r>
      </w:del>
      <w:ins w:id="1564" w:author="Alex Galis" w:date="2017-05-20T20:41:00Z">
        <w:r w:rsidR="0038575C">
          <w:rPr>
            <w:rFonts w:ascii="Courier New" w:hAnsi="Courier New" w:cs="Courier New"/>
            <w:color w:val="000000" w:themeColor="text1"/>
            <w:sz w:val="21"/>
            <w:szCs w:val="21"/>
          </w:rPr>
          <w:t>1.</w:t>
        </w:r>
      </w:ins>
      <w:r w:rsidRPr="006C14B5">
        <w:rPr>
          <w:rFonts w:ascii="Courier New" w:hAnsi="Courier New" w:cs="Courier New"/>
          <w:color w:val="000000" w:themeColor="text1"/>
          <w:sz w:val="21"/>
          <w:szCs w:val="21"/>
        </w:rPr>
        <w:t xml:space="preserve"> </w:t>
      </w:r>
      <w:ins w:id="1565" w:author="Alex Galis" w:date="2017-05-20T20:41:00Z">
        <w:r w:rsidR="0038575C">
          <w:rPr>
            <w:rFonts w:ascii="Courier New" w:hAnsi="Courier New" w:cs="Courier New"/>
            <w:color w:val="000000" w:themeColor="text1"/>
            <w:sz w:val="21"/>
            <w:szCs w:val="21"/>
          </w:rPr>
          <w:t>Mechanism for NS state anf monitoring state</w:t>
        </w:r>
      </w:ins>
      <w:ins w:id="1566" w:author="Alex Galis" w:date="2017-05-20T20:42:00Z">
        <w:r w:rsidR="0038575C">
          <w:rPr>
            <w:rFonts w:ascii="Courier New" w:hAnsi="Courier New" w:cs="Courier New"/>
            <w:color w:val="000000" w:themeColor="text1"/>
            <w:sz w:val="21"/>
            <w:szCs w:val="21"/>
          </w:rPr>
          <w:t xml:space="preserve">  </w:t>
        </w:r>
      </w:ins>
      <w:ins w:id="1567" w:author="Alex Galis" w:date="2017-05-20T21:24:00Z">
        <w:r w:rsidR="00D82A91">
          <w:rPr>
            <w:rFonts w:ascii="Courier New" w:hAnsi="Courier New" w:cs="Courier New"/>
            <w:color w:val="000000" w:themeColor="text1"/>
            <w:sz w:val="21"/>
            <w:szCs w:val="21"/>
          </w:rPr>
          <w:t xml:space="preserve"> </w:t>
        </w:r>
      </w:ins>
      <w:ins w:id="1568" w:author="Alex Galis" w:date="2017-05-20T20:42:00Z">
        <w:r w:rsidR="0038575C">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 xml:space="preserve">                                                </w:t>
      </w:r>
      <w:del w:id="1569" w:author="Alex Galis" w:date="2017-05-20T20:42:00Z">
        <w:r w:rsidRPr="006C14B5" w:rsidDel="0038575C">
          <w:rPr>
            <w:rFonts w:ascii="Courier New" w:hAnsi="Courier New" w:cs="Courier New"/>
            <w:color w:val="000000" w:themeColor="text1"/>
            <w:sz w:val="21"/>
            <w:szCs w:val="21"/>
          </w:rPr>
          <w:delText>|</w:delText>
        </w:r>
      </w:del>
    </w:p>
    <w:p w14:paraId="51BB9ADA" w14:textId="3B105B8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Slicing     |</w:t>
      </w:r>
      <w:del w:id="1570" w:author="Alex Galis" w:date="2017-05-20T21:24:00Z">
        <w:r w:rsidRPr="006C14B5" w:rsidDel="00D82A91">
          <w:rPr>
            <w:rFonts w:ascii="Courier New" w:hAnsi="Courier New" w:cs="Courier New"/>
            <w:color w:val="000000" w:themeColor="text1"/>
            <w:sz w:val="21"/>
            <w:szCs w:val="21"/>
          </w:rPr>
          <w:delText xml:space="preserve"> </w:delText>
        </w:r>
      </w:del>
      <w:ins w:id="1571" w:author="Alex Galis" w:date="2017-05-20T20:42:00Z">
        <w:r w:rsidR="0038575C">
          <w:rPr>
            <w:rFonts w:ascii="Courier New" w:hAnsi="Courier New" w:cs="Courier New"/>
            <w:color w:val="000000" w:themeColor="text1"/>
            <w:sz w:val="21"/>
            <w:szCs w:val="21"/>
          </w:rPr>
          <w:t>2. Mechanisms for uniform specification</w:t>
        </w:r>
      </w:ins>
      <w:del w:id="1572" w:author="Alex Galis" w:date="2017-05-20T20:43:00Z">
        <w:r w:rsidRPr="006C14B5" w:rsidDel="0038575C">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 </w:t>
      </w:r>
      <w:ins w:id="1573" w:author="Alex Galis" w:date="2017-05-20T20:47:00Z">
        <w:r w:rsidR="00410B92">
          <w:rPr>
            <w:rFonts w:ascii="Courier New" w:hAnsi="Courier New" w:cs="Courier New"/>
            <w:color w:val="000000" w:themeColor="text1"/>
            <w:sz w:val="21"/>
            <w:szCs w:val="21"/>
          </w:rPr>
          <w:t xml:space="preserve">       </w:t>
        </w:r>
      </w:ins>
      <w:ins w:id="1574" w:author="Alex Galis" w:date="2017-05-20T21:24:00Z">
        <w:r w:rsidR="00D82A91">
          <w:rPr>
            <w:rFonts w:ascii="Courier New" w:hAnsi="Courier New" w:cs="Courier New"/>
            <w:color w:val="000000" w:themeColor="text1"/>
            <w:sz w:val="21"/>
            <w:szCs w:val="21"/>
          </w:rPr>
          <w:t xml:space="preserve"> </w:t>
        </w:r>
      </w:ins>
      <w:ins w:id="1575" w:author="Alex Galis" w:date="2017-05-20T20:47:00Z">
        <w:r w:rsidR="00410B92">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 xml:space="preserve">     </w:t>
      </w:r>
      <w:del w:id="1576" w:author="Alex Galis" w:date="2017-05-20T20:43:00Z">
        <w:r w:rsidRPr="006C14B5" w:rsidDel="0038575C">
          <w:rPr>
            <w:rFonts w:ascii="Courier New" w:hAnsi="Courier New" w:cs="Courier New"/>
            <w:color w:val="000000" w:themeColor="text1"/>
            <w:sz w:val="21"/>
            <w:szCs w:val="21"/>
          </w:rPr>
          <w:delText xml:space="preserve">                                          |</w:delText>
        </w:r>
      </w:del>
    </w:p>
    <w:p w14:paraId="1F69B9D8" w14:textId="7D941352" w:rsidR="00410B92" w:rsidRDefault="004C0732" w:rsidP="004C0732">
      <w:pPr>
        <w:rPr>
          <w:ins w:id="1577" w:author="Alex Galis" w:date="2017-05-20T20:44: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t>
      </w:r>
      <w:del w:id="1578" w:author="Alex Galis" w:date="2017-05-20T20:45:00Z">
        <w:r w:rsidRPr="006C14B5" w:rsidDel="00410B92">
          <w:rPr>
            <w:rFonts w:ascii="Courier New" w:hAnsi="Courier New" w:cs="Courier New"/>
            <w:color w:val="000000" w:themeColor="text1"/>
            <w:sz w:val="21"/>
            <w:szCs w:val="21"/>
          </w:rPr>
          <w:delText xml:space="preserve">   </w:delText>
        </w:r>
      </w:del>
      <w:ins w:id="1579" w:author="Alex Galis" w:date="2017-05-20T20:44:00Z">
        <w:r w:rsidR="00410B92" w:rsidRPr="006C14B5">
          <w:rPr>
            <w:rFonts w:ascii="Courier New" w:hAnsi="Courier New" w:cs="Courier New"/>
            <w:color w:val="000000" w:themeColor="text1"/>
            <w:sz w:val="21"/>
            <w:szCs w:val="21"/>
          </w:rPr>
          <w:t>Specification</w:t>
        </w:r>
        <w:r w:rsidR="00410B92" w:rsidRPr="006C14B5" w:rsidDel="0038575C">
          <w:rPr>
            <w:rFonts w:ascii="Courier New" w:hAnsi="Courier New" w:cs="Courier New"/>
            <w:color w:val="000000" w:themeColor="text1"/>
            <w:sz w:val="21"/>
            <w:szCs w:val="21"/>
          </w:rPr>
          <w:t xml:space="preserve"> </w:t>
        </w:r>
      </w:ins>
      <w:del w:id="1580" w:author="Alex Galis" w:date="2017-05-20T20:41:00Z">
        <w:r w:rsidRPr="006C14B5" w:rsidDel="0038575C">
          <w:rPr>
            <w:rFonts w:ascii="Courier New" w:hAnsi="Courier New" w:cs="Courier New"/>
            <w:color w:val="000000" w:themeColor="text1"/>
            <w:sz w:val="21"/>
            <w:szCs w:val="21"/>
          </w:rPr>
          <w:delText>Reso</w:delText>
        </w:r>
      </w:del>
      <w:del w:id="1581" w:author="Alex Galis" w:date="2017-05-20T20:40:00Z">
        <w:r w:rsidRPr="006C14B5" w:rsidDel="0038575C">
          <w:rPr>
            <w:rFonts w:ascii="Courier New" w:hAnsi="Courier New" w:cs="Courier New"/>
            <w:color w:val="000000" w:themeColor="text1"/>
            <w:sz w:val="21"/>
            <w:szCs w:val="21"/>
          </w:rPr>
          <w:delText>urce</w:delText>
        </w:r>
      </w:del>
      <w:r w:rsidRPr="006C14B5">
        <w:rPr>
          <w:rFonts w:ascii="Courier New" w:hAnsi="Courier New" w:cs="Courier New"/>
          <w:color w:val="000000" w:themeColor="text1"/>
          <w:sz w:val="21"/>
          <w:szCs w:val="21"/>
        </w:rPr>
        <w:t xml:space="preserve"> </w:t>
      </w:r>
      <w:del w:id="1582" w:author="Alex Galis" w:date="2017-05-20T20:45:00Z">
        <w:r w:rsidRPr="006C14B5" w:rsidDel="00410B92">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w:t>
      </w:r>
      <w:del w:id="1583" w:author="Alex Galis" w:date="2017-05-20T21:24:00Z">
        <w:r w:rsidRPr="006C14B5" w:rsidDel="00D82A91">
          <w:rPr>
            <w:rFonts w:ascii="Courier New" w:hAnsi="Courier New" w:cs="Courier New"/>
            <w:color w:val="000000" w:themeColor="text1"/>
            <w:sz w:val="21"/>
            <w:szCs w:val="21"/>
          </w:rPr>
          <w:delText xml:space="preserve"> </w:delText>
        </w:r>
      </w:del>
      <w:ins w:id="1584" w:author="Alex Galis" w:date="2017-05-20T20:43:00Z">
        <w:r w:rsidR="0038575C">
          <w:rPr>
            <w:rFonts w:ascii="Courier New" w:hAnsi="Courier New" w:cs="Courier New"/>
            <w:color w:val="000000" w:themeColor="text1"/>
            <w:sz w:val="21"/>
            <w:szCs w:val="21"/>
          </w:rPr>
          <w:t xml:space="preserve">3. Mechanism and </w:t>
        </w:r>
        <w:r w:rsidR="00410B92">
          <w:rPr>
            <w:rFonts w:ascii="Courier New" w:hAnsi="Courier New" w:cs="Courier New"/>
            <w:color w:val="000000" w:themeColor="text1"/>
            <w:sz w:val="21"/>
            <w:szCs w:val="21"/>
          </w:rPr>
          <w:t>framework for NS Identity</w:t>
        </w:r>
      </w:ins>
      <w:del w:id="1585" w:author="Alex Galis" w:date="2017-05-20T20:43:00Z">
        <w:r w:rsidRPr="006C14B5" w:rsidDel="0038575C">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 </w:t>
      </w:r>
      <w:ins w:id="1586" w:author="Alex Galis" w:date="2017-05-20T20:47:00Z">
        <w:r w:rsidR="00410B92">
          <w:rPr>
            <w:rFonts w:ascii="Courier New" w:hAnsi="Courier New" w:cs="Courier New"/>
            <w:color w:val="000000" w:themeColor="text1"/>
            <w:sz w:val="21"/>
            <w:szCs w:val="21"/>
          </w:rPr>
          <w:t xml:space="preserve">    </w:t>
        </w:r>
      </w:ins>
      <w:ins w:id="1587" w:author="Alex Galis" w:date="2017-05-20T21:24:00Z">
        <w:r w:rsidR="00D82A91">
          <w:rPr>
            <w:rFonts w:ascii="Courier New" w:hAnsi="Courier New" w:cs="Courier New"/>
            <w:color w:val="000000" w:themeColor="text1"/>
            <w:sz w:val="21"/>
            <w:szCs w:val="21"/>
          </w:rPr>
          <w:t xml:space="preserve"> </w:t>
        </w:r>
      </w:ins>
      <w:ins w:id="1588" w:author="Alex Galis" w:date="2017-05-20T20:47:00Z">
        <w:r w:rsidR="00410B92">
          <w:rPr>
            <w:rFonts w:ascii="Courier New" w:hAnsi="Courier New" w:cs="Courier New"/>
            <w:color w:val="000000" w:themeColor="text1"/>
            <w:sz w:val="21"/>
            <w:szCs w:val="21"/>
          </w:rPr>
          <w:t xml:space="preserve">  |</w:t>
        </w:r>
      </w:ins>
    </w:p>
    <w:p w14:paraId="25307790" w14:textId="34B6235B" w:rsidR="004C0732" w:rsidRPr="006C14B5" w:rsidRDefault="00410B92" w:rsidP="004C0732">
      <w:pPr>
        <w:rPr>
          <w:rFonts w:ascii="Courier New" w:hAnsi="Courier New" w:cs="Courier New"/>
          <w:color w:val="000000" w:themeColor="text1"/>
          <w:sz w:val="21"/>
          <w:szCs w:val="21"/>
        </w:rPr>
      </w:pPr>
      <w:ins w:id="1589" w:author="Alex Galis" w:date="2017-05-20T20:44:00Z">
        <w:r>
          <w:rPr>
            <w:rFonts w:ascii="Courier New" w:hAnsi="Courier New" w:cs="Courier New"/>
            <w:color w:val="000000" w:themeColor="text1"/>
            <w:sz w:val="21"/>
            <w:szCs w:val="21"/>
          </w:rPr>
          <w:t xml:space="preserve">   </w:t>
        </w:r>
      </w:ins>
      <w:del w:id="1590" w:author="Alex Galis" w:date="2017-05-20T20:45:00Z">
        <w:r w:rsidR="004C0732" w:rsidRPr="006C14B5" w:rsidDel="00410B92">
          <w:rPr>
            <w:rFonts w:ascii="Courier New" w:hAnsi="Courier New" w:cs="Courier New"/>
            <w:color w:val="000000" w:themeColor="text1"/>
            <w:sz w:val="21"/>
            <w:szCs w:val="21"/>
          </w:rPr>
          <w:delText xml:space="preserve"> </w:delText>
        </w:r>
      </w:del>
      <w:ins w:id="1591" w:author="Alex Galis" w:date="2017-05-20T20:45:00Z">
        <w:r w:rsidRPr="006C14B5">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 xml:space="preserve">               </w:t>
        </w:r>
        <w:r w:rsidR="00D82A91">
          <w:rPr>
            <w:rFonts w:ascii="Courier New" w:hAnsi="Courier New" w:cs="Courier New"/>
            <w:color w:val="000000" w:themeColor="text1"/>
            <w:sz w:val="21"/>
            <w:szCs w:val="21"/>
          </w:rPr>
          <w:t>|</w:t>
        </w:r>
        <w:r>
          <w:rPr>
            <w:rFonts w:ascii="Courier New" w:hAnsi="Courier New" w:cs="Courier New"/>
            <w:color w:val="000000" w:themeColor="text1"/>
            <w:sz w:val="21"/>
            <w:szCs w:val="21"/>
          </w:rPr>
          <w:t>4.</w:t>
        </w:r>
        <w:r w:rsidRPr="006C14B5">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Mecahnims for capability exposure</w:t>
        </w:r>
      </w:ins>
      <w:ins w:id="1592" w:author="Alex Galis" w:date="2017-05-20T20:47:00Z">
        <w:r>
          <w:rPr>
            <w:rFonts w:ascii="Courier New" w:hAnsi="Courier New" w:cs="Courier New"/>
            <w:color w:val="000000" w:themeColor="text1"/>
            <w:sz w:val="21"/>
            <w:szCs w:val="21"/>
          </w:rPr>
          <w:t xml:space="preserve">           </w:t>
        </w:r>
      </w:ins>
      <w:ins w:id="1593" w:author="Alex Galis" w:date="2017-05-20T21:24:00Z">
        <w:r w:rsidR="00D82A91">
          <w:rPr>
            <w:rFonts w:ascii="Courier New" w:hAnsi="Courier New" w:cs="Courier New"/>
            <w:color w:val="000000" w:themeColor="text1"/>
            <w:sz w:val="21"/>
            <w:szCs w:val="21"/>
          </w:rPr>
          <w:t xml:space="preserve"> </w:t>
        </w:r>
      </w:ins>
      <w:ins w:id="1594" w:author="Alex Galis" w:date="2017-05-20T20:47:00Z">
        <w:r>
          <w:rPr>
            <w:rFonts w:ascii="Courier New" w:hAnsi="Courier New" w:cs="Courier New"/>
            <w:color w:val="000000" w:themeColor="text1"/>
            <w:sz w:val="21"/>
            <w:szCs w:val="21"/>
          </w:rPr>
          <w:t xml:space="preserve"> |</w:t>
        </w:r>
      </w:ins>
      <w:ins w:id="1595" w:author="Alex Galis" w:date="2017-05-20T20:45:00Z">
        <w:r w:rsidRPr="006C14B5">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 xml:space="preserve">                             </w:t>
        </w:r>
      </w:ins>
      <w:r w:rsidR="004C0732" w:rsidRPr="006C14B5">
        <w:rPr>
          <w:rFonts w:ascii="Courier New" w:hAnsi="Courier New" w:cs="Courier New"/>
          <w:color w:val="000000" w:themeColor="text1"/>
          <w:sz w:val="21"/>
          <w:szCs w:val="21"/>
        </w:rPr>
        <w:t xml:space="preserve">                                           </w:t>
      </w:r>
      <w:del w:id="1596" w:author="Alex Galis" w:date="2017-05-20T20:44:00Z">
        <w:r w:rsidR="004C0732" w:rsidRPr="006C14B5" w:rsidDel="00410B92">
          <w:rPr>
            <w:rFonts w:ascii="Courier New" w:hAnsi="Courier New" w:cs="Courier New"/>
            <w:color w:val="000000" w:themeColor="text1"/>
            <w:sz w:val="21"/>
            <w:szCs w:val="21"/>
          </w:rPr>
          <w:delText xml:space="preserve">   |</w:delText>
        </w:r>
      </w:del>
    </w:p>
    <w:p w14:paraId="4F678509" w14:textId="4A77298F"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t>
      </w:r>
      <w:del w:id="1597" w:author="Alex Galis" w:date="2017-05-20T20:44:00Z">
        <w:r w:rsidRPr="006C14B5" w:rsidDel="00410B92">
          <w:rPr>
            <w:rFonts w:ascii="Courier New" w:hAnsi="Courier New" w:cs="Courier New"/>
            <w:color w:val="000000" w:themeColor="text1"/>
            <w:sz w:val="21"/>
            <w:szCs w:val="21"/>
          </w:rPr>
          <w:delText xml:space="preserve">Specification  </w:delText>
        </w:r>
      </w:del>
      <w:ins w:id="1598" w:author="Alex Galis" w:date="2017-05-20T20:44:00Z">
        <w:r w:rsidR="00410B92">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w:t>
      </w:r>
      <w:del w:id="1599" w:author="Alex Galis" w:date="2017-05-20T21:24:00Z">
        <w:r w:rsidRPr="006C14B5" w:rsidDel="00D82A91">
          <w:rPr>
            <w:rFonts w:ascii="Courier New" w:hAnsi="Courier New" w:cs="Courier New"/>
            <w:color w:val="000000" w:themeColor="text1"/>
            <w:sz w:val="21"/>
            <w:szCs w:val="21"/>
          </w:rPr>
          <w:delText xml:space="preserve"> </w:delText>
        </w:r>
      </w:del>
      <w:ins w:id="1600" w:author="Alex Galis" w:date="2017-05-20T20:46:00Z">
        <w:r w:rsidR="00410B92">
          <w:rPr>
            <w:rFonts w:ascii="Courier New" w:hAnsi="Courier New" w:cs="Courier New"/>
            <w:color w:val="000000" w:themeColor="text1"/>
            <w:sz w:val="21"/>
            <w:szCs w:val="21"/>
          </w:rPr>
          <w:t xml:space="preserve">5. </w:t>
        </w:r>
      </w:ins>
      <w:r w:rsidRPr="006C14B5">
        <w:rPr>
          <w:rFonts w:ascii="Courier New" w:hAnsi="Courier New" w:cs="Courier New"/>
          <w:color w:val="000000" w:themeColor="text1"/>
          <w:sz w:val="21"/>
          <w:szCs w:val="21"/>
        </w:rPr>
        <w:t xml:space="preserve"> </w:t>
      </w:r>
      <w:ins w:id="1601" w:author="Alex Galis" w:date="2017-05-20T20:46:00Z">
        <w:r w:rsidR="00410B92">
          <w:rPr>
            <w:rFonts w:ascii="Courier New" w:hAnsi="Courier New" w:cs="Courier New"/>
            <w:color w:val="000000" w:themeColor="text1"/>
            <w:sz w:val="21"/>
            <w:szCs w:val="21"/>
          </w:rPr>
          <w:t>Mechanisms for interworking</w:t>
        </w:r>
      </w:ins>
      <w:ins w:id="1602" w:author="Alex Galis" w:date="2017-05-20T20:47:00Z">
        <w:r w:rsidR="00410B92">
          <w:rPr>
            <w:rFonts w:ascii="Courier New" w:hAnsi="Courier New" w:cs="Courier New"/>
            <w:color w:val="000000" w:themeColor="text1"/>
            <w:sz w:val="21"/>
            <w:szCs w:val="21"/>
          </w:rPr>
          <w:t xml:space="preserve">                 </w:t>
        </w:r>
      </w:ins>
      <w:ins w:id="1603" w:author="Alex Galis" w:date="2017-05-20T21:24:00Z">
        <w:r w:rsidR="00D82A91">
          <w:rPr>
            <w:rFonts w:ascii="Courier New" w:hAnsi="Courier New" w:cs="Courier New"/>
            <w:color w:val="000000" w:themeColor="text1"/>
            <w:sz w:val="21"/>
            <w:szCs w:val="21"/>
          </w:rPr>
          <w:t xml:space="preserve"> </w:t>
        </w:r>
      </w:ins>
      <w:ins w:id="1604" w:author="Alex Galis" w:date="2017-05-20T20:47:00Z">
        <w:r w:rsidR="00410B92">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 xml:space="preserve">                                              </w:t>
      </w:r>
      <w:del w:id="1605" w:author="Alex Galis" w:date="2017-05-20T20:47:00Z">
        <w:r w:rsidRPr="006C14B5" w:rsidDel="00410B92">
          <w:rPr>
            <w:rFonts w:ascii="Courier New" w:hAnsi="Courier New" w:cs="Courier New"/>
            <w:color w:val="000000" w:themeColor="text1"/>
            <w:sz w:val="21"/>
            <w:szCs w:val="21"/>
          </w:rPr>
          <w:delText xml:space="preserve">  |</w:delText>
        </w:r>
      </w:del>
    </w:p>
    <w:p w14:paraId="51678D2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0C9FC833" w14:textId="47F49814"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End-to-End   |</w:t>
      </w:r>
      <w:del w:id="1606" w:author="Alex Galis" w:date="2017-05-20T20:51:00Z">
        <w:r w:rsidRPr="006C14B5" w:rsidDel="00FF347F">
          <w:rPr>
            <w:rFonts w:ascii="Courier New" w:hAnsi="Courier New" w:cs="Courier New"/>
            <w:color w:val="000000" w:themeColor="text1"/>
            <w:sz w:val="21"/>
            <w:szCs w:val="21"/>
          </w:rPr>
          <w:delText xml:space="preserve"> </w:delText>
        </w:r>
      </w:del>
      <w:ins w:id="1607" w:author="Alex Galis" w:date="2017-05-20T20:47:00Z">
        <w:r w:rsidR="00410B92">
          <w:rPr>
            <w:rFonts w:ascii="Courier New" w:hAnsi="Courier New" w:cs="Courier New"/>
            <w:color w:val="000000" w:themeColor="text1"/>
            <w:sz w:val="21"/>
            <w:szCs w:val="21"/>
          </w:rPr>
          <w:t>1.</w:t>
        </w:r>
      </w:ins>
      <w:del w:id="1608" w:author="Alex Galis" w:date="2017-05-20T20:48:00Z">
        <w:r w:rsidRPr="006C14B5" w:rsidDel="00410B92">
          <w:rPr>
            <w:rFonts w:ascii="Courier New" w:hAnsi="Courier New" w:cs="Courier New"/>
            <w:color w:val="000000" w:themeColor="text1"/>
            <w:sz w:val="21"/>
            <w:szCs w:val="21"/>
          </w:rPr>
          <w:delText>A</w:delText>
        </w:r>
      </w:del>
      <w:r w:rsidRPr="006C14B5">
        <w:rPr>
          <w:rFonts w:ascii="Courier New" w:hAnsi="Courier New" w:cs="Courier New"/>
          <w:color w:val="000000" w:themeColor="text1"/>
          <w:sz w:val="21"/>
          <w:szCs w:val="21"/>
        </w:rPr>
        <w:t xml:space="preserve"> </w:t>
      </w:r>
      <w:del w:id="1609" w:author="Alex Galis" w:date="2017-05-20T20:48:00Z">
        <w:r w:rsidRPr="006C14B5" w:rsidDel="00410B92">
          <w:rPr>
            <w:rFonts w:ascii="Courier New" w:hAnsi="Courier New" w:cs="Courier New"/>
            <w:color w:val="000000" w:themeColor="text1"/>
            <w:sz w:val="21"/>
            <w:szCs w:val="21"/>
          </w:rPr>
          <w:delText xml:space="preserve">mechanism </w:delText>
        </w:r>
      </w:del>
      <w:ins w:id="1610" w:author="Alex Galis" w:date="2017-05-20T20:48:00Z">
        <w:r w:rsidR="00410B92">
          <w:rPr>
            <w:rFonts w:ascii="Courier New" w:hAnsi="Courier New" w:cs="Courier New"/>
            <w:color w:val="000000" w:themeColor="text1"/>
            <w:sz w:val="21"/>
            <w:szCs w:val="21"/>
          </w:rPr>
          <w:t>M</w:t>
        </w:r>
        <w:r w:rsidR="00410B92" w:rsidRPr="006C14B5">
          <w:rPr>
            <w:rFonts w:ascii="Courier New" w:hAnsi="Courier New" w:cs="Courier New"/>
            <w:color w:val="000000" w:themeColor="text1"/>
            <w:sz w:val="21"/>
            <w:szCs w:val="21"/>
          </w:rPr>
          <w:t xml:space="preserve">echanism </w:t>
        </w:r>
      </w:ins>
      <w:r w:rsidRPr="006C14B5">
        <w:rPr>
          <w:rFonts w:ascii="Courier New" w:hAnsi="Courier New" w:cs="Courier New"/>
          <w:color w:val="000000" w:themeColor="text1"/>
          <w:sz w:val="21"/>
          <w:szCs w:val="21"/>
        </w:rPr>
        <w:t>for secure corss-network segment and |</w:t>
      </w:r>
    </w:p>
    <w:p w14:paraId="68CFFFA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Network     |      cross-domain network slicing provision      |</w:t>
      </w:r>
    </w:p>
    <w:p w14:paraId="0E8E98AF" w14:textId="77777777" w:rsidR="004C0732" w:rsidRDefault="004C0732" w:rsidP="004C0732">
      <w:pPr>
        <w:rPr>
          <w:ins w:id="1611" w:author="Alex Galis" w:date="2017-05-20T20:48: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Slicing     |           negotiation/inter-operation            |</w:t>
      </w:r>
    </w:p>
    <w:p w14:paraId="0D7B09D7" w14:textId="1AAC434D" w:rsidR="00410B92" w:rsidRDefault="00410B92" w:rsidP="004C0732">
      <w:pPr>
        <w:rPr>
          <w:ins w:id="1612" w:author="Alex Galis" w:date="2017-05-20T20:48:00Z"/>
          <w:rFonts w:ascii="Courier New" w:hAnsi="Courier New" w:cs="Courier New"/>
          <w:color w:val="000000" w:themeColor="text1"/>
          <w:sz w:val="21"/>
          <w:szCs w:val="21"/>
        </w:rPr>
      </w:pPr>
      <w:ins w:id="1613" w:author="Alex Galis" w:date="2017-05-20T20:48:00Z">
        <w:r>
          <w:rPr>
            <w:rFonts w:ascii="Courier New" w:hAnsi="Courier New" w:cs="Courier New"/>
            <w:color w:val="000000" w:themeColor="text1"/>
            <w:sz w:val="21"/>
            <w:szCs w:val="21"/>
          </w:rPr>
          <w:t xml:space="preserve">   |                |</w:t>
        </w:r>
      </w:ins>
      <w:ins w:id="1614" w:author="Alex Galis" w:date="2017-05-20T20:49:00Z">
        <w:r w:rsidR="00FF347F">
          <w:rPr>
            <w:rFonts w:ascii="Courier New" w:hAnsi="Courier New" w:cs="Courier New"/>
            <w:color w:val="000000" w:themeColor="text1"/>
            <w:sz w:val="21"/>
            <w:szCs w:val="21"/>
          </w:rPr>
          <w:t>2.Mechanisms for network slicing  E2E repository</w:t>
        </w:r>
      </w:ins>
      <w:ins w:id="1615" w:author="Alex Galis" w:date="2017-05-20T20:51:00Z">
        <w:r w:rsidR="00FF347F">
          <w:rPr>
            <w:rFonts w:ascii="Courier New" w:hAnsi="Courier New" w:cs="Courier New"/>
            <w:color w:val="000000" w:themeColor="text1"/>
            <w:sz w:val="21"/>
            <w:szCs w:val="21"/>
          </w:rPr>
          <w:t xml:space="preserve">  </w:t>
        </w:r>
      </w:ins>
      <w:ins w:id="1616" w:author="Alex Galis" w:date="2017-05-20T20:49:00Z">
        <w:r w:rsidR="00FF347F">
          <w:rPr>
            <w:rFonts w:ascii="Courier New" w:hAnsi="Courier New" w:cs="Courier New"/>
            <w:color w:val="000000" w:themeColor="text1"/>
            <w:sz w:val="21"/>
            <w:szCs w:val="21"/>
          </w:rPr>
          <w:t>|</w:t>
        </w:r>
      </w:ins>
    </w:p>
    <w:p w14:paraId="45754513" w14:textId="5D9EAD66" w:rsidR="00410B92" w:rsidRDefault="00410B92" w:rsidP="004C0732">
      <w:pPr>
        <w:rPr>
          <w:ins w:id="1617" w:author="Alex Galis" w:date="2017-05-20T20:48:00Z"/>
          <w:rFonts w:ascii="Courier New" w:hAnsi="Courier New" w:cs="Courier New"/>
          <w:color w:val="000000" w:themeColor="text1"/>
          <w:sz w:val="21"/>
          <w:szCs w:val="21"/>
        </w:rPr>
      </w:pPr>
      <w:ins w:id="1618" w:author="Alex Galis" w:date="2017-05-20T20:48:00Z">
        <w:r>
          <w:rPr>
            <w:rFonts w:ascii="Courier New" w:hAnsi="Courier New" w:cs="Courier New"/>
            <w:color w:val="000000" w:themeColor="text1"/>
            <w:sz w:val="21"/>
            <w:szCs w:val="21"/>
          </w:rPr>
          <w:t xml:space="preserve">   |                |</w:t>
        </w:r>
      </w:ins>
      <w:ins w:id="1619" w:author="Alex Galis" w:date="2017-05-20T20:50:00Z">
        <w:r w:rsidR="00FF347F">
          <w:rPr>
            <w:rFonts w:ascii="Courier New" w:hAnsi="Courier New" w:cs="Courier New"/>
            <w:color w:val="000000" w:themeColor="text1"/>
            <w:sz w:val="21"/>
            <w:szCs w:val="21"/>
          </w:rPr>
          <w:t xml:space="preserve">3.Mechanisms for E2E </w:t>
        </w:r>
      </w:ins>
      <w:ins w:id="1620" w:author="Alex Galis" w:date="2017-05-20T20:51:00Z">
        <w:r w:rsidR="00FF347F">
          <w:rPr>
            <w:rFonts w:ascii="Courier New" w:hAnsi="Courier New" w:cs="Courier New"/>
            <w:color w:val="000000" w:themeColor="text1"/>
            <w:sz w:val="21"/>
            <w:szCs w:val="21"/>
          </w:rPr>
          <w:t xml:space="preserve">NS </w:t>
        </w:r>
      </w:ins>
      <w:ins w:id="1621" w:author="Alex Galis" w:date="2017-05-20T20:50:00Z">
        <w:r w:rsidR="00FF347F">
          <w:rPr>
            <w:rFonts w:ascii="Courier New" w:hAnsi="Courier New" w:cs="Courier New"/>
            <w:color w:val="000000" w:themeColor="text1"/>
            <w:sz w:val="21"/>
            <w:szCs w:val="21"/>
          </w:rPr>
          <w:t>composition /decomposition</w:t>
        </w:r>
      </w:ins>
      <w:ins w:id="1622" w:author="Alex Galis" w:date="2017-05-20T20:51:00Z">
        <w:r w:rsidR="00FF347F">
          <w:rPr>
            <w:rFonts w:ascii="Courier New" w:hAnsi="Courier New" w:cs="Courier New"/>
            <w:color w:val="000000" w:themeColor="text1"/>
            <w:sz w:val="21"/>
            <w:szCs w:val="21"/>
          </w:rPr>
          <w:t>|</w:t>
        </w:r>
      </w:ins>
    </w:p>
    <w:p w14:paraId="5470817A" w14:textId="5183ABE6" w:rsidR="00410B92" w:rsidRPr="006C14B5" w:rsidRDefault="00410B92" w:rsidP="004C0732">
      <w:pPr>
        <w:rPr>
          <w:rFonts w:ascii="Courier New" w:hAnsi="Courier New" w:cs="Courier New"/>
          <w:color w:val="000000" w:themeColor="text1"/>
          <w:sz w:val="21"/>
          <w:szCs w:val="21"/>
        </w:rPr>
      </w:pPr>
      <w:ins w:id="1623" w:author="Alex Galis" w:date="2017-05-20T20:49:00Z">
        <w:r>
          <w:rPr>
            <w:rFonts w:ascii="Courier New" w:hAnsi="Courier New" w:cs="Courier New"/>
            <w:color w:val="000000" w:themeColor="text1"/>
            <w:sz w:val="21"/>
            <w:szCs w:val="21"/>
          </w:rPr>
          <w:t xml:space="preserve">   </w:t>
        </w:r>
      </w:ins>
      <w:ins w:id="1624" w:author="Alex Galis" w:date="2017-05-20T20:52:00Z">
        <w:r w:rsidR="004D0B9D">
          <w:rPr>
            <w:rFonts w:ascii="Courier New" w:hAnsi="Courier New" w:cs="Courier New"/>
            <w:color w:val="000000" w:themeColor="text1"/>
            <w:sz w:val="21"/>
            <w:szCs w:val="21"/>
          </w:rPr>
          <w:t>|                |4.Mechanisms for E2E NS scalable operations       |</w:t>
        </w:r>
      </w:ins>
      <w:ins w:id="1625" w:author="Alex Galis" w:date="2017-05-20T20:49:00Z">
        <w:r w:rsidR="00963F94">
          <w:rPr>
            <w:rFonts w:ascii="Courier New" w:hAnsi="Courier New" w:cs="Courier New"/>
            <w:color w:val="000000" w:themeColor="text1"/>
            <w:sz w:val="21"/>
            <w:szCs w:val="21"/>
          </w:rPr>
          <w:t xml:space="preserve">   </w:t>
        </w:r>
      </w:ins>
    </w:p>
    <w:p w14:paraId="0F84393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5E93729B" w14:textId="40E4F3A3"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Network     |</w:t>
      </w:r>
      <w:del w:id="1626" w:author="Alex Galis" w:date="2017-05-20T20:55:00Z">
        <w:r w:rsidRPr="006C14B5" w:rsidDel="00CA1725">
          <w:rPr>
            <w:rFonts w:ascii="Courier New" w:hAnsi="Courier New" w:cs="Courier New"/>
            <w:color w:val="000000" w:themeColor="text1"/>
            <w:sz w:val="21"/>
            <w:szCs w:val="21"/>
          </w:rPr>
          <w:delText xml:space="preserve"> </w:delText>
        </w:r>
      </w:del>
      <w:ins w:id="1627" w:author="Alex Galis" w:date="2017-05-20T20:54:00Z">
        <w:r w:rsidR="00CA1725">
          <w:rPr>
            <w:rFonts w:ascii="Courier New" w:hAnsi="Courier New" w:cs="Courier New"/>
            <w:color w:val="000000" w:themeColor="text1"/>
            <w:sz w:val="21"/>
            <w:szCs w:val="21"/>
          </w:rPr>
          <w:t>1.</w:t>
        </w:r>
        <w:r w:rsidR="00D358AA">
          <w:rPr>
            <w:rFonts w:ascii="Courier New" w:hAnsi="Courier New" w:cs="Courier New"/>
            <w:color w:val="000000" w:themeColor="text1"/>
            <w:sz w:val="21"/>
            <w:szCs w:val="21"/>
          </w:rPr>
          <w:t xml:space="preserve">Mechanisms </w:t>
        </w:r>
        <w:r w:rsidR="00CA1725">
          <w:rPr>
            <w:rFonts w:ascii="Courier New" w:hAnsi="Courier New" w:cs="Courier New"/>
            <w:color w:val="000000" w:themeColor="text1"/>
            <w:sz w:val="21"/>
            <w:szCs w:val="21"/>
          </w:rPr>
          <w:t xml:space="preserve">and models </w:t>
        </w:r>
        <w:r w:rsidR="00D358AA">
          <w:rPr>
            <w:rFonts w:ascii="Courier New" w:hAnsi="Courier New" w:cs="Courier New"/>
            <w:color w:val="000000" w:themeColor="text1"/>
            <w:sz w:val="21"/>
            <w:szCs w:val="21"/>
          </w:rPr>
          <w:t xml:space="preserve">for NS </w:t>
        </w:r>
        <w:r w:rsidR="00CA1725">
          <w:rPr>
            <w:rFonts w:ascii="Courier New" w:hAnsi="Courier New" w:cs="Courier New"/>
            <w:color w:val="000000" w:themeColor="text1"/>
            <w:sz w:val="21"/>
            <w:szCs w:val="21"/>
          </w:rPr>
          <w:t xml:space="preserve">abstractions     </w:t>
        </w:r>
      </w:ins>
      <w:ins w:id="1628" w:author="Alex Galis" w:date="2017-05-20T20:55:00Z">
        <w:r w:rsidR="00CA1725">
          <w:rPr>
            <w:rFonts w:ascii="Courier New" w:hAnsi="Courier New" w:cs="Courier New"/>
            <w:color w:val="000000" w:themeColor="text1"/>
            <w:sz w:val="21"/>
            <w:szCs w:val="21"/>
          </w:rPr>
          <w:t xml:space="preserve">  </w:t>
        </w:r>
      </w:ins>
      <w:ins w:id="1629" w:author="Alex Galis" w:date="2017-05-20T20:54:00Z">
        <w:r w:rsidR="00CA1725">
          <w:rPr>
            <w:rFonts w:ascii="Courier New" w:hAnsi="Courier New" w:cs="Courier New"/>
            <w:color w:val="000000" w:themeColor="text1"/>
            <w:sz w:val="21"/>
            <w:szCs w:val="21"/>
          </w:rPr>
          <w:t>|</w:t>
        </w:r>
      </w:ins>
      <w:r w:rsidRPr="006C14B5">
        <w:rPr>
          <w:rFonts w:ascii="Courier New" w:hAnsi="Courier New" w:cs="Courier New"/>
          <w:color w:val="000000" w:themeColor="text1"/>
          <w:sz w:val="21"/>
          <w:szCs w:val="21"/>
        </w:rPr>
        <w:t xml:space="preserve">                                                 </w:t>
      </w:r>
      <w:del w:id="1630" w:author="Alex Galis" w:date="2017-05-20T20:55:00Z">
        <w:r w:rsidRPr="006C14B5" w:rsidDel="00CA1725">
          <w:rPr>
            <w:rFonts w:ascii="Courier New" w:hAnsi="Courier New" w:cs="Courier New"/>
            <w:color w:val="000000" w:themeColor="text1"/>
            <w:sz w:val="21"/>
            <w:szCs w:val="21"/>
          </w:rPr>
          <w:delText>|</w:delText>
        </w:r>
      </w:del>
    </w:p>
    <w:p w14:paraId="59A081AB" w14:textId="45E37C90"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Slicing-Domain |</w:t>
      </w:r>
      <w:ins w:id="1631" w:author="Alex Galis" w:date="2017-05-20T20:55:00Z">
        <w:r w:rsidR="00CA1725">
          <w:rPr>
            <w:rFonts w:ascii="Courier New" w:hAnsi="Courier New" w:cs="Courier New"/>
            <w:color w:val="000000" w:themeColor="text1"/>
            <w:sz w:val="21"/>
            <w:szCs w:val="21"/>
          </w:rPr>
          <w:t>2.</w:t>
        </w:r>
      </w:ins>
      <w:del w:id="1632" w:author="Alex Galis" w:date="2017-05-20T20:55:00Z">
        <w:r w:rsidRPr="006C14B5" w:rsidDel="00CA1725">
          <w:rPr>
            <w:rFonts w:ascii="Courier New" w:hAnsi="Courier New" w:cs="Courier New"/>
            <w:color w:val="000000" w:themeColor="text1"/>
            <w:sz w:val="21"/>
            <w:szCs w:val="21"/>
          </w:rPr>
          <w:delText xml:space="preserve">  </w:delText>
        </w:r>
      </w:del>
      <w:ins w:id="1633" w:author="Alex Galis" w:date="2017-05-20T20:55:00Z">
        <w:r w:rsidR="00CA1725">
          <w:rPr>
            <w:rFonts w:ascii="Courier New" w:hAnsi="Courier New" w:cs="Courier New"/>
            <w:color w:val="000000" w:themeColor="text1"/>
            <w:sz w:val="21"/>
            <w:szCs w:val="21"/>
          </w:rPr>
          <w:t>Common model for resources / network functions  |</w:t>
        </w:r>
      </w:ins>
      <w:r w:rsidRPr="006C14B5">
        <w:rPr>
          <w:rFonts w:ascii="Courier New" w:hAnsi="Courier New" w:cs="Courier New"/>
          <w:color w:val="000000" w:themeColor="text1"/>
          <w:sz w:val="21"/>
          <w:szCs w:val="21"/>
        </w:rPr>
        <w:t xml:space="preserve">                                                </w:t>
      </w:r>
      <w:del w:id="1634" w:author="Alex Galis" w:date="2017-05-20T20:56:00Z">
        <w:r w:rsidRPr="006C14B5" w:rsidDel="00CA1725">
          <w:rPr>
            <w:rFonts w:ascii="Courier New" w:hAnsi="Courier New" w:cs="Courier New"/>
            <w:color w:val="000000" w:themeColor="text1"/>
            <w:sz w:val="21"/>
            <w:szCs w:val="21"/>
          </w:rPr>
          <w:delText>|</w:delText>
        </w:r>
      </w:del>
    </w:p>
    <w:p w14:paraId="7F4E3412" w14:textId="127AE948" w:rsidR="00D358AA" w:rsidRDefault="004C0732" w:rsidP="004C0732">
      <w:pPr>
        <w:rPr>
          <w:ins w:id="1635" w:author="Alex Galis" w:date="2017-05-20T20:52: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Abstraction   |</w:t>
      </w:r>
      <w:del w:id="1636" w:author="Alex Galis" w:date="2017-05-20T20:59:00Z">
        <w:r w:rsidRPr="006C14B5" w:rsidDel="00D433CE">
          <w:rPr>
            <w:rFonts w:ascii="Courier New" w:hAnsi="Courier New" w:cs="Courier New"/>
            <w:color w:val="000000" w:themeColor="text1"/>
            <w:sz w:val="21"/>
            <w:szCs w:val="21"/>
          </w:rPr>
          <w:delText xml:space="preserve"> </w:delText>
        </w:r>
      </w:del>
      <w:ins w:id="1637" w:author="Alex Galis" w:date="2017-05-20T20:58:00Z">
        <w:r w:rsidR="000A1A77">
          <w:rPr>
            <w:rFonts w:ascii="Courier New" w:hAnsi="Courier New" w:cs="Courier New"/>
            <w:color w:val="000000" w:themeColor="text1"/>
            <w:sz w:val="21"/>
            <w:szCs w:val="21"/>
          </w:rPr>
          <w:t>3.Mechanisms for Network slicing configuration</w:t>
        </w:r>
      </w:ins>
      <w:ins w:id="1638" w:author="Alex Galis" w:date="2017-05-20T20:59:00Z">
        <w:r w:rsidR="000A1A77">
          <w:rPr>
            <w:rFonts w:ascii="Courier New" w:hAnsi="Courier New" w:cs="Courier New"/>
            <w:color w:val="000000" w:themeColor="text1"/>
            <w:sz w:val="21"/>
            <w:szCs w:val="21"/>
          </w:rPr>
          <w:t xml:space="preserve">   </w:t>
        </w:r>
        <w:r w:rsidR="00D433CE">
          <w:rPr>
            <w:rFonts w:ascii="Courier New" w:hAnsi="Courier New" w:cs="Courier New"/>
            <w:color w:val="000000" w:themeColor="text1"/>
            <w:sz w:val="21"/>
            <w:szCs w:val="21"/>
          </w:rPr>
          <w:t xml:space="preserve"> </w:t>
        </w:r>
        <w:r w:rsidR="000A1A77">
          <w:rPr>
            <w:rFonts w:ascii="Courier New" w:hAnsi="Courier New" w:cs="Courier New"/>
            <w:color w:val="000000" w:themeColor="text1"/>
            <w:sz w:val="21"/>
            <w:szCs w:val="21"/>
          </w:rPr>
          <w:t>|</w:t>
        </w:r>
      </w:ins>
      <w:ins w:id="1639" w:author="Alex Galis" w:date="2017-05-20T20:58:00Z">
        <w:r w:rsidR="000A1A77">
          <w:rPr>
            <w:rFonts w:ascii="Courier New" w:hAnsi="Courier New" w:cs="Courier New"/>
            <w:color w:val="000000" w:themeColor="text1"/>
            <w:sz w:val="21"/>
            <w:szCs w:val="21"/>
          </w:rPr>
          <w:t xml:space="preserve"> </w:t>
        </w:r>
      </w:ins>
      <w:del w:id="1640" w:author="Alex Galis" w:date="2017-05-20T20:58:00Z">
        <w:r w:rsidRPr="006C14B5" w:rsidDel="000A1A77">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 xml:space="preserve">                       </w:t>
      </w:r>
      <w:del w:id="1641" w:author="Alex Galis" w:date="2017-05-20T20:59:00Z">
        <w:r w:rsidRPr="006C14B5" w:rsidDel="000A1A77">
          <w:rPr>
            <w:rFonts w:ascii="Courier New" w:hAnsi="Courier New" w:cs="Courier New"/>
            <w:color w:val="000000" w:themeColor="text1"/>
            <w:sz w:val="21"/>
            <w:szCs w:val="21"/>
          </w:rPr>
          <w:delText xml:space="preserve">  </w:delText>
        </w:r>
      </w:del>
      <w:del w:id="1642" w:author="Alex Galis" w:date="2017-05-20T20:58:00Z">
        <w:r w:rsidRPr="006C14B5" w:rsidDel="000A1A77">
          <w:rPr>
            <w:rFonts w:ascii="Courier New" w:hAnsi="Courier New" w:cs="Courier New"/>
            <w:color w:val="000000" w:themeColor="text1"/>
            <w:sz w:val="21"/>
            <w:szCs w:val="21"/>
          </w:rPr>
          <w:delText xml:space="preserve">   </w:delText>
        </w:r>
      </w:del>
      <w:del w:id="1643" w:author="Alex Galis" w:date="2017-05-20T20:59:00Z">
        <w:r w:rsidRPr="006C14B5" w:rsidDel="000A1A77">
          <w:rPr>
            <w:rFonts w:ascii="Courier New" w:hAnsi="Courier New" w:cs="Courier New"/>
            <w:color w:val="000000" w:themeColor="text1"/>
            <w:sz w:val="21"/>
            <w:szCs w:val="21"/>
          </w:rPr>
          <w:delText>|</w:delText>
        </w:r>
      </w:del>
    </w:p>
    <w:p w14:paraId="30E36794" w14:textId="6A6827B9" w:rsidR="00D358AA" w:rsidRPr="006C14B5" w:rsidRDefault="00D358AA" w:rsidP="004C0732">
      <w:pPr>
        <w:rPr>
          <w:rFonts w:ascii="Courier New" w:hAnsi="Courier New" w:cs="Courier New"/>
          <w:color w:val="000000" w:themeColor="text1"/>
          <w:sz w:val="21"/>
          <w:szCs w:val="21"/>
        </w:rPr>
      </w:pPr>
      <w:ins w:id="1644" w:author="Alex Galis" w:date="2017-05-20T20:52:00Z">
        <w:r>
          <w:rPr>
            <w:rFonts w:ascii="Courier New" w:hAnsi="Courier New" w:cs="Courier New"/>
            <w:color w:val="000000" w:themeColor="text1"/>
            <w:sz w:val="21"/>
            <w:szCs w:val="21"/>
          </w:rPr>
          <w:t xml:space="preserve">   </w:t>
        </w:r>
      </w:ins>
      <w:ins w:id="1645" w:author="Alex Galis" w:date="2017-05-20T20:53:00Z">
        <w:r>
          <w:rPr>
            <w:rFonts w:ascii="Courier New" w:hAnsi="Courier New" w:cs="Courier New"/>
            <w:color w:val="000000" w:themeColor="text1"/>
            <w:sz w:val="21"/>
            <w:szCs w:val="21"/>
          </w:rPr>
          <w:t xml:space="preserve">|                |4.Mechanisms </w:t>
        </w:r>
      </w:ins>
      <w:ins w:id="1646" w:author="Alex Galis" w:date="2017-05-20T20:58:00Z">
        <w:r w:rsidR="000A1A77" w:rsidRPr="000A1A77">
          <w:rPr>
            <w:rFonts w:ascii="Courier New" w:hAnsi="Courier New" w:cs="Courier New"/>
            <w:color w:val="000000" w:themeColor="text1"/>
            <w:sz w:val="21"/>
            <w:szCs w:val="21"/>
          </w:rPr>
          <w:t xml:space="preserve">to reduce end-to-end complexity </w:t>
        </w:r>
        <w:r w:rsidR="000A1A77">
          <w:rPr>
            <w:rFonts w:ascii="Courier New" w:hAnsi="Courier New" w:cs="Courier New"/>
            <w:color w:val="000000" w:themeColor="text1"/>
            <w:sz w:val="21"/>
            <w:szCs w:val="21"/>
          </w:rPr>
          <w:t xml:space="preserve">     </w:t>
        </w:r>
      </w:ins>
      <w:ins w:id="1647" w:author="Alex Galis" w:date="2017-05-20T20:53:00Z">
        <w:r>
          <w:rPr>
            <w:rFonts w:ascii="Courier New" w:hAnsi="Courier New" w:cs="Courier New"/>
            <w:color w:val="000000" w:themeColor="text1"/>
            <w:sz w:val="21"/>
            <w:szCs w:val="21"/>
          </w:rPr>
          <w:t xml:space="preserve">|   </w:t>
        </w:r>
      </w:ins>
      <w:ins w:id="1648" w:author="Alex Galis" w:date="2017-05-20T20:52:00Z">
        <w:r>
          <w:rPr>
            <w:rFonts w:ascii="Courier New" w:hAnsi="Courier New" w:cs="Courier New"/>
            <w:color w:val="000000" w:themeColor="text1"/>
            <w:sz w:val="21"/>
            <w:szCs w:val="21"/>
          </w:rPr>
          <w:t xml:space="preserve">   </w:t>
        </w:r>
      </w:ins>
    </w:p>
    <w:p w14:paraId="4D41179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55321BDF" w14:textId="114831F6"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OAM Operation  |</w:t>
      </w:r>
      <w:del w:id="1649" w:author="Alex Galis" w:date="2017-05-20T21:25:00Z">
        <w:r w:rsidRPr="006C14B5" w:rsidDel="00927D06">
          <w:rPr>
            <w:rFonts w:ascii="Courier New" w:hAnsi="Courier New" w:cs="Courier New"/>
            <w:color w:val="000000" w:themeColor="text1"/>
            <w:sz w:val="21"/>
            <w:szCs w:val="21"/>
          </w:rPr>
          <w:delText xml:space="preserve"> </w:delText>
        </w:r>
      </w:del>
      <w:r w:rsidRPr="006C14B5">
        <w:rPr>
          <w:rFonts w:ascii="Courier New" w:hAnsi="Courier New" w:cs="Courier New"/>
          <w:color w:val="000000" w:themeColor="text1"/>
          <w:sz w:val="21"/>
          <w:szCs w:val="21"/>
        </w:rPr>
        <w:t>1</w:t>
      </w:r>
      <w:ins w:id="1650" w:author="Alex Galis" w:date="2017-05-20T21:25:00Z">
        <w:r w:rsidR="00927D06">
          <w:rPr>
            <w:rFonts w:ascii="Courier New" w:hAnsi="Courier New" w:cs="Courier New"/>
            <w:color w:val="000000" w:themeColor="text1"/>
            <w:sz w:val="21"/>
            <w:szCs w:val="21"/>
          </w:rPr>
          <w:t>.</w:t>
        </w:r>
      </w:ins>
      <w:del w:id="1651" w:author="Alex Galis" w:date="2017-05-20T21:25:00Z">
        <w:r w:rsidRPr="006C14B5" w:rsidDel="00927D06">
          <w:rPr>
            <w:rFonts w:ascii="Courier New" w:hAnsi="Courier New" w:cs="Courier New"/>
            <w:color w:val="000000" w:themeColor="text1"/>
            <w:sz w:val="21"/>
            <w:szCs w:val="21"/>
          </w:rPr>
          <w:delText>)</w:delText>
        </w:r>
      </w:del>
      <w:r w:rsidRPr="006C14B5">
        <w:rPr>
          <w:rFonts w:ascii="Courier New" w:hAnsi="Courier New" w:cs="Courier New"/>
          <w:color w:val="000000" w:themeColor="text1"/>
          <w:sz w:val="21"/>
          <w:szCs w:val="21"/>
        </w:rPr>
        <w:t xml:space="preserve"> </w:t>
      </w:r>
      <w:del w:id="1652" w:author="Alex Galis" w:date="2017-05-20T20:59:00Z">
        <w:r w:rsidRPr="006C14B5" w:rsidDel="00D433CE">
          <w:rPr>
            <w:rFonts w:ascii="Courier New" w:hAnsi="Courier New" w:cs="Courier New"/>
            <w:color w:val="000000" w:themeColor="text1"/>
            <w:sz w:val="21"/>
            <w:szCs w:val="21"/>
          </w:rPr>
          <w:delText>A m</w:delText>
        </w:r>
      </w:del>
      <w:ins w:id="1653" w:author="Alex Galis" w:date="2017-05-20T20:59:00Z">
        <w:r w:rsidR="00D433CE">
          <w:rPr>
            <w:rFonts w:ascii="Courier New" w:hAnsi="Courier New" w:cs="Courier New"/>
            <w:color w:val="000000" w:themeColor="text1"/>
            <w:sz w:val="21"/>
            <w:szCs w:val="21"/>
          </w:rPr>
          <w:t>M</w:t>
        </w:r>
      </w:ins>
      <w:r w:rsidRPr="006C14B5">
        <w:rPr>
          <w:rFonts w:ascii="Courier New" w:hAnsi="Courier New" w:cs="Courier New"/>
          <w:color w:val="000000" w:themeColor="text1"/>
          <w:sz w:val="21"/>
          <w:szCs w:val="21"/>
        </w:rPr>
        <w:t xml:space="preserve">echanism for dynamic discovery of service  </w:t>
      </w:r>
      <w:ins w:id="1654" w:author="Alex Galis" w:date="2017-05-20T21:00:00Z">
        <w:r w:rsidR="00D433CE">
          <w:rPr>
            <w:rFonts w:ascii="Courier New" w:hAnsi="Courier New" w:cs="Courier New"/>
            <w:color w:val="000000" w:themeColor="text1"/>
            <w:sz w:val="21"/>
            <w:szCs w:val="21"/>
          </w:rPr>
          <w:t xml:space="preserve">  </w:t>
        </w:r>
      </w:ins>
      <w:ins w:id="1655" w:author="Alex Galis" w:date="2017-05-20T21:25:00Z">
        <w:r w:rsidR="00927D06">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w:t>
      </w:r>
    </w:p>
    <w:p w14:paraId="7E642010" w14:textId="59A22A33"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with      | function instances and their capabilities; </w:t>
      </w:r>
      <w:ins w:id="1656" w:author="Alex Galis" w:date="2017-05-20T21:00:00Z">
        <w:r w:rsidR="00D433CE">
          <w:rPr>
            <w:rFonts w:ascii="Courier New" w:hAnsi="Courier New" w:cs="Courier New"/>
            <w:color w:val="000000" w:themeColor="text1"/>
            <w:sz w:val="21"/>
            <w:szCs w:val="21"/>
          </w:rPr>
          <w:t xml:space="preserve">      </w:t>
        </w:r>
      </w:ins>
      <w:del w:id="1657" w:author="Alex Galis" w:date="2017-05-20T21:00:00Z">
        <w:r w:rsidRPr="006C14B5" w:rsidDel="00D433CE">
          <w:rPr>
            <w:rFonts w:ascii="Courier New" w:hAnsi="Courier New" w:cs="Courier New"/>
            <w:color w:val="000000" w:themeColor="text1"/>
            <w:sz w:val="21"/>
            <w:szCs w:val="21"/>
          </w:rPr>
          <w:delText xml:space="preserve">2) A  </w:delText>
        </w:r>
      </w:del>
      <w:r w:rsidRPr="006C14B5">
        <w:rPr>
          <w:rFonts w:ascii="Courier New" w:hAnsi="Courier New" w:cs="Courier New"/>
          <w:color w:val="000000" w:themeColor="text1"/>
          <w:sz w:val="21"/>
          <w:szCs w:val="21"/>
        </w:rPr>
        <w:t>|</w:t>
      </w:r>
    </w:p>
    <w:p w14:paraId="622EEEC9" w14:textId="6BA8D729"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Customized   | </w:t>
      </w:r>
      <w:del w:id="1658" w:author="Alex Galis" w:date="2017-05-20T21:00:00Z">
        <w:r w:rsidRPr="006C14B5" w:rsidDel="00D433CE">
          <w:rPr>
            <w:rFonts w:ascii="Courier New" w:hAnsi="Courier New" w:cs="Courier New"/>
            <w:color w:val="000000" w:themeColor="text1"/>
            <w:sz w:val="21"/>
            <w:szCs w:val="21"/>
          </w:rPr>
          <w:delText xml:space="preserve">mechanism </w:delText>
        </w:r>
      </w:del>
      <w:ins w:id="1659" w:author="Alex Galis" w:date="2017-05-20T21:00:00Z">
        <w:r w:rsidR="00D433CE">
          <w:rPr>
            <w:rFonts w:ascii="Courier New" w:hAnsi="Courier New" w:cs="Courier New"/>
            <w:color w:val="000000" w:themeColor="text1"/>
            <w:sz w:val="21"/>
            <w:szCs w:val="21"/>
          </w:rPr>
          <w:t>M</w:t>
        </w:r>
        <w:r w:rsidR="00D433CE" w:rsidRPr="006C14B5">
          <w:rPr>
            <w:rFonts w:ascii="Courier New" w:hAnsi="Courier New" w:cs="Courier New"/>
            <w:color w:val="000000" w:themeColor="text1"/>
            <w:sz w:val="21"/>
            <w:szCs w:val="21"/>
          </w:rPr>
          <w:t xml:space="preserve">echanism </w:t>
        </w:r>
      </w:ins>
      <w:r w:rsidRPr="006C14B5">
        <w:rPr>
          <w:rFonts w:ascii="Courier New" w:hAnsi="Courier New" w:cs="Courier New"/>
          <w:color w:val="000000" w:themeColor="text1"/>
          <w:sz w:val="21"/>
          <w:szCs w:val="21"/>
        </w:rPr>
        <w:t>for dynamic discovery of instantiated  |</w:t>
      </w:r>
    </w:p>
    <w:p w14:paraId="3D8B814B" w14:textId="377E8F39"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Granularity   |  nest slices; </w:t>
      </w:r>
      <w:del w:id="1660" w:author="Alex Galis" w:date="2017-05-20T21:00:00Z">
        <w:r w:rsidRPr="006C14B5" w:rsidDel="00D433CE">
          <w:rPr>
            <w:rFonts w:ascii="Courier New" w:hAnsi="Courier New" w:cs="Courier New"/>
            <w:color w:val="000000" w:themeColor="text1"/>
            <w:sz w:val="21"/>
            <w:szCs w:val="21"/>
          </w:rPr>
          <w:delText>3) A m</w:delText>
        </w:r>
      </w:del>
      <w:ins w:id="1661" w:author="Alex Galis" w:date="2017-05-20T21:00:00Z">
        <w:r w:rsidR="00D433CE">
          <w:rPr>
            <w:rFonts w:ascii="Courier New" w:hAnsi="Courier New" w:cs="Courier New"/>
            <w:color w:val="000000" w:themeColor="text1"/>
            <w:sz w:val="21"/>
            <w:szCs w:val="21"/>
          </w:rPr>
          <w:t>M</w:t>
        </w:r>
      </w:ins>
      <w:r w:rsidRPr="006C14B5">
        <w:rPr>
          <w:rFonts w:ascii="Courier New" w:hAnsi="Courier New" w:cs="Courier New"/>
          <w:color w:val="000000" w:themeColor="text1"/>
          <w:sz w:val="21"/>
          <w:szCs w:val="21"/>
        </w:rPr>
        <w:t xml:space="preserve">echanism for customized net  </w:t>
      </w:r>
      <w:ins w:id="1662" w:author="Alex Galis" w:date="2017-05-20T21:00:00Z">
        <w:r w:rsidR="00D433CE">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w:t>
      </w:r>
    </w:p>
    <w:p w14:paraId="2BEBDFC8" w14:textId="19B177D9"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s</w:t>
      </w:r>
      <w:del w:id="1663" w:author="Alex Galis" w:date="2017-05-20T21:25:00Z">
        <w:r w:rsidRPr="006C14B5" w:rsidDel="00D82A91">
          <w:rPr>
            <w:rFonts w:ascii="Courier New" w:hAnsi="Courier New" w:cs="Courier New"/>
            <w:color w:val="000000" w:themeColor="text1"/>
            <w:sz w:val="21"/>
            <w:szCs w:val="21"/>
          </w:rPr>
          <w:delText>p</w:delText>
        </w:r>
      </w:del>
      <w:r w:rsidRPr="006C14B5">
        <w:rPr>
          <w:rFonts w:ascii="Courier New" w:hAnsi="Courier New" w:cs="Courier New"/>
          <w:color w:val="000000" w:themeColor="text1"/>
          <w:sz w:val="21"/>
          <w:szCs w:val="21"/>
        </w:rPr>
        <w:t xml:space="preserve">lices OAM operations when overlay techniques  </w:t>
      </w:r>
      <w:ins w:id="1664" w:author="Alex Galis" w:date="2017-05-20T21:25:00Z">
        <w:r w:rsidR="00927D06">
          <w:rPr>
            <w:rFonts w:ascii="Courier New" w:hAnsi="Courier New" w:cs="Courier New"/>
            <w:color w:val="000000" w:themeColor="text1"/>
            <w:sz w:val="21"/>
            <w:szCs w:val="21"/>
          </w:rPr>
          <w:t xml:space="preserve"> </w:t>
        </w:r>
      </w:ins>
      <w:r w:rsidRPr="006C14B5">
        <w:rPr>
          <w:rFonts w:ascii="Courier New" w:hAnsi="Courier New" w:cs="Courier New"/>
          <w:color w:val="000000" w:themeColor="text1"/>
          <w:sz w:val="21"/>
          <w:szCs w:val="21"/>
        </w:rPr>
        <w:t>|</w:t>
      </w:r>
    </w:p>
    <w:p w14:paraId="12F4C4B7" w14:textId="77777777" w:rsidR="004C0732" w:rsidRDefault="004C0732" w:rsidP="004C0732">
      <w:pPr>
        <w:rPr>
          <w:ins w:id="1665" w:author="Alex Galis" w:date="2017-05-20T21:01: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                |                 are not in use.                  |</w:t>
      </w:r>
    </w:p>
    <w:p w14:paraId="103831F2" w14:textId="1D1C0DF3" w:rsidR="00D82A91" w:rsidRDefault="00D433CE" w:rsidP="004C0732">
      <w:pPr>
        <w:rPr>
          <w:ins w:id="1666" w:author="Alex Galis" w:date="2017-05-20T21:22:00Z"/>
          <w:rFonts w:ascii="Courier New" w:hAnsi="Courier New" w:cs="Courier New"/>
          <w:color w:val="000000" w:themeColor="text1"/>
          <w:sz w:val="21"/>
          <w:szCs w:val="21"/>
        </w:rPr>
      </w:pPr>
      <w:ins w:id="1667" w:author="Alex Galis" w:date="2017-05-20T21:01:00Z">
        <w:r>
          <w:rPr>
            <w:rFonts w:ascii="Courier New" w:hAnsi="Courier New" w:cs="Courier New"/>
            <w:color w:val="000000" w:themeColor="text1"/>
            <w:sz w:val="21"/>
            <w:szCs w:val="21"/>
          </w:rPr>
          <w:t xml:space="preserve">   </w:t>
        </w:r>
      </w:ins>
      <w:ins w:id="1668" w:author="Alex Galis" w:date="2017-05-20T21:22:00Z">
        <w:r w:rsidR="00D82A91" w:rsidRPr="006C14B5">
          <w:rPr>
            <w:rFonts w:ascii="Courier New" w:hAnsi="Courier New" w:cs="Courier New"/>
            <w:color w:val="000000" w:themeColor="text1"/>
            <w:sz w:val="21"/>
            <w:szCs w:val="21"/>
          </w:rPr>
          <w:t xml:space="preserve">|         </w:t>
        </w:r>
        <w:r w:rsidR="00D82A91">
          <w:rPr>
            <w:rFonts w:ascii="Courier New" w:hAnsi="Courier New" w:cs="Courier New"/>
            <w:color w:val="000000" w:themeColor="text1"/>
            <w:sz w:val="21"/>
            <w:szCs w:val="21"/>
          </w:rPr>
          <w:t xml:space="preserve">       |2. Mechanisms for </w:t>
        </w:r>
      </w:ins>
      <w:ins w:id="1669" w:author="Alex Galis" w:date="2017-05-20T21:23:00Z">
        <w:r w:rsidR="00D82A91">
          <w:rPr>
            <w:rFonts w:ascii="Courier New" w:hAnsi="Courier New" w:cs="Courier New"/>
            <w:color w:val="000000" w:themeColor="text1"/>
            <w:sz w:val="21"/>
            <w:szCs w:val="21"/>
          </w:rPr>
          <w:t>elasticity</w:t>
        </w:r>
      </w:ins>
      <w:ins w:id="1670" w:author="Alex Galis" w:date="2017-05-20T21:22:00Z">
        <w:r w:rsidR="00D82A91">
          <w:rPr>
            <w:rFonts w:ascii="Courier New" w:hAnsi="Courier New" w:cs="Courier New"/>
            <w:color w:val="000000" w:themeColor="text1"/>
            <w:sz w:val="21"/>
            <w:szCs w:val="21"/>
          </w:rPr>
          <w:t xml:space="preserve">               </w:t>
        </w:r>
      </w:ins>
      <w:ins w:id="1671" w:author="Alex Galis" w:date="2017-05-20T21:23:00Z">
        <w:r w:rsidR="00D82A91">
          <w:rPr>
            <w:rFonts w:ascii="Courier New" w:hAnsi="Courier New" w:cs="Courier New"/>
            <w:color w:val="000000" w:themeColor="text1"/>
            <w:sz w:val="21"/>
            <w:szCs w:val="21"/>
          </w:rPr>
          <w:t xml:space="preserve">     </w:t>
        </w:r>
      </w:ins>
      <w:ins w:id="1672" w:author="Alex Galis" w:date="2017-05-20T21:22:00Z">
        <w:r w:rsidR="00D82A91">
          <w:rPr>
            <w:rFonts w:ascii="Courier New" w:hAnsi="Courier New" w:cs="Courier New"/>
            <w:color w:val="000000" w:themeColor="text1"/>
            <w:sz w:val="21"/>
            <w:szCs w:val="21"/>
          </w:rPr>
          <w:t xml:space="preserve">  </w:t>
        </w:r>
        <w:r w:rsidR="00D82A91" w:rsidRPr="006C14B5">
          <w:rPr>
            <w:rFonts w:ascii="Courier New" w:hAnsi="Courier New" w:cs="Courier New"/>
            <w:color w:val="000000" w:themeColor="text1"/>
            <w:sz w:val="21"/>
            <w:szCs w:val="21"/>
          </w:rPr>
          <w:t>|</w:t>
        </w:r>
      </w:ins>
    </w:p>
    <w:p w14:paraId="0B7E774B" w14:textId="0A1999D9" w:rsidR="00D433CE" w:rsidRDefault="00D82A91" w:rsidP="004C0732">
      <w:pPr>
        <w:rPr>
          <w:ins w:id="1673" w:author="Alex Galis" w:date="2017-05-20T21:01:00Z"/>
          <w:rFonts w:ascii="Courier New" w:hAnsi="Courier New" w:cs="Courier New"/>
          <w:color w:val="000000" w:themeColor="text1"/>
          <w:sz w:val="21"/>
          <w:szCs w:val="21"/>
        </w:rPr>
      </w:pPr>
      <w:ins w:id="1674" w:author="Alex Galis" w:date="2017-05-20T21:22:00Z">
        <w:r>
          <w:rPr>
            <w:rFonts w:ascii="Courier New" w:hAnsi="Courier New" w:cs="Courier New"/>
            <w:color w:val="000000" w:themeColor="text1"/>
            <w:sz w:val="21"/>
            <w:szCs w:val="21"/>
          </w:rPr>
          <w:t xml:space="preserve">   </w:t>
        </w:r>
      </w:ins>
      <w:ins w:id="1675" w:author="Alex Galis" w:date="2017-05-20T21:01:00Z">
        <w:r w:rsidR="00D433CE" w:rsidRPr="006C14B5">
          <w:rPr>
            <w:rFonts w:ascii="Courier New" w:hAnsi="Courier New" w:cs="Courier New"/>
            <w:color w:val="000000" w:themeColor="text1"/>
            <w:sz w:val="21"/>
            <w:szCs w:val="21"/>
          </w:rPr>
          <w:t xml:space="preserve">|         </w:t>
        </w:r>
        <w:r w:rsidR="00A4658C">
          <w:rPr>
            <w:rFonts w:ascii="Courier New" w:hAnsi="Courier New" w:cs="Courier New"/>
            <w:color w:val="000000" w:themeColor="text1"/>
            <w:sz w:val="21"/>
            <w:szCs w:val="21"/>
          </w:rPr>
          <w:t xml:space="preserve">       |</w:t>
        </w:r>
      </w:ins>
      <w:ins w:id="1676" w:author="Alex Galis" w:date="2017-05-20T21:23:00Z">
        <w:r>
          <w:rPr>
            <w:rFonts w:ascii="Courier New" w:hAnsi="Courier New" w:cs="Courier New"/>
            <w:color w:val="000000" w:themeColor="text1"/>
            <w:sz w:val="21"/>
            <w:szCs w:val="21"/>
          </w:rPr>
          <w:t>3</w:t>
        </w:r>
      </w:ins>
      <w:ins w:id="1677" w:author="Alex Galis" w:date="2017-05-20T21:01:00Z">
        <w:r w:rsidR="00A4658C">
          <w:rPr>
            <w:rFonts w:ascii="Courier New" w:hAnsi="Courier New" w:cs="Courier New"/>
            <w:color w:val="000000" w:themeColor="text1"/>
            <w:sz w:val="21"/>
            <w:szCs w:val="21"/>
          </w:rPr>
          <w:t xml:space="preserve">. Mechanisms for </w:t>
        </w:r>
      </w:ins>
      <w:ins w:id="1678" w:author="Alex Galis" w:date="2017-05-20T21:20:00Z">
        <w:r w:rsidR="00A4658C">
          <w:rPr>
            <w:rFonts w:ascii="Courier New" w:hAnsi="Courier New" w:cs="Courier New"/>
            <w:color w:val="000000" w:themeColor="text1"/>
            <w:sz w:val="21"/>
            <w:szCs w:val="21"/>
          </w:rPr>
          <w:t>self-management</w:t>
        </w:r>
      </w:ins>
      <w:ins w:id="1679" w:author="Alex Galis" w:date="2017-05-20T21:19:00Z">
        <w:r w:rsidR="00A4658C">
          <w:rPr>
            <w:rFonts w:ascii="Courier New" w:hAnsi="Courier New" w:cs="Courier New"/>
            <w:color w:val="000000" w:themeColor="text1"/>
            <w:sz w:val="21"/>
            <w:szCs w:val="21"/>
          </w:rPr>
          <w:t xml:space="preserve">   </w:t>
        </w:r>
      </w:ins>
      <w:ins w:id="1680" w:author="Alex Galis" w:date="2017-05-20T21:21:00Z">
        <w:r w:rsidR="00A4658C">
          <w:rPr>
            <w:rFonts w:ascii="Courier New" w:hAnsi="Courier New" w:cs="Courier New"/>
            <w:color w:val="000000" w:themeColor="text1"/>
            <w:sz w:val="21"/>
            <w:szCs w:val="21"/>
          </w:rPr>
          <w:t xml:space="preserve"> </w:t>
        </w:r>
      </w:ins>
      <w:ins w:id="1681" w:author="Alex Galis" w:date="2017-05-20T21:19:00Z">
        <w:r w:rsidR="00A4658C">
          <w:rPr>
            <w:rFonts w:ascii="Courier New" w:hAnsi="Courier New" w:cs="Courier New"/>
            <w:color w:val="000000" w:themeColor="text1"/>
            <w:sz w:val="21"/>
            <w:szCs w:val="21"/>
          </w:rPr>
          <w:t xml:space="preserve">             </w:t>
        </w:r>
      </w:ins>
      <w:ins w:id="1682" w:author="Alex Galis" w:date="2017-05-20T21:01:00Z">
        <w:r w:rsidR="00D433CE" w:rsidRPr="006C14B5">
          <w:rPr>
            <w:rFonts w:ascii="Courier New" w:hAnsi="Courier New" w:cs="Courier New"/>
            <w:color w:val="000000" w:themeColor="text1"/>
            <w:sz w:val="21"/>
            <w:szCs w:val="21"/>
          </w:rPr>
          <w:t>|</w:t>
        </w:r>
      </w:ins>
    </w:p>
    <w:p w14:paraId="1A7DF9E9" w14:textId="2E0EE86A" w:rsidR="00A4658C" w:rsidRDefault="00D433CE" w:rsidP="00A4658C">
      <w:pPr>
        <w:rPr>
          <w:ins w:id="1683" w:author="Alex Galis" w:date="2017-05-20T21:20:00Z"/>
          <w:rFonts w:ascii="Courier New" w:hAnsi="Courier New" w:cs="Courier New"/>
          <w:color w:val="000000" w:themeColor="text1"/>
          <w:sz w:val="21"/>
          <w:szCs w:val="21"/>
        </w:rPr>
      </w:pPr>
      <w:ins w:id="1684" w:author="Alex Galis" w:date="2017-05-20T21:01:00Z">
        <w:r>
          <w:rPr>
            <w:rFonts w:ascii="Courier New" w:hAnsi="Courier New" w:cs="Courier New"/>
            <w:color w:val="000000" w:themeColor="text1"/>
            <w:sz w:val="21"/>
            <w:szCs w:val="21"/>
          </w:rPr>
          <w:t xml:space="preserve">   </w:t>
        </w:r>
      </w:ins>
      <w:ins w:id="1685" w:author="Alex Galis" w:date="2017-05-20T21:20:00Z">
        <w:r w:rsidR="00A4658C" w:rsidRPr="006C14B5">
          <w:rPr>
            <w:rFonts w:ascii="Courier New" w:hAnsi="Courier New" w:cs="Courier New"/>
            <w:color w:val="000000" w:themeColor="text1"/>
            <w:sz w:val="21"/>
            <w:szCs w:val="21"/>
          </w:rPr>
          <w:t xml:space="preserve">|         </w:t>
        </w:r>
        <w:r w:rsidR="00A4658C">
          <w:rPr>
            <w:rFonts w:ascii="Courier New" w:hAnsi="Courier New" w:cs="Courier New"/>
            <w:color w:val="000000" w:themeColor="text1"/>
            <w:sz w:val="21"/>
            <w:szCs w:val="21"/>
          </w:rPr>
          <w:t xml:space="preserve">       |</w:t>
        </w:r>
      </w:ins>
      <w:ins w:id="1686" w:author="Alex Galis" w:date="2017-05-20T21:23:00Z">
        <w:r w:rsidR="00D82A91">
          <w:rPr>
            <w:rFonts w:ascii="Courier New" w:hAnsi="Courier New" w:cs="Courier New"/>
            <w:color w:val="000000" w:themeColor="text1"/>
            <w:sz w:val="21"/>
            <w:szCs w:val="21"/>
          </w:rPr>
          <w:t>4</w:t>
        </w:r>
      </w:ins>
      <w:ins w:id="1687" w:author="Alex Galis" w:date="2017-05-20T21:20:00Z">
        <w:r w:rsidR="00A4658C">
          <w:rPr>
            <w:rFonts w:ascii="Courier New" w:hAnsi="Courier New" w:cs="Courier New"/>
            <w:color w:val="000000" w:themeColor="text1"/>
            <w:sz w:val="21"/>
            <w:szCs w:val="21"/>
          </w:rPr>
          <w:t xml:space="preserve">. Mechanisms for </w:t>
        </w:r>
      </w:ins>
      <w:ins w:id="1688" w:author="Alex Galis" w:date="2017-05-20T21:21:00Z">
        <w:r w:rsidR="00A4658C">
          <w:rPr>
            <w:rFonts w:ascii="Courier New" w:hAnsi="Courier New" w:cs="Courier New"/>
            <w:color w:val="000000" w:themeColor="text1"/>
            <w:sz w:val="21"/>
            <w:szCs w:val="21"/>
          </w:rPr>
          <w:t>s</w:t>
        </w:r>
        <w:r w:rsidR="00A4658C" w:rsidRPr="00A4658C">
          <w:rPr>
            <w:rFonts w:ascii="Courier New" w:hAnsi="Courier New" w:cs="Courier New"/>
            <w:color w:val="000000" w:themeColor="text1"/>
            <w:sz w:val="21"/>
            <w:szCs w:val="21"/>
          </w:rPr>
          <w:t xml:space="preserve">ervice </w:t>
        </w:r>
        <w:r w:rsidR="00A4658C">
          <w:rPr>
            <w:rFonts w:ascii="Courier New" w:hAnsi="Courier New" w:cs="Courier New"/>
            <w:color w:val="000000" w:themeColor="text1"/>
            <w:sz w:val="21"/>
            <w:szCs w:val="21"/>
          </w:rPr>
          <w:t>c</w:t>
        </w:r>
        <w:r w:rsidR="00A4658C" w:rsidRPr="00A4658C">
          <w:rPr>
            <w:rFonts w:ascii="Courier New" w:hAnsi="Courier New" w:cs="Courier New"/>
            <w:color w:val="000000" w:themeColor="text1"/>
            <w:sz w:val="21"/>
            <w:szCs w:val="21"/>
          </w:rPr>
          <w:t>ustomization</w:t>
        </w:r>
      </w:ins>
      <w:ins w:id="1689" w:author="Alex Galis" w:date="2017-05-20T21:20:00Z">
        <w:r w:rsidR="00A4658C">
          <w:rPr>
            <w:rFonts w:ascii="Courier New" w:hAnsi="Courier New" w:cs="Courier New"/>
            <w:color w:val="000000" w:themeColor="text1"/>
            <w:sz w:val="21"/>
            <w:szCs w:val="21"/>
          </w:rPr>
          <w:t xml:space="preserve">       </w:t>
        </w:r>
      </w:ins>
      <w:ins w:id="1690" w:author="Alex Galis" w:date="2017-05-20T21:21:00Z">
        <w:r w:rsidR="00A4658C">
          <w:rPr>
            <w:rFonts w:ascii="Courier New" w:hAnsi="Courier New" w:cs="Courier New"/>
            <w:color w:val="000000" w:themeColor="text1"/>
            <w:sz w:val="21"/>
            <w:szCs w:val="21"/>
          </w:rPr>
          <w:t xml:space="preserve"> </w:t>
        </w:r>
      </w:ins>
      <w:ins w:id="1691" w:author="Alex Galis" w:date="2017-05-20T21:20:00Z">
        <w:r w:rsidR="00A4658C">
          <w:rPr>
            <w:rFonts w:ascii="Courier New" w:hAnsi="Courier New" w:cs="Courier New"/>
            <w:color w:val="000000" w:themeColor="text1"/>
            <w:sz w:val="21"/>
            <w:szCs w:val="21"/>
          </w:rPr>
          <w:t xml:space="preserve">   </w:t>
        </w:r>
        <w:r w:rsidR="00A4658C" w:rsidRPr="006C14B5">
          <w:rPr>
            <w:rFonts w:ascii="Courier New" w:hAnsi="Courier New" w:cs="Courier New"/>
            <w:color w:val="000000" w:themeColor="text1"/>
            <w:sz w:val="21"/>
            <w:szCs w:val="21"/>
          </w:rPr>
          <w:t>|</w:t>
        </w:r>
      </w:ins>
    </w:p>
    <w:p w14:paraId="5EA876BF" w14:textId="3E981369" w:rsidR="00A4658C" w:rsidRDefault="00A4658C" w:rsidP="00A4658C">
      <w:pPr>
        <w:rPr>
          <w:ins w:id="1692" w:author="Alex Galis" w:date="2017-05-20T21:20:00Z"/>
          <w:rFonts w:ascii="Courier New" w:hAnsi="Courier New" w:cs="Courier New"/>
          <w:color w:val="000000" w:themeColor="text1"/>
          <w:sz w:val="21"/>
          <w:szCs w:val="21"/>
        </w:rPr>
      </w:pPr>
      <w:ins w:id="1693" w:author="Alex Galis" w:date="2017-05-20T21:20:00Z">
        <w:r>
          <w:rPr>
            <w:rFonts w:ascii="Courier New" w:hAnsi="Courier New" w:cs="Courier New"/>
            <w:color w:val="000000" w:themeColor="text1"/>
            <w:sz w:val="21"/>
            <w:szCs w:val="21"/>
          </w:rPr>
          <w:t xml:space="preserve">   </w:t>
        </w:r>
        <w:r w:rsidRPr="006C14B5">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 xml:space="preserve">       |</w:t>
        </w:r>
      </w:ins>
      <w:ins w:id="1694" w:author="Alex Galis" w:date="2017-05-20T21:23:00Z">
        <w:r w:rsidR="00D82A91">
          <w:rPr>
            <w:rFonts w:ascii="Courier New" w:hAnsi="Courier New" w:cs="Courier New"/>
            <w:color w:val="000000" w:themeColor="text1"/>
            <w:sz w:val="21"/>
            <w:szCs w:val="21"/>
          </w:rPr>
          <w:t>5</w:t>
        </w:r>
      </w:ins>
      <w:ins w:id="1695" w:author="Alex Galis" w:date="2017-05-20T21:20:00Z">
        <w:r>
          <w:rPr>
            <w:rFonts w:ascii="Courier New" w:hAnsi="Courier New" w:cs="Courier New"/>
            <w:color w:val="000000" w:themeColor="text1"/>
            <w:sz w:val="21"/>
            <w:szCs w:val="21"/>
          </w:rPr>
          <w:t xml:space="preserve">. Mechanisms for </w:t>
        </w:r>
      </w:ins>
      <w:ins w:id="1696" w:author="Alex Galis" w:date="2017-05-20T21:22:00Z">
        <w:r>
          <w:rPr>
            <w:rFonts w:ascii="Courier New" w:hAnsi="Courier New" w:cs="Courier New"/>
            <w:color w:val="000000" w:themeColor="text1"/>
            <w:sz w:val="21"/>
            <w:szCs w:val="21"/>
          </w:rPr>
          <w:t>m</w:t>
        </w:r>
        <w:r w:rsidRPr="00A4658C">
          <w:rPr>
            <w:rFonts w:ascii="Courier New" w:hAnsi="Courier New" w:cs="Courier New"/>
            <w:color w:val="000000" w:themeColor="text1"/>
            <w:sz w:val="21"/>
            <w:szCs w:val="21"/>
          </w:rPr>
          <w:t>ulti-servicees/Multi-tenancy</w:t>
        </w:r>
      </w:ins>
      <w:ins w:id="1697" w:author="Alex Galis" w:date="2017-05-20T21:20:00Z">
        <w:r>
          <w:rPr>
            <w:rFonts w:ascii="Courier New" w:hAnsi="Courier New" w:cs="Courier New"/>
            <w:color w:val="000000" w:themeColor="text1"/>
            <w:sz w:val="21"/>
            <w:szCs w:val="21"/>
          </w:rPr>
          <w:t xml:space="preserve">  </w:t>
        </w:r>
      </w:ins>
      <w:ins w:id="1698" w:author="Alex Galis" w:date="2017-05-20T21:23:00Z">
        <w:r w:rsidR="00D82A91">
          <w:rPr>
            <w:rFonts w:ascii="Courier New" w:hAnsi="Courier New" w:cs="Courier New"/>
            <w:color w:val="000000" w:themeColor="text1"/>
            <w:sz w:val="21"/>
            <w:szCs w:val="21"/>
          </w:rPr>
          <w:t xml:space="preserve"> |</w:t>
        </w:r>
      </w:ins>
      <w:ins w:id="1699" w:author="Alex Galis" w:date="2017-05-20T21:20:00Z">
        <w:r>
          <w:rPr>
            <w:rFonts w:ascii="Courier New" w:hAnsi="Courier New" w:cs="Courier New"/>
            <w:color w:val="000000" w:themeColor="text1"/>
            <w:sz w:val="21"/>
            <w:szCs w:val="21"/>
          </w:rPr>
          <w:t xml:space="preserve">       </w:t>
        </w:r>
      </w:ins>
    </w:p>
    <w:p w14:paraId="0D065D3E" w14:textId="29F93B88" w:rsidR="00A4658C" w:rsidRPr="006C14B5" w:rsidRDefault="00A4658C" w:rsidP="004C0732">
      <w:pPr>
        <w:rPr>
          <w:rFonts w:ascii="Courier New" w:hAnsi="Courier New" w:cs="Courier New"/>
          <w:color w:val="000000" w:themeColor="text1"/>
          <w:sz w:val="21"/>
          <w:szCs w:val="21"/>
        </w:rPr>
      </w:pPr>
      <w:ins w:id="1700" w:author="Alex Galis" w:date="2017-05-20T21:20:00Z">
        <w:r>
          <w:rPr>
            <w:rFonts w:ascii="Courier New" w:hAnsi="Courier New" w:cs="Courier New"/>
            <w:color w:val="000000" w:themeColor="text1"/>
            <w:sz w:val="21"/>
            <w:szCs w:val="21"/>
          </w:rPr>
          <w:t xml:space="preserve">   </w:t>
        </w:r>
      </w:ins>
      <w:ins w:id="1701" w:author="Alex Galis" w:date="2017-05-20T21:23:00Z">
        <w:r w:rsidR="00D82A91" w:rsidRPr="006C14B5">
          <w:rPr>
            <w:rFonts w:ascii="Courier New" w:hAnsi="Courier New" w:cs="Courier New"/>
            <w:color w:val="000000" w:themeColor="text1"/>
            <w:sz w:val="21"/>
            <w:szCs w:val="21"/>
          </w:rPr>
          <w:t xml:space="preserve">|         </w:t>
        </w:r>
        <w:r w:rsidR="00D82A91">
          <w:rPr>
            <w:rFonts w:ascii="Courier New" w:hAnsi="Courier New" w:cs="Courier New"/>
            <w:color w:val="000000" w:themeColor="text1"/>
            <w:sz w:val="21"/>
            <w:szCs w:val="21"/>
          </w:rPr>
          <w:t xml:space="preserve">       |</w:t>
        </w:r>
      </w:ins>
      <w:ins w:id="1702" w:author="Alex Galis" w:date="2017-05-20T21:25:00Z">
        <w:r w:rsidR="00927D06">
          <w:rPr>
            <w:rFonts w:ascii="Courier New" w:hAnsi="Courier New" w:cs="Courier New"/>
            <w:color w:val="000000" w:themeColor="text1"/>
            <w:sz w:val="21"/>
            <w:szCs w:val="21"/>
          </w:rPr>
          <w:t>6</w:t>
        </w:r>
      </w:ins>
      <w:ins w:id="1703" w:author="Alex Galis" w:date="2017-05-20T21:23:00Z">
        <w:r w:rsidR="00D82A91">
          <w:rPr>
            <w:rFonts w:ascii="Courier New" w:hAnsi="Courier New" w:cs="Courier New"/>
            <w:color w:val="000000" w:themeColor="text1"/>
            <w:sz w:val="21"/>
            <w:szCs w:val="21"/>
          </w:rPr>
          <w:t xml:space="preserve">. Mechanisms for </w:t>
        </w:r>
      </w:ins>
      <w:ins w:id="1704" w:author="Alex Galis" w:date="2017-05-20T21:24:00Z">
        <w:r w:rsidR="00D82A91">
          <w:rPr>
            <w:rFonts w:ascii="Courier New" w:hAnsi="Courier New" w:cs="Courier New"/>
            <w:color w:val="000000" w:themeColor="text1"/>
            <w:sz w:val="21"/>
            <w:szCs w:val="21"/>
          </w:rPr>
          <w:t>Network Slices Isolation</w:t>
        </w:r>
      </w:ins>
      <w:ins w:id="1705" w:author="Alex Galis" w:date="2017-05-20T21:23:00Z">
        <w:r w:rsidR="00D82A91">
          <w:rPr>
            <w:rFonts w:ascii="Courier New" w:hAnsi="Courier New" w:cs="Courier New"/>
            <w:color w:val="000000" w:themeColor="text1"/>
            <w:sz w:val="21"/>
            <w:szCs w:val="21"/>
          </w:rPr>
          <w:t xml:space="preserve">  </w:t>
        </w:r>
      </w:ins>
      <w:ins w:id="1706" w:author="Alex Galis" w:date="2017-05-20T21:24:00Z">
        <w:r w:rsidR="00D82A91">
          <w:rPr>
            <w:rFonts w:ascii="Courier New" w:hAnsi="Courier New" w:cs="Courier New"/>
            <w:color w:val="000000" w:themeColor="text1"/>
            <w:sz w:val="21"/>
            <w:szCs w:val="21"/>
          </w:rPr>
          <w:t xml:space="preserve">     </w:t>
        </w:r>
      </w:ins>
      <w:ins w:id="1707" w:author="Alex Galis" w:date="2017-05-20T21:23:00Z">
        <w:r w:rsidR="00D82A91">
          <w:rPr>
            <w:rFonts w:ascii="Courier New" w:hAnsi="Courier New" w:cs="Courier New"/>
            <w:color w:val="000000" w:themeColor="text1"/>
            <w:sz w:val="21"/>
            <w:szCs w:val="21"/>
          </w:rPr>
          <w:t xml:space="preserve"> |       </w:t>
        </w:r>
      </w:ins>
    </w:p>
    <w:p w14:paraId="532B57C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p>
    <w:p w14:paraId="40D34915" w14:textId="77777777" w:rsidR="004C0732" w:rsidRPr="006C14B5" w:rsidRDefault="004C0732" w:rsidP="004C0732">
      <w:pPr>
        <w:rPr>
          <w:rFonts w:ascii="Courier New" w:hAnsi="Courier New" w:cs="Courier New"/>
          <w:color w:val="000000" w:themeColor="text1"/>
          <w:sz w:val="21"/>
          <w:szCs w:val="21"/>
        </w:rPr>
      </w:pPr>
    </w:p>
    <w:p w14:paraId="04A771A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Table 1: Gap Summary</w:t>
      </w:r>
    </w:p>
    <w:p w14:paraId="26C041BA" w14:textId="77777777" w:rsidR="004C0732" w:rsidRPr="006C14B5" w:rsidRDefault="004C0732" w:rsidP="004C0732">
      <w:pPr>
        <w:rPr>
          <w:rFonts w:ascii="Courier New" w:hAnsi="Courier New" w:cs="Courier New"/>
          <w:color w:val="000000" w:themeColor="text1"/>
          <w:sz w:val="21"/>
          <w:szCs w:val="21"/>
        </w:rPr>
      </w:pPr>
    </w:p>
    <w:p w14:paraId="38A65489" w14:textId="77777777" w:rsidR="004C0732" w:rsidRPr="006C14B5" w:rsidRDefault="004C0732" w:rsidP="004C0732">
      <w:pPr>
        <w:rPr>
          <w:rFonts w:ascii="Courier New" w:hAnsi="Courier New" w:cs="Courier New"/>
          <w:color w:val="000000" w:themeColor="text1"/>
          <w:sz w:val="21"/>
          <w:szCs w:val="21"/>
        </w:rPr>
      </w:pPr>
    </w:p>
    <w:p w14:paraId="6005EF0C" w14:textId="77777777" w:rsidR="004C0732" w:rsidRPr="006C14B5" w:rsidRDefault="004C0732" w:rsidP="004C0732">
      <w:pPr>
        <w:rPr>
          <w:rFonts w:ascii="Courier New" w:hAnsi="Courier New" w:cs="Courier New"/>
          <w:color w:val="000000" w:themeColor="text1"/>
          <w:sz w:val="21"/>
          <w:szCs w:val="21"/>
        </w:rPr>
      </w:pPr>
    </w:p>
    <w:p w14:paraId="5EB0930C" w14:textId="77777777" w:rsidR="004C0732" w:rsidRPr="006C14B5" w:rsidRDefault="004C0732" w:rsidP="004C0732">
      <w:pPr>
        <w:rPr>
          <w:rFonts w:ascii="Courier New" w:hAnsi="Courier New" w:cs="Courier New"/>
          <w:color w:val="000000" w:themeColor="text1"/>
          <w:sz w:val="21"/>
          <w:szCs w:val="21"/>
        </w:rPr>
      </w:pPr>
    </w:p>
    <w:p w14:paraId="37061E95" w14:textId="77777777" w:rsidR="004C0732" w:rsidRPr="006C14B5" w:rsidRDefault="004C0732" w:rsidP="004C0732">
      <w:pPr>
        <w:rPr>
          <w:rFonts w:ascii="Courier New" w:hAnsi="Courier New" w:cs="Courier New"/>
          <w:color w:val="000000" w:themeColor="text1"/>
          <w:sz w:val="21"/>
          <w:szCs w:val="21"/>
        </w:rPr>
      </w:pPr>
    </w:p>
    <w:p w14:paraId="00D01133" w14:textId="77777777" w:rsidR="004C0732" w:rsidRPr="006C14B5" w:rsidRDefault="004C0732" w:rsidP="004C0732">
      <w:pPr>
        <w:rPr>
          <w:rFonts w:ascii="Courier New" w:hAnsi="Courier New" w:cs="Courier New"/>
          <w:color w:val="000000" w:themeColor="text1"/>
          <w:sz w:val="21"/>
          <w:szCs w:val="21"/>
        </w:rPr>
      </w:pPr>
    </w:p>
    <w:p w14:paraId="4930878D" w14:textId="77777777" w:rsidR="004C0732" w:rsidRPr="006C14B5" w:rsidRDefault="004C0732" w:rsidP="004C0732">
      <w:pPr>
        <w:rPr>
          <w:rFonts w:ascii="Courier New" w:hAnsi="Courier New" w:cs="Courier New"/>
          <w:color w:val="000000" w:themeColor="text1"/>
          <w:sz w:val="21"/>
          <w:szCs w:val="21"/>
        </w:rPr>
      </w:pPr>
    </w:p>
    <w:p w14:paraId="65CD04A3" w14:textId="77777777" w:rsidR="004C0732" w:rsidRPr="006C14B5" w:rsidRDefault="004C0732" w:rsidP="004C0732">
      <w:pPr>
        <w:rPr>
          <w:rFonts w:ascii="Courier New" w:hAnsi="Courier New" w:cs="Courier New"/>
          <w:color w:val="000000" w:themeColor="text1"/>
          <w:sz w:val="21"/>
          <w:szCs w:val="21"/>
        </w:rPr>
      </w:pPr>
    </w:p>
    <w:p w14:paraId="0537D36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11]</w:t>
      </w:r>
    </w:p>
    <w:p w14:paraId="49B60FBA" w14:textId="446B26FB" w:rsidR="004C0732" w:rsidRPr="006C14B5" w:rsidRDefault="004C0732" w:rsidP="004C0732">
      <w:pPr>
        <w:rPr>
          <w:rFonts w:ascii="Courier New" w:hAnsi="Courier New" w:cs="Courier New"/>
          <w:color w:val="000000" w:themeColor="text1"/>
          <w:sz w:val="21"/>
          <w:szCs w:val="21"/>
        </w:rPr>
      </w:pPr>
    </w:p>
    <w:p w14:paraId="68862F5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7ED2A4C5" w14:textId="77777777" w:rsidR="004C0732" w:rsidRPr="006C14B5" w:rsidRDefault="004C0732" w:rsidP="004C0732">
      <w:pPr>
        <w:rPr>
          <w:rFonts w:ascii="Courier New" w:hAnsi="Courier New" w:cs="Courier New"/>
          <w:color w:val="000000" w:themeColor="text1"/>
          <w:sz w:val="21"/>
          <w:szCs w:val="21"/>
        </w:rPr>
      </w:pPr>
    </w:p>
    <w:p w14:paraId="7208120C" w14:textId="77777777" w:rsidR="004C0732" w:rsidRPr="006C14B5" w:rsidRDefault="004C0732" w:rsidP="004C0732">
      <w:pPr>
        <w:rPr>
          <w:rFonts w:ascii="Courier New" w:hAnsi="Courier New" w:cs="Courier New"/>
          <w:color w:val="000000" w:themeColor="text1"/>
          <w:sz w:val="21"/>
          <w:szCs w:val="21"/>
        </w:rPr>
      </w:pPr>
    </w:p>
    <w:p w14:paraId="3AA9598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9.  Security Considerations</w:t>
      </w:r>
    </w:p>
    <w:p w14:paraId="0DDD9EE4" w14:textId="77777777" w:rsidR="004C0732" w:rsidRPr="006C14B5" w:rsidRDefault="004C0732" w:rsidP="004C0732">
      <w:pPr>
        <w:rPr>
          <w:rFonts w:ascii="Courier New" w:hAnsi="Courier New" w:cs="Courier New"/>
          <w:color w:val="000000" w:themeColor="text1"/>
          <w:sz w:val="21"/>
          <w:szCs w:val="21"/>
        </w:rPr>
      </w:pPr>
    </w:p>
    <w:p w14:paraId="0A253F7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This document analyzes the standardization work on network slicing in</w:t>
      </w:r>
    </w:p>
    <w:p w14:paraId="51FF5E6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different WGs.  As no solution proposed in this document, no security</w:t>
      </w:r>
    </w:p>
    <w:p w14:paraId="4CD5E13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concern raised.</w:t>
      </w:r>
    </w:p>
    <w:p w14:paraId="442E23F2" w14:textId="77777777" w:rsidR="004C0732" w:rsidRPr="006C14B5" w:rsidRDefault="004C0732" w:rsidP="004C0732">
      <w:pPr>
        <w:rPr>
          <w:rFonts w:ascii="Courier New" w:hAnsi="Courier New" w:cs="Courier New"/>
          <w:color w:val="000000" w:themeColor="text1"/>
          <w:sz w:val="21"/>
          <w:szCs w:val="21"/>
        </w:rPr>
      </w:pPr>
    </w:p>
    <w:p w14:paraId="3925C56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10.  IANA Considerations</w:t>
      </w:r>
    </w:p>
    <w:p w14:paraId="79127C4B" w14:textId="77777777" w:rsidR="004C0732" w:rsidRPr="006C14B5" w:rsidRDefault="004C0732" w:rsidP="004C0732">
      <w:pPr>
        <w:rPr>
          <w:rFonts w:ascii="Courier New" w:hAnsi="Courier New" w:cs="Courier New"/>
          <w:color w:val="000000" w:themeColor="text1"/>
          <w:sz w:val="21"/>
          <w:szCs w:val="21"/>
        </w:rPr>
      </w:pPr>
    </w:p>
    <w:p w14:paraId="553749D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There is no IANA action required by this document.</w:t>
      </w:r>
    </w:p>
    <w:p w14:paraId="4517F1CD" w14:textId="77777777" w:rsidR="004C0732" w:rsidRPr="006C14B5" w:rsidRDefault="004C0732" w:rsidP="004C0732">
      <w:pPr>
        <w:rPr>
          <w:rFonts w:ascii="Courier New" w:hAnsi="Courier New" w:cs="Courier New"/>
          <w:color w:val="000000" w:themeColor="text1"/>
          <w:sz w:val="21"/>
          <w:szCs w:val="21"/>
        </w:rPr>
      </w:pPr>
    </w:p>
    <w:p w14:paraId="42A4309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11.  Acknowledgements</w:t>
      </w:r>
    </w:p>
    <w:p w14:paraId="2FEA13DD" w14:textId="77777777" w:rsidR="004C0732" w:rsidRPr="006C14B5" w:rsidRDefault="004C0732" w:rsidP="004C0732">
      <w:pPr>
        <w:rPr>
          <w:rFonts w:ascii="Courier New" w:hAnsi="Courier New" w:cs="Courier New"/>
          <w:color w:val="000000" w:themeColor="text1"/>
          <w:sz w:val="21"/>
          <w:szCs w:val="21"/>
        </w:rPr>
      </w:pPr>
    </w:p>
    <w:p w14:paraId="4208BF6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12.  Informative References</w:t>
      </w:r>
    </w:p>
    <w:p w14:paraId="64A4B700" w14:textId="77777777" w:rsidR="004C0732" w:rsidRPr="006C14B5" w:rsidRDefault="004C0732" w:rsidP="004C0732">
      <w:pPr>
        <w:rPr>
          <w:rFonts w:ascii="Courier New" w:hAnsi="Courier New" w:cs="Courier New"/>
          <w:color w:val="000000" w:themeColor="text1"/>
          <w:sz w:val="21"/>
          <w:szCs w:val="21"/>
        </w:rPr>
      </w:pPr>
    </w:p>
    <w:p w14:paraId="1E0D654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[ANI]      "A Reference Model for Autonomic Networking",</w:t>
      </w:r>
    </w:p>
    <w:p w14:paraId="02F21176"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&lt;https://datatracker.ietf.org/doc/draft-ietf-anima-</w:t>
      </w:r>
    </w:p>
    <w:p w14:paraId="1B947ABD"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reference-model/?include_text=1&gt;.</w:t>
      </w:r>
    </w:p>
    <w:p w14:paraId="2A357836" w14:textId="77777777" w:rsidR="004C0732" w:rsidRPr="006C14B5" w:rsidRDefault="004C0732" w:rsidP="004C0732">
      <w:pPr>
        <w:rPr>
          <w:rFonts w:ascii="Courier New" w:hAnsi="Courier New" w:cs="Courier New"/>
          <w:color w:val="000000" w:themeColor="text1"/>
          <w:sz w:val="21"/>
          <w:szCs w:val="21"/>
        </w:rPr>
      </w:pPr>
    </w:p>
    <w:p w14:paraId="6051680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[ANIMA-GRASP]</w:t>
      </w:r>
    </w:p>
    <w:p w14:paraId="2E1118D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 Generic Autonomic Signaling Protocol (GRASP)",</w:t>
      </w:r>
    </w:p>
    <w:p w14:paraId="60F35F8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&lt;https://datatracker.ietf.org/doc/draft-ietf-anima-</w:t>
      </w:r>
    </w:p>
    <w:p w14:paraId="73A3987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grasp/&gt;.</w:t>
      </w:r>
    </w:p>
    <w:p w14:paraId="661C63A5" w14:textId="77777777" w:rsidR="004C0732" w:rsidRPr="006C14B5" w:rsidRDefault="004C0732" w:rsidP="004C0732">
      <w:pPr>
        <w:rPr>
          <w:rFonts w:ascii="Courier New" w:hAnsi="Courier New" w:cs="Courier New"/>
          <w:color w:val="000000" w:themeColor="text1"/>
          <w:sz w:val="21"/>
          <w:szCs w:val="21"/>
        </w:rPr>
      </w:pPr>
    </w:p>
    <w:p w14:paraId="6A27921F" w14:textId="51441560" w:rsidR="004C0732" w:rsidRPr="009B0BEE"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t>
      </w:r>
      <w:del w:id="1708" w:author="Alex Galis" w:date="2017-05-20T20:04:00Z">
        <w:r w:rsidRPr="006C14B5" w:rsidDel="009B0BEE">
          <w:rPr>
            <w:rFonts w:ascii="Courier New" w:hAnsi="Courier New" w:cs="Courier New"/>
            <w:color w:val="000000" w:themeColor="text1"/>
            <w:sz w:val="21"/>
            <w:szCs w:val="21"/>
          </w:rPr>
          <w:delText>FGEx</w:delText>
        </w:r>
      </w:del>
      <w:ins w:id="1709" w:author="Alex Galis" w:date="2017-05-20T20:04:00Z">
        <w:r w:rsidR="009B0BEE">
          <w:rPr>
            <w:rFonts w:ascii="Courier New" w:hAnsi="Courier New" w:cs="Courier New"/>
            <w:color w:val="000000" w:themeColor="text1"/>
            <w:sz w:val="21"/>
            <w:szCs w:val="21"/>
          </w:rPr>
          <w:t>5</w:t>
        </w:r>
        <w:r w:rsidR="009B0BEE" w:rsidRPr="009B0BEE">
          <w:rPr>
            <w:rFonts w:ascii="Courier New" w:hAnsi="Courier New" w:cs="Courier New"/>
            <w:color w:val="000000" w:themeColor="text1"/>
            <w:sz w:val="21"/>
            <w:szCs w:val="21"/>
          </w:rPr>
          <w:t>GEx</w:t>
        </w:r>
      </w:ins>
      <w:r w:rsidRPr="009B0BEE">
        <w:rPr>
          <w:rFonts w:ascii="Courier New" w:hAnsi="Courier New" w:cs="Courier New"/>
          <w:color w:val="000000" w:themeColor="text1"/>
          <w:sz w:val="21"/>
          <w:szCs w:val="21"/>
        </w:rPr>
        <w:t>]     "5G Exchange (5GEx) - Multi-domain Orchestration for</w:t>
      </w:r>
    </w:p>
    <w:p w14:paraId="0B1D9FA8"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Software Defined Infrastructures",</w:t>
      </w:r>
    </w:p>
    <w:p w14:paraId="0A82B53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&lt;https://www.researchgate.net/</w:t>
      </w:r>
    </w:p>
    <w:p w14:paraId="536DE56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publication/296486303_5G_Exchange_5GEx_-_Multi-domain_Orch</w:t>
      </w:r>
    </w:p>
    <w:p w14:paraId="3A058624" w14:textId="77777777" w:rsidR="004C0732" w:rsidRDefault="004C0732" w:rsidP="004C0732">
      <w:pPr>
        <w:rPr>
          <w:ins w:id="1710" w:author="Alex Galis" w:date="2017-05-20T20:04: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estration_for_Software_Defined_Infrastructures&gt;.</w:t>
      </w:r>
    </w:p>
    <w:p w14:paraId="43255491" w14:textId="77777777" w:rsidR="009B0BEE" w:rsidRDefault="009B0BEE" w:rsidP="004C0732">
      <w:pPr>
        <w:rPr>
          <w:ins w:id="1711" w:author="Alex Galis" w:date="2017-05-20T20:04:00Z"/>
          <w:rFonts w:ascii="Courier New" w:hAnsi="Courier New" w:cs="Courier New"/>
          <w:color w:val="000000" w:themeColor="text1"/>
          <w:sz w:val="21"/>
          <w:szCs w:val="21"/>
        </w:rPr>
      </w:pPr>
    </w:p>
    <w:p w14:paraId="5D1E9AFE" w14:textId="0DF7DF33" w:rsidR="009B0BEE" w:rsidRPr="009B0BEE" w:rsidRDefault="009B0BEE" w:rsidP="009B0BEE">
      <w:pPr>
        <w:rPr>
          <w:ins w:id="1712" w:author="Alex Galis" w:date="2017-05-20T20:05:00Z"/>
          <w:rFonts w:ascii="Courier New" w:hAnsi="Courier New" w:cs="Courier New"/>
          <w:color w:val="000000" w:themeColor="text1"/>
          <w:sz w:val="21"/>
          <w:szCs w:val="21"/>
        </w:rPr>
      </w:pPr>
      <w:ins w:id="1713" w:author="Alex Galis" w:date="2017-05-20T20:04:00Z">
        <w:r>
          <w:rPr>
            <w:rFonts w:ascii="Courier New" w:hAnsi="Courier New" w:cs="Courier New"/>
            <w:color w:val="000000" w:themeColor="text1"/>
            <w:sz w:val="21"/>
            <w:szCs w:val="21"/>
          </w:rPr>
          <w:t xml:space="preserve">   [5GEx Architecture</w:t>
        </w:r>
      </w:ins>
      <w:ins w:id="1714" w:author="Alex Galis" w:date="2017-05-20T20:05:00Z">
        <w:r>
          <w:rPr>
            <w:rFonts w:ascii="Courier New" w:hAnsi="Courier New" w:cs="Courier New"/>
            <w:color w:val="000000" w:themeColor="text1"/>
            <w:sz w:val="21"/>
            <w:szCs w:val="21"/>
          </w:rPr>
          <w:t>]</w:t>
        </w:r>
      </w:ins>
    </w:p>
    <w:p w14:paraId="7A2CEDA4" w14:textId="77777777" w:rsidR="009B0BEE" w:rsidRPr="009B0BEE" w:rsidRDefault="009B0BEE" w:rsidP="009B0BEE">
      <w:pPr>
        <w:rPr>
          <w:ins w:id="1715" w:author="Alex Galis" w:date="2017-05-20T20:05:00Z"/>
          <w:rFonts w:ascii="Courier New" w:hAnsi="Courier New" w:cs="Courier New"/>
          <w:color w:val="000000" w:themeColor="text1"/>
          <w:sz w:val="21"/>
          <w:szCs w:val="21"/>
        </w:rPr>
      </w:pPr>
      <w:ins w:id="1716" w:author="Alex Galis" w:date="2017-05-20T20:05:00Z">
        <w:r w:rsidRPr="009B0BEE">
          <w:rPr>
            <w:rFonts w:ascii="Courier New" w:hAnsi="Courier New" w:cs="Courier New"/>
            <w:color w:val="000000" w:themeColor="text1"/>
            <w:sz w:val="21"/>
            <w:szCs w:val="21"/>
          </w:rPr>
          <w:t xml:space="preserve">              "Guerzoni, R., Vaishnavi, I., Perez-Caparros, D., Galis, A.,</w:t>
        </w:r>
      </w:ins>
    </w:p>
    <w:p w14:paraId="28A5B7F2" w14:textId="77777777" w:rsidR="009B0BEE" w:rsidRPr="009B0BEE" w:rsidRDefault="009B0BEE" w:rsidP="009B0BEE">
      <w:pPr>
        <w:rPr>
          <w:ins w:id="1717" w:author="Alex Galis" w:date="2017-05-20T20:05:00Z"/>
          <w:rFonts w:ascii="Courier New" w:hAnsi="Courier New" w:cs="Courier New"/>
          <w:color w:val="000000" w:themeColor="text1"/>
          <w:sz w:val="21"/>
          <w:szCs w:val="21"/>
        </w:rPr>
      </w:pPr>
      <w:ins w:id="1718" w:author="Alex Galis" w:date="2017-05-20T20:05:00Z">
        <w:r w:rsidRPr="009B0BEE">
          <w:rPr>
            <w:rFonts w:ascii="Courier New" w:hAnsi="Courier New" w:cs="Courier New"/>
            <w:color w:val="000000" w:themeColor="text1"/>
            <w:sz w:val="21"/>
            <w:szCs w:val="21"/>
          </w:rPr>
          <w:t xml:space="preserve">              et al Analysis of End-to-End Multi Domain Management and</w:t>
        </w:r>
      </w:ins>
    </w:p>
    <w:p w14:paraId="788E930E" w14:textId="77777777" w:rsidR="009B0BEE" w:rsidRPr="009B0BEE" w:rsidRDefault="009B0BEE" w:rsidP="009B0BEE">
      <w:pPr>
        <w:rPr>
          <w:ins w:id="1719" w:author="Alex Galis" w:date="2017-05-20T20:05:00Z"/>
          <w:rFonts w:ascii="Courier New" w:hAnsi="Courier New" w:cs="Courier New"/>
          <w:color w:val="000000" w:themeColor="text1"/>
          <w:sz w:val="21"/>
          <w:szCs w:val="21"/>
        </w:rPr>
      </w:pPr>
      <w:ins w:id="1720" w:author="Alex Galis" w:date="2017-05-20T20:05:00Z">
        <w:r w:rsidRPr="009B0BEE">
          <w:rPr>
            <w:rFonts w:ascii="Courier New" w:hAnsi="Courier New" w:cs="Courier New"/>
            <w:color w:val="000000" w:themeColor="text1"/>
            <w:sz w:val="21"/>
            <w:szCs w:val="21"/>
          </w:rPr>
          <w:t xml:space="preserve">              Orchestration Frameworks for Software Defined</w:t>
        </w:r>
      </w:ins>
    </w:p>
    <w:p w14:paraId="10AC7F9E" w14:textId="77777777" w:rsidR="009B0BEE" w:rsidRPr="009B0BEE" w:rsidRDefault="009B0BEE" w:rsidP="009B0BEE">
      <w:pPr>
        <w:rPr>
          <w:ins w:id="1721" w:author="Alex Galis" w:date="2017-05-20T20:05:00Z"/>
          <w:rFonts w:ascii="Courier New" w:hAnsi="Courier New" w:cs="Courier New"/>
          <w:color w:val="000000" w:themeColor="text1"/>
          <w:sz w:val="21"/>
          <w:szCs w:val="21"/>
        </w:rPr>
      </w:pPr>
      <w:ins w:id="1722" w:author="Alex Galis" w:date="2017-05-20T20:05:00Z">
        <w:r w:rsidRPr="009B0BEE">
          <w:rPr>
            <w:rFonts w:ascii="Courier New" w:hAnsi="Courier New" w:cs="Courier New"/>
            <w:color w:val="000000" w:themeColor="text1"/>
            <w:sz w:val="21"/>
            <w:szCs w:val="21"/>
          </w:rPr>
          <w:t xml:space="preserve">              Infrastructures - an Architectural Survey", June 2016,</w:t>
        </w:r>
      </w:ins>
    </w:p>
    <w:p w14:paraId="44A889DE" w14:textId="77777777" w:rsidR="009B0BEE" w:rsidRPr="009B0BEE" w:rsidRDefault="009B0BEE" w:rsidP="009B0BEE">
      <w:pPr>
        <w:rPr>
          <w:ins w:id="1723" w:author="Alex Galis" w:date="2017-05-20T20:05:00Z"/>
          <w:rFonts w:ascii="Courier New" w:hAnsi="Courier New" w:cs="Courier New"/>
          <w:color w:val="000000" w:themeColor="text1"/>
          <w:sz w:val="21"/>
          <w:szCs w:val="21"/>
        </w:rPr>
      </w:pPr>
      <w:ins w:id="1724" w:author="Alex Galis" w:date="2017-05-20T20:05:00Z">
        <w:r w:rsidRPr="009B0BEE">
          <w:rPr>
            <w:rFonts w:ascii="Courier New" w:hAnsi="Courier New" w:cs="Courier New"/>
            <w:color w:val="000000" w:themeColor="text1"/>
            <w:sz w:val="21"/>
            <w:szCs w:val="21"/>
          </w:rPr>
          <w:t xml:space="preserve">              &lt;onlinelibrary.eiley.com/10.1002/ett.3084/pdf&gt;.</w:t>
        </w:r>
      </w:ins>
    </w:p>
    <w:p w14:paraId="172743A6" w14:textId="35942DCF" w:rsidR="009B0BEE" w:rsidRDefault="009B0BEE" w:rsidP="004C0732">
      <w:pPr>
        <w:rPr>
          <w:ins w:id="1725" w:author="Alex Galis" w:date="2017-05-20T20:02:00Z"/>
          <w:rFonts w:ascii="Courier New" w:hAnsi="Courier New" w:cs="Courier New"/>
          <w:color w:val="000000" w:themeColor="text1"/>
          <w:sz w:val="21"/>
          <w:szCs w:val="21"/>
        </w:rPr>
      </w:pPr>
    </w:p>
    <w:p w14:paraId="2C53B4C1" w14:textId="77777777" w:rsidR="009B0BEE" w:rsidRDefault="009B0BEE" w:rsidP="004C0732">
      <w:pPr>
        <w:rPr>
          <w:ins w:id="1726" w:author="Alex Galis" w:date="2017-05-20T20:02:00Z"/>
          <w:rFonts w:ascii="Courier New" w:hAnsi="Courier New" w:cs="Courier New"/>
          <w:color w:val="000000" w:themeColor="text1"/>
          <w:sz w:val="21"/>
          <w:szCs w:val="21"/>
        </w:rPr>
      </w:pPr>
    </w:p>
    <w:p w14:paraId="7D3E782B" w14:textId="0B17EF81" w:rsidR="009B0BEE" w:rsidRPr="009B0BEE" w:rsidRDefault="009B0BEE" w:rsidP="009B0BEE">
      <w:pPr>
        <w:rPr>
          <w:ins w:id="1727" w:author="Alex Galis" w:date="2017-05-20T20:02:00Z"/>
          <w:rFonts w:ascii="Courier New" w:hAnsi="Courier New" w:cs="Courier New"/>
          <w:color w:val="000000" w:themeColor="text1"/>
          <w:sz w:val="21"/>
          <w:szCs w:val="21"/>
        </w:rPr>
      </w:pPr>
      <w:ins w:id="1728" w:author="Alex Galis" w:date="2017-05-20T20:02:00Z">
        <w:r>
          <w:rPr>
            <w:rFonts w:ascii="Courier New" w:hAnsi="Courier New" w:cs="Courier New"/>
            <w:color w:val="000000" w:themeColor="text1"/>
            <w:sz w:val="21"/>
            <w:szCs w:val="21"/>
          </w:rPr>
          <w:t xml:space="preserve">   </w:t>
        </w:r>
        <w:r w:rsidRPr="009B0BEE">
          <w:rPr>
            <w:rFonts w:ascii="Courier New" w:hAnsi="Courier New" w:cs="Courier New"/>
            <w:color w:val="000000" w:themeColor="text1"/>
            <w:sz w:val="21"/>
            <w:szCs w:val="21"/>
          </w:rPr>
          <w:t>[</w:t>
        </w:r>
        <w:r>
          <w:rPr>
            <w:rFonts w:ascii="Courier New" w:hAnsi="Courier New" w:cs="Courier New"/>
            <w:color w:val="000000" w:themeColor="text1"/>
            <w:sz w:val="21"/>
            <w:szCs w:val="21"/>
          </w:rPr>
          <w:t>5G SONATA</w:t>
        </w:r>
        <w:r w:rsidRPr="009B0BEE">
          <w:rPr>
            <w:rFonts w:ascii="Courier New" w:hAnsi="Courier New" w:cs="Courier New"/>
            <w:color w:val="000000" w:themeColor="text1"/>
            <w:sz w:val="21"/>
            <w:szCs w:val="21"/>
          </w:rPr>
          <w:t>]</w:t>
        </w:r>
      </w:ins>
    </w:p>
    <w:p w14:paraId="304BCD2E" w14:textId="11598C30" w:rsidR="009B0BEE" w:rsidRDefault="009B0BEE" w:rsidP="009B0BEE">
      <w:pPr>
        <w:rPr>
          <w:ins w:id="1729" w:author="Alex Galis" w:date="2017-05-20T20:03:00Z"/>
          <w:rFonts w:ascii="Courier New" w:hAnsi="Courier New" w:cs="Courier New"/>
          <w:color w:val="000000" w:themeColor="text1"/>
          <w:sz w:val="21"/>
          <w:szCs w:val="21"/>
        </w:rPr>
      </w:pPr>
      <w:ins w:id="1730" w:author="Alex Galis" w:date="2017-05-20T20:02:00Z">
        <w:r w:rsidRPr="009B0BEE">
          <w:rPr>
            <w:rFonts w:ascii="Courier New" w:hAnsi="Courier New" w:cs="Courier New"/>
            <w:color w:val="000000" w:themeColor="text1"/>
            <w:sz w:val="21"/>
            <w:szCs w:val="21"/>
          </w:rPr>
          <w:t xml:space="preserve">              </w:t>
        </w:r>
      </w:ins>
      <w:ins w:id="1731" w:author="Alex Galis" w:date="2017-05-20T20:03:00Z">
        <w:r>
          <w:rPr>
            <w:rFonts w:ascii="Courier New" w:hAnsi="Courier New" w:cs="Courier New"/>
            <w:color w:val="000000" w:themeColor="text1"/>
            <w:sz w:val="21"/>
            <w:szCs w:val="21"/>
          </w:rPr>
          <w:t>“5G Service Programability</w:t>
        </w:r>
      </w:ins>
      <w:ins w:id="1732" w:author="Alex Galis" w:date="2017-05-20T20:04:00Z">
        <w:r>
          <w:rPr>
            <w:rFonts w:ascii="Courier New" w:hAnsi="Courier New" w:cs="Courier New"/>
            <w:color w:val="000000" w:themeColor="text1"/>
            <w:sz w:val="21"/>
            <w:szCs w:val="21"/>
          </w:rPr>
          <w:t>”</w:t>
        </w:r>
      </w:ins>
    </w:p>
    <w:p w14:paraId="6095179C" w14:textId="313FD1D9" w:rsidR="009B0BEE" w:rsidRPr="009B0BEE" w:rsidRDefault="009B0BEE">
      <w:pPr>
        <w:ind w:left="1440"/>
        <w:rPr>
          <w:ins w:id="1733" w:author="Alex Galis" w:date="2017-05-20T20:02:00Z"/>
          <w:rFonts w:ascii="Courier New" w:hAnsi="Courier New" w:cs="Courier New"/>
          <w:color w:val="000000" w:themeColor="text1"/>
          <w:sz w:val="21"/>
          <w:szCs w:val="21"/>
        </w:rPr>
        <w:pPrChange w:id="1734" w:author="Alex Galis" w:date="2017-05-20T20:03:00Z">
          <w:pPr/>
        </w:pPrChange>
      </w:pPr>
      <w:ins w:id="1735" w:author="Alex Galis" w:date="2017-05-20T20:03:00Z">
        <w:r>
          <w:rPr>
            <w:rFonts w:ascii="Courier New" w:hAnsi="Courier New" w:cs="Courier New"/>
            <w:color w:val="000000" w:themeColor="text1"/>
            <w:sz w:val="21"/>
            <w:szCs w:val="21"/>
          </w:rPr>
          <w:t xml:space="preserve">  </w:t>
        </w:r>
      </w:ins>
      <w:ins w:id="1736" w:author="Alex Galis" w:date="2017-05-20T20:02:00Z">
        <w:r w:rsidRPr="009B0BEE">
          <w:rPr>
            <w:rFonts w:ascii="Courier New" w:hAnsi="Courier New" w:cs="Courier New"/>
            <w:color w:val="000000" w:themeColor="text1"/>
            <w:sz w:val="21"/>
            <w:szCs w:val="21"/>
          </w:rPr>
          <w:t>"Karl, H., Peuster, M, Galis, A., et al DevOps for Network</w:t>
        </w:r>
      </w:ins>
    </w:p>
    <w:p w14:paraId="52B79D9A" w14:textId="77777777" w:rsidR="009B0BEE" w:rsidRPr="009B0BEE" w:rsidRDefault="009B0BEE" w:rsidP="009B0BEE">
      <w:pPr>
        <w:rPr>
          <w:ins w:id="1737" w:author="Alex Galis" w:date="2017-05-20T20:02:00Z"/>
          <w:rFonts w:ascii="Courier New" w:hAnsi="Courier New" w:cs="Courier New"/>
          <w:color w:val="000000" w:themeColor="text1"/>
          <w:sz w:val="21"/>
          <w:szCs w:val="21"/>
        </w:rPr>
      </w:pPr>
      <w:ins w:id="1738" w:author="Alex Galis" w:date="2017-05-20T20:02:00Z">
        <w:r w:rsidRPr="009B0BEE">
          <w:rPr>
            <w:rFonts w:ascii="Courier New" w:hAnsi="Courier New" w:cs="Courier New"/>
            <w:color w:val="000000" w:themeColor="text1"/>
            <w:sz w:val="21"/>
            <w:szCs w:val="21"/>
          </w:rPr>
          <w:t xml:space="preserve">              Function Virtualization - An Architectural Approach", July</w:t>
        </w:r>
      </w:ins>
    </w:p>
    <w:p w14:paraId="6926064B" w14:textId="77777777" w:rsidR="009B0BEE" w:rsidRPr="009B0BEE" w:rsidRDefault="009B0BEE" w:rsidP="009B0BEE">
      <w:pPr>
        <w:rPr>
          <w:ins w:id="1739" w:author="Alex Galis" w:date="2017-05-20T20:02:00Z"/>
          <w:rFonts w:ascii="Courier New" w:hAnsi="Courier New" w:cs="Courier New"/>
          <w:color w:val="000000" w:themeColor="text1"/>
          <w:sz w:val="21"/>
          <w:szCs w:val="21"/>
        </w:rPr>
      </w:pPr>
      <w:ins w:id="1740" w:author="Alex Galis" w:date="2017-05-20T20:02:00Z">
        <w:r w:rsidRPr="009B0BEE">
          <w:rPr>
            <w:rFonts w:ascii="Courier New" w:hAnsi="Courier New" w:cs="Courier New"/>
            <w:color w:val="000000" w:themeColor="text1"/>
            <w:sz w:val="21"/>
            <w:szCs w:val="21"/>
          </w:rPr>
          <w:t xml:space="preserve">              2016,</w:t>
        </w:r>
      </w:ins>
    </w:p>
    <w:p w14:paraId="72CC53EB" w14:textId="77777777" w:rsidR="009B0BEE" w:rsidRPr="009B0BEE" w:rsidRDefault="009B0BEE" w:rsidP="009B0BEE">
      <w:pPr>
        <w:rPr>
          <w:ins w:id="1741" w:author="Alex Galis" w:date="2017-05-20T20:02:00Z"/>
          <w:rFonts w:ascii="Courier New" w:hAnsi="Courier New" w:cs="Courier New"/>
          <w:color w:val="000000" w:themeColor="text1"/>
          <w:sz w:val="21"/>
          <w:szCs w:val="21"/>
        </w:rPr>
      </w:pPr>
      <w:ins w:id="1742" w:author="Alex Galis" w:date="2017-05-20T20:02:00Z">
        <w:r w:rsidRPr="009B0BEE">
          <w:rPr>
            <w:rFonts w:ascii="Courier New" w:hAnsi="Courier New" w:cs="Courier New"/>
            <w:color w:val="000000" w:themeColor="text1"/>
            <w:sz w:val="21"/>
            <w:szCs w:val="21"/>
          </w:rPr>
          <w:lastRenderedPageBreak/>
          <w:t xml:space="preserve">              &lt;http://onlinelibrary.wiley.com/doi/10.1002/ett.3084/full&gt;.</w:t>
        </w:r>
      </w:ins>
    </w:p>
    <w:p w14:paraId="224A0CA8" w14:textId="0DD459E2" w:rsidR="009B0BEE" w:rsidRPr="009B0BEE" w:rsidRDefault="009B0BEE" w:rsidP="004C0732">
      <w:pPr>
        <w:rPr>
          <w:rFonts w:ascii="Courier New" w:hAnsi="Courier New" w:cs="Courier New"/>
          <w:color w:val="000000" w:themeColor="text1"/>
          <w:sz w:val="21"/>
          <w:szCs w:val="21"/>
        </w:rPr>
      </w:pPr>
    </w:p>
    <w:p w14:paraId="00F7ECFF" w14:textId="4160E85F" w:rsidR="004C0732" w:rsidRDefault="009B0BEE" w:rsidP="004C0732">
      <w:pPr>
        <w:rPr>
          <w:ins w:id="1743" w:author="Alex Galis" w:date="2017-05-20T20:09:00Z"/>
          <w:rFonts w:ascii="Courier New" w:hAnsi="Courier New" w:cs="Courier New"/>
          <w:color w:val="000000" w:themeColor="text1"/>
          <w:sz w:val="21"/>
          <w:szCs w:val="21"/>
        </w:rPr>
      </w:pPr>
      <w:ins w:id="1744" w:author="Alex Galis" w:date="2017-05-20T20:06:00Z">
        <w:r>
          <w:rPr>
            <w:rFonts w:ascii="Courier New" w:hAnsi="Courier New" w:cs="Courier New"/>
            <w:color w:val="000000" w:themeColor="text1"/>
            <w:sz w:val="21"/>
            <w:szCs w:val="21"/>
          </w:rPr>
          <w:t xml:space="preserve">   [5G PPP]</w:t>
        </w:r>
      </w:ins>
    </w:p>
    <w:p w14:paraId="543E90A1" w14:textId="61C4CEB1" w:rsidR="003C6D2A" w:rsidRDefault="003C6D2A" w:rsidP="004C0732">
      <w:pPr>
        <w:rPr>
          <w:ins w:id="1745" w:author="Alex Galis" w:date="2017-05-20T20:09:00Z"/>
          <w:rFonts w:ascii="Courier New" w:hAnsi="Courier New" w:cs="Courier New"/>
          <w:color w:val="000000" w:themeColor="text1"/>
          <w:sz w:val="21"/>
          <w:szCs w:val="21"/>
        </w:rPr>
      </w:pPr>
      <w:ins w:id="1746" w:author="Alex Galis" w:date="2017-05-20T20:09:00Z">
        <w:r>
          <w:rPr>
            <w:rFonts w:ascii="Courier New" w:hAnsi="Courier New" w:cs="Courier New"/>
            <w:color w:val="000000" w:themeColor="text1"/>
            <w:sz w:val="21"/>
            <w:szCs w:val="21"/>
          </w:rPr>
          <w:tab/>
        </w:r>
        <w:r>
          <w:rPr>
            <w:rFonts w:ascii="Courier New" w:hAnsi="Courier New" w:cs="Courier New"/>
            <w:color w:val="000000" w:themeColor="text1"/>
            <w:sz w:val="21"/>
            <w:szCs w:val="21"/>
          </w:rPr>
          <w:tab/>
          <w:t>“</w:t>
        </w:r>
        <w:r w:rsidRPr="003C6D2A">
          <w:rPr>
            <w:rFonts w:ascii="Courier New" w:hAnsi="Courier New" w:cs="Courier New"/>
            <w:color w:val="000000" w:themeColor="text1"/>
            <w:sz w:val="21"/>
            <w:szCs w:val="21"/>
          </w:rPr>
          <w:t>White Paper on 5G Architecture centered on network slicing</w:t>
        </w:r>
      </w:ins>
      <w:ins w:id="1747" w:author="Alex Galis" w:date="2017-05-20T20:10:00Z">
        <w:r>
          <w:rPr>
            <w:rFonts w:ascii="Courier New" w:hAnsi="Courier New" w:cs="Courier New"/>
            <w:color w:val="000000" w:themeColor="text1"/>
            <w:sz w:val="21"/>
            <w:szCs w:val="21"/>
          </w:rPr>
          <w:t>”</w:t>
        </w:r>
      </w:ins>
    </w:p>
    <w:p w14:paraId="62BCB7F5" w14:textId="73B110E5" w:rsidR="003C6D2A" w:rsidRPr="009B0BEE" w:rsidRDefault="003C6D2A">
      <w:pPr>
        <w:ind w:left="1440"/>
        <w:rPr>
          <w:rFonts w:ascii="Courier New" w:hAnsi="Courier New" w:cs="Courier New"/>
          <w:color w:val="000000" w:themeColor="text1"/>
          <w:sz w:val="21"/>
          <w:szCs w:val="21"/>
        </w:rPr>
        <w:pPrChange w:id="1748" w:author="Alex Galis" w:date="2017-05-20T20:10:00Z">
          <w:pPr/>
        </w:pPrChange>
      </w:pPr>
      <w:ins w:id="1749" w:author="Alex Galis" w:date="2017-05-20T20:09:00Z">
        <w:r w:rsidRPr="003C6D2A">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&lt;</w:t>
        </w:r>
        <w:r w:rsidRPr="003C6D2A">
          <w:rPr>
            <w:rFonts w:ascii="Courier New" w:hAnsi="Courier New" w:cs="Courier New"/>
            <w:color w:val="000000" w:themeColor="text1"/>
            <w:sz w:val="21"/>
            <w:szCs w:val="21"/>
          </w:rPr>
          <w:t>https://5g-ppp.eu/wp-content/uploads/2014/02/5G-PPP-5G-</w:t>
        </w:r>
        <w:r>
          <w:rPr>
            <w:rFonts w:ascii="Courier New" w:hAnsi="Courier New" w:cs="Courier New"/>
            <w:color w:val="000000" w:themeColor="text1"/>
            <w:sz w:val="21"/>
            <w:szCs w:val="21"/>
          </w:rPr>
          <w:t>Architecture-WP-July-2016.pdf&gt;</w:t>
        </w:r>
        <w:r w:rsidRPr="003C6D2A">
          <w:rPr>
            <w:rFonts w:ascii="Courier New" w:hAnsi="Courier New" w:cs="Courier New"/>
            <w:color w:val="000000" w:themeColor="text1"/>
            <w:sz w:val="21"/>
            <w:szCs w:val="21"/>
          </w:rPr>
          <w:t xml:space="preserve"> </w:t>
        </w:r>
      </w:ins>
    </w:p>
    <w:p w14:paraId="793A6617" w14:textId="77777777" w:rsidR="009B0BEE" w:rsidRDefault="004C0732" w:rsidP="004C0732">
      <w:pPr>
        <w:rPr>
          <w:ins w:id="1750" w:author="Alex Galis" w:date="2017-05-20T20:06:00Z"/>
          <w:rFonts w:ascii="Courier New" w:hAnsi="Courier New" w:cs="Courier New"/>
          <w:color w:val="000000" w:themeColor="text1"/>
          <w:sz w:val="21"/>
          <w:szCs w:val="21"/>
        </w:rPr>
      </w:pPr>
      <w:r w:rsidRPr="003C6D2A">
        <w:rPr>
          <w:rFonts w:ascii="Courier New" w:hAnsi="Courier New" w:cs="Courier New"/>
          <w:color w:val="000000" w:themeColor="text1"/>
          <w:sz w:val="21"/>
          <w:szCs w:val="21"/>
        </w:rPr>
        <w:t xml:space="preserve">   </w:t>
      </w:r>
    </w:p>
    <w:p w14:paraId="424BA4EA" w14:textId="4549F5A1" w:rsidR="004C0732" w:rsidRPr="009B0BEE" w:rsidRDefault="009B0BEE" w:rsidP="009B0BEE">
      <w:pPr>
        <w:rPr>
          <w:rFonts w:ascii="Courier New" w:hAnsi="Courier New" w:cs="Courier New"/>
          <w:color w:val="000000" w:themeColor="text1"/>
          <w:sz w:val="21"/>
          <w:szCs w:val="21"/>
        </w:rPr>
      </w:pPr>
      <w:ins w:id="1751" w:author="Alex Galis" w:date="2017-05-20T20:06:00Z">
        <w:r>
          <w:rPr>
            <w:rFonts w:ascii="Courier New" w:hAnsi="Courier New" w:cs="Courier New"/>
            <w:color w:val="000000" w:themeColor="text1"/>
            <w:sz w:val="21"/>
            <w:szCs w:val="21"/>
          </w:rPr>
          <w:t xml:space="preserve">  </w:t>
        </w:r>
      </w:ins>
      <w:r w:rsidR="004C0732" w:rsidRPr="009B0BEE">
        <w:rPr>
          <w:rFonts w:ascii="Courier New" w:hAnsi="Courier New" w:cs="Courier New"/>
          <w:color w:val="000000" w:themeColor="text1"/>
          <w:sz w:val="21"/>
          <w:szCs w:val="21"/>
        </w:rPr>
        <w:t>[I-D.ooamdt-rtgwg-ooam-header]</w:t>
      </w:r>
    </w:p>
    <w:p w14:paraId="6B027A46" w14:textId="77777777" w:rsidR="004C0732" w:rsidRPr="009B0BEE" w:rsidRDefault="004C0732" w:rsidP="004C0732">
      <w:pPr>
        <w:rPr>
          <w:rFonts w:ascii="Courier New" w:hAnsi="Courier New" w:cs="Courier New"/>
          <w:color w:val="000000" w:themeColor="text1"/>
          <w:sz w:val="21"/>
          <w:szCs w:val="21"/>
        </w:rPr>
      </w:pPr>
      <w:r w:rsidRPr="009B0BEE">
        <w:rPr>
          <w:rFonts w:ascii="Courier New" w:hAnsi="Courier New" w:cs="Courier New"/>
          <w:color w:val="000000" w:themeColor="text1"/>
          <w:sz w:val="21"/>
          <w:szCs w:val="21"/>
        </w:rPr>
        <w:t xml:space="preserve">              Mirsky, G., Kumar, N., Kumar, D., Chen, M., Yizhou, L.,</w:t>
      </w:r>
    </w:p>
    <w:p w14:paraId="5919CFDB" w14:textId="77777777" w:rsidR="004C0732" w:rsidRPr="00590903"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w:t>
      </w:r>
      <w:r w:rsidRPr="00590903">
        <w:rPr>
          <w:rFonts w:ascii="Courier New" w:hAnsi="Courier New" w:cs="Courier New"/>
          <w:color w:val="000000" w:themeColor="text1"/>
          <w:sz w:val="21"/>
          <w:szCs w:val="21"/>
        </w:rPr>
        <w:t xml:space="preserve">          and D. Dolson, "OAM Header for use in Overlay Networks",</w:t>
      </w:r>
    </w:p>
    <w:p w14:paraId="4E47EB49" w14:textId="77777777" w:rsidR="004C0732" w:rsidRPr="00590903" w:rsidRDefault="004C0732" w:rsidP="004C0732">
      <w:pPr>
        <w:rPr>
          <w:rFonts w:ascii="Courier New" w:hAnsi="Courier New" w:cs="Courier New"/>
          <w:color w:val="000000" w:themeColor="text1"/>
          <w:sz w:val="21"/>
          <w:szCs w:val="21"/>
        </w:rPr>
      </w:pPr>
      <w:r w:rsidRPr="00590903">
        <w:rPr>
          <w:rFonts w:ascii="Courier New" w:hAnsi="Courier New" w:cs="Courier New"/>
          <w:color w:val="000000" w:themeColor="text1"/>
          <w:sz w:val="21"/>
          <w:szCs w:val="21"/>
        </w:rPr>
        <w:t xml:space="preserve">              draft-ooamdt-rtgwg-ooam-header-03 (work in progress),</w:t>
      </w:r>
    </w:p>
    <w:p w14:paraId="381A2A7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March 2017.</w:t>
      </w:r>
    </w:p>
    <w:p w14:paraId="5EDC9E27" w14:textId="77777777" w:rsidR="004C0732" w:rsidRPr="006C14B5" w:rsidRDefault="004C0732" w:rsidP="004C0732">
      <w:pPr>
        <w:rPr>
          <w:rFonts w:ascii="Courier New" w:hAnsi="Courier New" w:cs="Courier New"/>
          <w:color w:val="000000" w:themeColor="text1"/>
          <w:sz w:val="21"/>
          <w:szCs w:val="21"/>
        </w:rPr>
      </w:pPr>
    </w:p>
    <w:p w14:paraId="50AC267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[PCE-ACTN]</w:t>
      </w:r>
    </w:p>
    <w:p w14:paraId="774C9D6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"Applicability of Path Computation Element (PCE) for</w:t>
      </w:r>
    </w:p>
    <w:p w14:paraId="5140B55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Abstraction and Control of TE Networks (ACTN)",</w:t>
      </w:r>
    </w:p>
    <w:p w14:paraId="3A79BAE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&lt;https://datatracker.ietf.org/doc/draft-dhody-pce-</w:t>
      </w:r>
    </w:p>
    <w:p w14:paraId="6B04D44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applicability-actn/?include_text=1&gt;.</w:t>
      </w:r>
    </w:p>
    <w:p w14:paraId="3350EB95" w14:textId="77777777" w:rsidR="004C0732" w:rsidRPr="006C14B5" w:rsidRDefault="004C0732" w:rsidP="004C0732">
      <w:pPr>
        <w:rPr>
          <w:rFonts w:ascii="Courier New" w:hAnsi="Courier New" w:cs="Courier New"/>
          <w:color w:val="000000" w:themeColor="text1"/>
          <w:sz w:val="21"/>
          <w:szCs w:val="21"/>
        </w:rPr>
      </w:pPr>
    </w:p>
    <w:p w14:paraId="426A7EB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[PCE-SDN]  "PCE Hierarchical SDNs",</w:t>
      </w:r>
    </w:p>
    <w:p w14:paraId="0A8CB05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&lt;https://datatracker.ietf.org/doc/draft-chen-pce-h-sdns/&gt;.</w:t>
      </w:r>
    </w:p>
    <w:p w14:paraId="5255BC5E" w14:textId="77777777" w:rsidR="004C0732" w:rsidRPr="006C14B5" w:rsidRDefault="004C0732" w:rsidP="004C0732">
      <w:pPr>
        <w:rPr>
          <w:rFonts w:ascii="Courier New" w:hAnsi="Courier New" w:cs="Courier New"/>
          <w:color w:val="000000" w:themeColor="text1"/>
          <w:sz w:val="21"/>
          <w:szCs w:val="21"/>
        </w:rPr>
      </w:pPr>
    </w:p>
    <w:p w14:paraId="3E2835E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[RFC4655]  Farrel, A., Vasseur, J., and J. Ash, "A Path Computation</w:t>
      </w:r>
    </w:p>
    <w:p w14:paraId="27A9550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Element (PCE)-Based Architecture", RFC 4655,</w:t>
      </w:r>
    </w:p>
    <w:p w14:paraId="2630EE6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DOI 10.17487/RFC4655, August 2006,</w:t>
      </w:r>
    </w:p>
    <w:p w14:paraId="3E35AF1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&lt;http://www.rfc-editor.org/info/rfc4655&gt;.</w:t>
      </w:r>
    </w:p>
    <w:p w14:paraId="2C8BEE5D" w14:textId="77777777" w:rsidR="004C0732" w:rsidRPr="006C14B5" w:rsidRDefault="004C0732" w:rsidP="004C0732">
      <w:pPr>
        <w:rPr>
          <w:rFonts w:ascii="Courier New" w:hAnsi="Courier New" w:cs="Courier New"/>
          <w:color w:val="000000" w:themeColor="text1"/>
          <w:sz w:val="21"/>
          <w:szCs w:val="21"/>
        </w:rPr>
      </w:pPr>
    </w:p>
    <w:p w14:paraId="0F441ECF" w14:textId="77777777" w:rsidR="004C0732" w:rsidRPr="006C14B5" w:rsidRDefault="004C0732" w:rsidP="004C0732">
      <w:pPr>
        <w:rPr>
          <w:rFonts w:ascii="Courier New" w:hAnsi="Courier New" w:cs="Courier New"/>
          <w:color w:val="000000" w:themeColor="text1"/>
          <w:sz w:val="21"/>
          <w:szCs w:val="21"/>
        </w:rPr>
      </w:pPr>
    </w:p>
    <w:p w14:paraId="435EA771" w14:textId="77777777" w:rsidR="004C0732" w:rsidRPr="006C14B5" w:rsidRDefault="004C0732" w:rsidP="004C0732">
      <w:pPr>
        <w:rPr>
          <w:rFonts w:ascii="Courier New" w:hAnsi="Courier New" w:cs="Courier New"/>
          <w:color w:val="000000" w:themeColor="text1"/>
          <w:sz w:val="21"/>
          <w:szCs w:val="21"/>
        </w:rPr>
      </w:pPr>
    </w:p>
    <w:p w14:paraId="214A756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12]</w:t>
      </w:r>
    </w:p>
    <w:p w14:paraId="408640EA" w14:textId="25DFF880" w:rsidR="004C0732" w:rsidRPr="006C14B5" w:rsidRDefault="004C0732" w:rsidP="004C0732">
      <w:pPr>
        <w:rPr>
          <w:rFonts w:ascii="Courier New" w:hAnsi="Courier New" w:cs="Courier New"/>
          <w:color w:val="000000" w:themeColor="text1"/>
          <w:sz w:val="21"/>
          <w:szCs w:val="21"/>
        </w:rPr>
      </w:pPr>
    </w:p>
    <w:p w14:paraId="797524B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1E0DE31C" w14:textId="77777777" w:rsidR="004C0732" w:rsidRPr="006C14B5" w:rsidRDefault="004C0732" w:rsidP="004C0732">
      <w:pPr>
        <w:rPr>
          <w:rFonts w:ascii="Courier New" w:hAnsi="Courier New" w:cs="Courier New"/>
          <w:color w:val="000000" w:themeColor="text1"/>
          <w:sz w:val="21"/>
          <w:szCs w:val="21"/>
        </w:rPr>
      </w:pPr>
    </w:p>
    <w:p w14:paraId="15CE7B39" w14:textId="77777777" w:rsidR="004C0732" w:rsidRPr="006C14B5" w:rsidRDefault="004C0732" w:rsidP="004C0732">
      <w:pPr>
        <w:rPr>
          <w:rFonts w:ascii="Courier New" w:hAnsi="Courier New" w:cs="Courier New"/>
          <w:color w:val="000000" w:themeColor="text1"/>
          <w:sz w:val="21"/>
          <w:szCs w:val="21"/>
        </w:rPr>
      </w:pPr>
    </w:p>
    <w:p w14:paraId="2D59E937"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[RFC5440]  Vasseur, JP., Ed. and JL. Le Roux, Ed., "Path Computation</w:t>
      </w:r>
    </w:p>
    <w:p w14:paraId="6D549C9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Element (PCE) Communication Protocol (PCEP)", RFC 5440,</w:t>
      </w:r>
    </w:p>
    <w:p w14:paraId="62088D92"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DOI 10.17487/RFC5440, March 2009,</w:t>
      </w:r>
    </w:p>
    <w:p w14:paraId="7D2BFAC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&lt;http://www.rfc-editor.org/info/rfc5440&gt;.</w:t>
      </w:r>
    </w:p>
    <w:p w14:paraId="1B404484" w14:textId="77777777" w:rsidR="004C0732" w:rsidRPr="006C14B5" w:rsidRDefault="004C0732" w:rsidP="004C0732">
      <w:pPr>
        <w:rPr>
          <w:rFonts w:ascii="Courier New" w:hAnsi="Courier New" w:cs="Courier New"/>
          <w:color w:val="000000" w:themeColor="text1"/>
          <w:sz w:val="21"/>
          <w:szCs w:val="21"/>
        </w:rPr>
      </w:pPr>
    </w:p>
    <w:p w14:paraId="0B9133A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[RFC6291]  Andersson, L., van Helvoort, H., Bonica, R., Romascanu,</w:t>
      </w:r>
    </w:p>
    <w:p w14:paraId="5C76596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 and S. Mansfield, "Guidelines for the Use of the "OAM"</w:t>
      </w:r>
    </w:p>
    <w:p w14:paraId="43502A1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Acronym in the IETF", BCP 161, RFC 6291,</w:t>
      </w:r>
    </w:p>
    <w:p w14:paraId="756CA41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DOI 10.17487/RFC6291, June 2011,</w:t>
      </w:r>
    </w:p>
    <w:p w14:paraId="63E0662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&lt;http://www.rfc-editor.org/info/rfc6291&gt;.</w:t>
      </w:r>
    </w:p>
    <w:p w14:paraId="32BC48AD" w14:textId="77777777" w:rsidR="004C0732" w:rsidRPr="006C14B5" w:rsidRDefault="004C0732" w:rsidP="004C0732">
      <w:pPr>
        <w:rPr>
          <w:rFonts w:ascii="Courier New" w:hAnsi="Courier New" w:cs="Courier New"/>
          <w:color w:val="000000" w:themeColor="text1"/>
          <w:sz w:val="21"/>
          <w:szCs w:val="21"/>
        </w:rPr>
      </w:pPr>
    </w:p>
    <w:p w14:paraId="7C3CF28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[RFC7276]  Mizrahi, T., Sprecher, N., Bellagamba, E., and Y.</w:t>
      </w:r>
    </w:p>
    <w:p w14:paraId="4930410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Weingarten, "An Overview of Operations, Administration,</w:t>
      </w:r>
    </w:p>
    <w:p w14:paraId="5B3AFD8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and Maintenance (OAM) Tools", RFC 7276,</w:t>
      </w:r>
    </w:p>
    <w:p w14:paraId="011E3F41"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DOI 10.17487/RFC7276, June 2014,</w:t>
      </w:r>
    </w:p>
    <w:p w14:paraId="006D4E1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&lt;http://www.rfc-editor.org/info/rfc7276&gt;.</w:t>
      </w:r>
    </w:p>
    <w:p w14:paraId="7C59D25F" w14:textId="77777777" w:rsidR="004C0732" w:rsidRPr="006C14B5" w:rsidRDefault="004C0732" w:rsidP="004C0732">
      <w:pPr>
        <w:rPr>
          <w:rFonts w:ascii="Courier New" w:hAnsi="Courier New" w:cs="Courier New"/>
          <w:color w:val="000000" w:themeColor="text1"/>
          <w:sz w:val="21"/>
          <w:szCs w:val="21"/>
        </w:rPr>
      </w:pPr>
    </w:p>
    <w:p w14:paraId="1CE8822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[SFCWG]    "Service Function Chaining (sfc)",</w:t>
      </w:r>
    </w:p>
    <w:p w14:paraId="1ED6ED03"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&lt;https://datatracker.ietf.org/wg/sfc/about/&gt;.</w:t>
      </w:r>
    </w:p>
    <w:p w14:paraId="364F5ED0" w14:textId="77777777" w:rsidR="004C0732" w:rsidRPr="006C14B5" w:rsidRDefault="004C0732" w:rsidP="004C0732">
      <w:pPr>
        <w:rPr>
          <w:rFonts w:ascii="Courier New" w:hAnsi="Courier New" w:cs="Courier New"/>
          <w:color w:val="000000" w:themeColor="text1"/>
          <w:sz w:val="21"/>
          <w:szCs w:val="21"/>
        </w:rPr>
      </w:pPr>
    </w:p>
    <w:p w14:paraId="1DF5196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lastRenderedPageBreak/>
        <w:t xml:space="preserve">   [TEAS-ACTN]</w:t>
      </w:r>
    </w:p>
    <w:p w14:paraId="5EDCFF20"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"Information Model for Abstraction and Control of TE</w:t>
      </w:r>
    </w:p>
    <w:p w14:paraId="5F3465F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Networks (ACTN)", &lt;https://datatracker.ietf.org/doc/html/</w:t>
      </w:r>
    </w:p>
    <w:p w14:paraId="78395BF2" w14:textId="77777777" w:rsidR="004C0732" w:rsidRDefault="004C0732" w:rsidP="004C0732">
      <w:pPr>
        <w:rPr>
          <w:ins w:id="1752" w:author="Alex Galis" w:date="2017-05-20T19:36: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draft-ietf-teas-actn-info-model&gt;.</w:t>
      </w:r>
    </w:p>
    <w:p w14:paraId="0B4B120E" w14:textId="77777777" w:rsidR="00F52B6D" w:rsidRDefault="00F52B6D" w:rsidP="004C0732">
      <w:pPr>
        <w:rPr>
          <w:ins w:id="1753" w:author="Alex Galis" w:date="2017-05-20T19:36:00Z"/>
          <w:rFonts w:ascii="Courier New" w:hAnsi="Courier New" w:cs="Courier New"/>
          <w:color w:val="000000" w:themeColor="text1"/>
          <w:sz w:val="21"/>
          <w:szCs w:val="21"/>
        </w:rPr>
      </w:pPr>
    </w:p>
    <w:p w14:paraId="5A0046E7" w14:textId="3D757B81" w:rsidR="00F52B6D" w:rsidRDefault="00F52B6D" w:rsidP="004C0732">
      <w:pPr>
        <w:rPr>
          <w:ins w:id="1754" w:author="Alex Galis" w:date="2017-05-20T19:37:00Z"/>
          <w:rFonts w:ascii="Courier New" w:hAnsi="Courier New" w:cs="Courier New"/>
          <w:color w:val="000000" w:themeColor="text1"/>
          <w:sz w:val="21"/>
          <w:szCs w:val="21"/>
        </w:rPr>
      </w:pPr>
      <w:ins w:id="1755" w:author="Alex Galis" w:date="2017-05-20T19:37:00Z">
        <w:r>
          <w:rPr>
            <w:rFonts w:ascii="Courier New" w:hAnsi="Courier New" w:cs="Courier New"/>
            <w:color w:val="000000" w:themeColor="text1"/>
            <w:sz w:val="21"/>
            <w:szCs w:val="21"/>
          </w:rPr>
          <w:t xml:space="preserve">   [</w:t>
        </w:r>
      </w:ins>
      <w:ins w:id="1756" w:author="Alex Galis" w:date="2017-05-20T19:38:00Z">
        <w:r w:rsidR="003C4221">
          <w:rPr>
            <w:rFonts w:ascii="Courier New" w:hAnsi="Courier New" w:cs="Courier New"/>
            <w:color w:val="000000" w:themeColor="text1"/>
            <w:sz w:val="21"/>
            <w:szCs w:val="21"/>
          </w:rPr>
          <w:t xml:space="preserve">NS </w:t>
        </w:r>
      </w:ins>
      <w:ins w:id="1757" w:author="Alex Galis" w:date="2017-05-20T19:37:00Z">
        <w:r>
          <w:rPr>
            <w:rFonts w:ascii="Courier New" w:hAnsi="Courier New" w:cs="Courier New"/>
            <w:color w:val="000000" w:themeColor="text1"/>
            <w:sz w:val="21"/>
            <w:szCs w:val="21"/>
          </w:rPr>
          <w:t xml:space="preserve">Use Cases] </w:t>
        </w:r>
      </w:ins>
    </w:p>
    <w:p w14:paraId="143CF7FE" w14:textId="76291952" w:rsidR="00F52B6D" w:rsidRPr="00F52B6D" w:rsidRDefault="00F52B6D">
      <w:pPr>
        <w:ind w:left="1440"/>
        <w:rPr>
          <w:ins w:id="1758" w:author="Alex Galis" w:date="2017-05-20T19:37:00Z"/>
          <w:rFonts w:ascii="Courier New" w:hAnsi="Courier New" w:cs="Courier New"/>
          <w:color w:val="000000" w:themeColor="text1"/>
          <w:sz w:val="21"/>
          <w:szCs w:val="21"/>
        </w:rPr>
        <w:pPrChange w:id="1759" w:author="Alex Galis" w:date="2017-05-20T19:37:00Z">
          <w:pPr/>
        </w:pPrChange>
      </w:pPr>
      <w:ins w:id="1760" w:author="Alex Galis" w:date="2017-05-20T19:37:00Z">
        <w:r>
          <w:rPr>
            <w:rFonts w:ascii="Courier New" w:hAnsi="Courier New" w:cs="Courier New"/>
            <w:color w:val="000000" w:themeColor="text1"/>
            <w:sz w:val="21"/>
            <w:szCs w:val="21"/>
          </w:rPr>
          <w:t>“</w:t>
        </w:r>
        <w:r w:rsidRPr="00F52B6D">
          <w:rPr>
            <w:rFonts w:ascii="Courier New" w:hAnsi="Courier New" w:cs="Courier New"/>
            <w:color w:val="000000" w:themeColor="text1"/>
            <w:sz w:val="21"/>
            <w:szCs w:val="21"/>
          </w:rPr>
          <w:t>Network Slicing Use Cases: Network Customization for different services</w:t>
        </w:r>
        <w:r>
          <w:rPr>
            <w:rFonts w:ascii="Courier New" w:hAnsi="Courier New" w:cs="Courier New"/>
            <w:color w:val="000000" w:themeColor="text1"/>
            <w:sz w:val="21"/>
            <w:szCs w:val="21"/>
          </w:rPr>
          <w:t>”</w:t>
        </w:r>
      </w:ins>
    </w:p>
    <w:p w14:paraId="02029010" w14:textId="77489B28" w:rsidR="00F52B6D" w:rsidRDefault="00F52B6D" w:rsidP="00F52B6D">
      <w:pPr>
        <w:rPr>
          <w:ins w:id="1761" w:author="Alex Galis" w:date="2017-05-20T20:00:00Z"/>
          <w:rFonts w:ascii="Courier New" w:hAnsi="Courier New" w:cs="Courier New"/>
          <w:color w:val="000000" w:themeColor="text1"/>
          <w:sz w:val="21"/>
          <w:szCs w:val="21"/>
        </w:rPr>
      </w:pPr>
      <w:ins w:id="1762" w:author="Alex Galis" w:date="2017-05-20T19:37:00Z">
        <w:r w:rsidRPr="00F52B6D">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&lt;</w:t>
        </w:r>
        <w:r w:rsidRPr="00F52B6D">
          <w:rPr>
            <w:rFonts w:ascii="Courier New" w:hAnsi="Courier New" w:cs="Courier New"/>
            <w:color w:val="000000" w:themeColor="text1"/>
            <w:sz w:val="21"/>
            <w:szCs w:val="21"/>
          </w:rPr>
          <w:t>draft-makhijani-netslices-usecase-customization-02</w:t>
        </w:r>
        <w:r>
          <w:rPr>
            <w:rFonts w:ascii="Courier New" w:hAnsi="Courier New" w:cs="Courier New"/>
            <w:color w:val="000000" w:themeColor="text1"/>
            <w:sz w:val="21"/>
            <w:szCs w:val="21"/>
          </w:rPr>
          <w:t>&gt;</w:t>
        </w:r>
      </w:ins>
    </w:p>
    <w:p w14:paraId="7BE52ABF" w14:textId="77777777" w:rsidR="00FE0A3F" w:rsidRDefault="00FE0A3F" w:rsidP="00F52B6D">
      <w:pPr>
        <w:rPr>
          <w:ins w:id="1763" w:author="Alex Galis" w:date="2017-05-20T20:00:00Z"/>
          <w:rFonts w:ascii="Courier New" w:hAnsi="Courier New" w:cs="Courier New"/>
          <w:color w:val="000000" w:themeColor="text1"/>
          <w:sz w:val="21"/>
          <w:szCs w:val="21"/>
        </w:rPr>
      </w:pPr>
    </w:p>
    <w:p w14:paraId="53113E1A" w14:textId="5CA3CCB3" w:rsidR="00FE0A3F" w:rsidRPr="00FE0A3F" w:rsidRDefault="009B0BEE" w:rsidP="009B0BEE">
      <w:pPr>
        <w:rPr>
          <w:ins w:id="1764" w:author="Alex Galis" w:date="2017-05-20T20:00:00Z"/>
          <w:rFonts w:ascii="Courier New" w:hAnsi="Courier New" w:cs="Courier New"/>
          <w:color w:val="000000" w:themeColor="text1"/>
          <w:sz w:val="21"/>
          <w:szCs w:val="21"/>
        </w:rPr>
      </w:pPr>
      <w:ins w:id="1765" w:author="Alex Galis" w:date="2017-05-20T20:02:00Z">
        <w:r>
          <w:rPr>
            <w:rFonts w:ascii="Courier New" w:hAnsi="Courier New" w:cs="Courier New"/>
            <w:color w:val="000000" w:themeColor="text1"/>
            <w:sz w:val="21"/>
            <w:szCs w:val="21"/>
          </w:rPr>
          <w:t xml:space="preserve">   </w:t>
        </w:r>
      </w:ins>
      <w:ins w:id="1766" w:author="Alex Galis" w:date="2017-05-20T20:00:00Z">
        <w:r w:rsidR="00FE0A3F" w:rsidRPr="00FE0A3F">
          <w:rPr>
            <w:rFonts w:ascii="Courier New" w:hAnsi="Courier New" w:cs="Courier New"/>
            <w:color w:val="000000" w:themeColor="text1"/>
            <w:sz w:val="21"/>
            <w:szCs w:val="21"/>
          </w:rPr>
          <w:t>[ONF-2016]</w:t>
        </w:r>
      </w:ins>
    </w:p>
    <w:p w14:paraId="5788467B" w14:textId="77777777" w:rsidR="00FE0A3F" w:rsidRPr="00FE0A3F" w:rsidRDefault="00FE0A3F" w:rsidP="00FE0A3F">
      <w:pPr>
        <w:rPr>
          <w:ins w:id="1767" w:author="Alex Galis" w:date="2017-05-20T20:00:00Z"/>
          <w:rFonts w:ascii="Courier New" w:hAnsi="Courier New" w:cs="Courier New"/>
          <w:color w:val="000000" w:themeColor="text1"/>
          <w:sz w:val="21"/>
          <w:szCs w:val="21"/>
        </w:rPr>
      </w:pPr>
      <w:ins w:id="1768" w:author="Alex Galis" w:date="2017-05-20T20:00:00Z">
        <w:r w:rsidRPr="00FE0A3F">
          <w:rPr>
            <w:rFonts w:ascii="Courier New" w:hAnsi="Courier New" w:cs="Courier New"/>
            <w:color w:val="000000" w:themeColor="text1"/>
            <w:sz w:val="21"/>
            <w:szCs w:val="21"/>
          </w:rPr>
          <w:t xml:space="preserve">              "Paul, M, Schallen, S., Betts, M., Hood, D., Shirazipor,</w:t>
        </w:r>
      </w:ins>
    </w:p>
    <w:p w14:paraId="2204D120" w14:textId="77777777" w:rsidR="00FE0A3F" w:rsidRPr="00FE0A3F" w:rsidRDefault="00FE0A3F" w:rsidP="00FE0A3F">
      <w:pPr>
        <w:rPr>
          <w:ins w:id="1769" w:author="Alex Galis" w:date="2017-05-20T20:00:00Z"/>
          <w:rFonts w:ascii="Courier New" w:hAnsi="Courier New" w:cs="Courier New"/>
          <w:color w:val="000000" w:themeColor="text1"/>
          <w:sz w:val="21"/>
          <w:szCs w:val="21"/>
        </w:rPr>
      </w:pPr>
      <w:ins w:id="1770" w:author="Alex Galis" w:date="2017-05-20T20:00:00Z">
        <w:r w:rsidRPr="00FE0A3F">
          <w:rPr>
            <w:rFonts w:ascii="Courier New" w:hAnsi="Courier New" w:cs="Courier New"/>
            <w:color w:val="000000" w:themeColor="text1"/>
            <w:sz w:val="21"/>
            <w:szCs w:val="21"/>
          </w:rPr>
          <w:t xml:space="preserve">              M., Lopes, D., Kaippallimalit, J., - Open Network</w:t>
        </w:r>
      </w:ins>
    </w:p>
    <w:p w14:paraId="2DD77671" w14:textId="77777777" w:rsidR="00FE0A3F" w:rsidRPr="00FE0A3F" w:rsidRDefault="00FE0A3F" w:rsidP="00FE0A3F">
      <w:pPr>
        <w:rPr>
          <w:ins w:id="1771" w:author="Alex Galis" w:date="2017-05-20T20:00:00Z"/>
          <w:rFonts w:ascii="Courier New" w:hAnsi="Courier New" w:cs="Courier New"/>
          <w:color w:val="000000" w:themeColor="text1"/>
          <w:sz w:val="21"/>
          <w:szCs w:val="21"/>
        </w:rPr>
      </w:pPr>
      <w:ins w:id="1772" w:author="Alex Galis" w:date="2017-05-20T20:00:00Z">
        <w:r w:rsidRPr="00FE0A3F">
          <w:rPr>
            <w:rFonts w:ascii="Courier New" w:hAnsi="Courier New" w:cs="Courier New"/>
            <w:color w:val="000000" w:themeColor="text1"/>
            <w:sz w:val="21"/>
            <w:szCs w:val="21"/>
          </w:rPr>
          <w:t xml:space="preserve">              Fundation document "Applying SDN Architecture to 5G</w:t>
        </w:r>
      </w:ins>
    </w:p>
    <w:p w14:paraId="3DE7A145" w14:textId="77777777" w:rsidR="00FE0A3F" w:rsidRPr="00FE0A3F" w:rsidRDefault="00FE0A3F" w:rsidP="00FE0A3F">
      <w:pPr>
        <w:rPr>
          <w:ins w:id="1773" w:author="Alex Galis" w:date="2017-05-20T20:00:00Z"/>
          <w:rFonts w:ascii="Courier New" w:hAnsi="Courier New" w:cs="Courier New"/>
          <w:color w:val="000000" w:themeColor="text1"/>
          <w:sz w:val="21"/>
          <w:szCs w:val="21"/>
        </w:rPr>
      </w:pPr>
      <w:ins w:id="1774" w:author="Alex Galis" w:date="2017-05-20T20:00:00Z">
        <w:r w:rsidRPr="00FE0A3F">
          <w:rPr>
            <w:rFonts w:ascii="Courier New" w:hAnsi="Courier New" w:cs="Courier New"/>
            <w:color w:val="000000" w:themeColor="text1"/>
            <w:sz w:val="21"/>
            <w:szCs w:val="21"/>
          </w:rPr>
          <w:t xml:space="preserve">              Slicing", Open Network Fundation, April 2016,</w:t>
        </w:r>
      </w:ins>
    </w:p>
    <w:p w14:paraId="7A22B432" w14:textId="77777777" w:rsidR="00FE0A3F" w:rsidRPr="00FE0A3F" w:rsidRDefault="00FE0A3F" w:rsidP="00FE0A3F">
      <w:pPr>
        <w:rPr>
          <w:ins w:id="1775" w:author="Alex Galis" w:date="2017-05-20T20:00:00Z"/>
          <w:rFonts w:ascii="Courier New" w:hAnsi="Courier New" w:cs="Courier New"/>
          <w:color w:val="000000" w:themeColor="text1"/>
          <w:sz w:val="21"/>
          <w:szCs w:val="21"/>
        </w:rPr>
      </w:pPr>
      <w:ins w:id="1776" w:author="Alex Galis" w:date="2017-05-20T20:00:00Z">
        <w:r w:rsidRPr="00FE0A3F">
          <w:rPr>
            <w:rFonts w:ascii="Courier New" w:hAnsi="Courier New" w:cs="Courier New"/>
            <w:color w:val="000000" w:themeColor="text1"/>
            <w:sz w:val="21"/>
            <w:szCs w:val="21"/>
          </w:rPr>
          <w:t xml:space="preserve">              &lt;https://www.opennetworking.org/images/stories/downloads/</w:t>
        </w:r>
      </w:ins>
    </w:p>
    <w:p w14:paraId="2067E418" w14:textId="77777777" w:rsidR="00FE0A3F" w:rsidRPr="00FE0A3F" w:rsidRDefault="00FE0A3F" w:rsidP="00FE0A3F">
      <w:pPr>
        <w:rPr>
          <w:ins w:id="1777" w:author="Alex Galis" w:date="2017-05-20T20:00:00Z"/>
          <w:rFonts w:ascii="Courier New" w:hAnsi="Courier New" w:cs="Courier New"/>
          <w:color w:val="000000" w:themeColor="text1"/>
          <w:sz w:val="21"/>
          <w:szCs w:val="21"/>
        </w:rPr>
      </w:pPr>
      <w:ins w:id="1778" w:author="Alex Galis" w:date="2017-05-20T20:00:00Z">
        <w:r w:rsidRPr="00FE0A3F">
          <w:rPr>
            <w:rFonts w:ascii="Courier New" w:hAnsi="Courier New" w:cs="Courier New"/>
            <w:color w:val="000000" w:themeColor="text1"/>
            <w:sz w:val="21"/>
            <w:szCs w:val="21"/>
          </w:rPr>
          <w:t xml:space="preserve">              sdn-resources/technical-reports/</w:t>
        </w:r>
      </w:ins>
    </w:p>
    <w:p w14:paraId="4CA61EFF" w14:textId="77777777" w:rsidR="00FE0A3F" w:rsidRDefault="00FE0A3F" w:rsidP="00FE0A3F">
      <w:pPr>
        <w:rPr>
          <w:ins w:id="1779" w:author="Alex Galis" w:date="2017-05-20T20:00:00Z"/>
          <w:rFonts w:ascii="Courier New" w:hAnsi="Courier New" w:cs="Courier New"/>
          <w:color w:val="000000" w:themeColor="text1"/>
          <w:sz w:val="21"/>
          <w:szCs w:val="21"/>
        </w:rPr>
      </w:pPr>
      <w:ins w:id="1780" w:author="Alex Galis" w:date="2017-05-20T20:00:00Z">
        <w:r w:rsidRPr="00FE0A3F">
          <w:rPr>
            <w:rFonts w:ascii="Courier New" w:hAnsi="Courier New" w:cs="Courier New"/>
            <w:color w:val="000000" w:themeColor="text1"/>
            <w:sz w:val="21"/>
            <w:szCs w:val="21"/>
          </w:rPr>
          <w:t xml:space="preserve">              Applying_SDN_Architecture_to_5G_Slicing_TR-526.pdf&gt;.</w:t>
        </w:r>
      </w:ins>
    </w:p>
    <w:p w14:paraId="02E2CAD0" w14:textId="77777777" w:rsidR="00FE0A3F" w:rsidRDefault="00FE0A3F" w:rsidP="00FE0A3F">
      <w:pPr>
        <w:rPr>
          <w:ins w:id="1781" w:author="Alex Galis" w:date="2017-05-20T20:00:00Z"/>
          <w:rFonts w:ascii="Courier New" w:hAnsi="Courier New" w:cs="Courier New"/>
          <w:color w:val="000000" w:themeColor="text1"/>
          <w:sz w:val="21"/>
          <w:szCs w:val="21"/>
        </w:rPr>
      </w:pPr>
    </w:p>
    <w:p w14:paraId="54F42AC8" w14:textId="3D421CB2" w:rsidR="00FE0A3F" w:rsidRPr="00FE0A3F" w:rsidRDefault="009B0BEE" w:rsidP="009B0BEE">
      <w:pPr>
        <w:rPr>
          <w:ins w:id="1782" w:author="Alex Galis" w:date="2017-05-20T20:01:00Z"/>
          <w:rFonts w:ascii="Courier New" w:hAnsi="Courier New" w:cs="Courier New"/>
          <w:color w:val="000000" w:themeColor="text1"/>
          <w:sz w:val="21"/>
          <w:szCs w:val="21"/>
        </w:rPr>
      </w:pPr>
      <w:ins w:id="1783" w:author="Alex Galis" w:date="2017-05-20T20:02:00Z">
        <w:r>
          <w:rPr>
            <w:rFonts w:ascii="Courier New" w:hAnsi="Courier New" w:cs="Courier New"/>
            <w:color w:val="000000" w:themeColor="text1"/>
            <w:sz w:val="21"/>
            <w:szCs w:val="21"/>
          </w:rPr>
          <w:t xml:space="preserve">   </w:t>
        </w:r>
      </w:ins>
      <w:ins w:id="1784" w:author="Alex Galis" w:date="2017-05-20T20:01:00Z">
        <w:r w:rsidR="00FE0A3F" w:rsidRPr="00FE0A3F">
          <w:rPr>
            <w:rFonts w:ascii="Courier New" w:hAnsi="Courier New" w:cs="Courier New"/>
            <w:color w:val="000000" w:themeColor="text1"/>
            <w:sz w:val="21"/>
            <w:szCs w:val="21"/>
          </w:rPr>
          <w:t>[NGS-3GPP-2016]</w:t>
        </w:r>
      </w:ins>
    </w:p>
    <w:p w14:paraId="361A2BE0" w14:textId="77777777" w:rsidR="00FE0A3F" w:rsidRPr="00FE0A3F" w:rsidRDefault="00FE0A3F" w:rsidP="00FE0A3F">
      <w:pPr>
        <w:rPr>
          <w:ins w:id="1785" w:author="Alex Galis" w:date="2017-05-20T20:01:00Z"/>
          <w:rFonts w:ascii="Courier New" w:hAnsi="Courier New" w:cs="Courier New"/>
          <w:color w:val="000000" w:themeColor="text1"/>
          <w:sz w:val="21"/>
          <w:szCs w:val="21"/>
        </w:rPr>
      </w:pPr>
      <w:ins w:id="1786" w:author="Alex Galis" w:date="2017-05-20T20:01:00Z">
        <w:r w:rsidRPr="00FE0A3F">
          <w:rPr>
            <w:rFonts w:ascii="Courier New" w:hAnsi="Courier New" w:cs="Courier New"/>
            <w:color w:val="000000" w:themeColor="text1"/>
            <w:sz w:val="21"/>
            <w:szCs w:val="21"/>
          </w:rPr>
          <w:t xml:space="preserve">              "Study on Architecture for Next Generation System - latest</w:t>
        </w:r>
      </w:ins>
    </w:p>
    <w:p w14:paraId="2511F576" w14:textId="77777777" w:rsidR="00FE0A3F" w:rsidRPr="00FE0A3F" w:rsidRDefault="00FE0A3F" w:rsidP="00FE0A3F">
      <w:pPr>
        <w:rPr>
          <w:ins w:id="1787" w:author="Alex Galis" w:date="2017-05-20T20:01:00Z"/>
          <w:rFonts w:ascii="Courier New" w:hAnsi="Courier New" w:cs="Courier New"/>
          <w:color w:val="000000" w:themeColor="text1"/>
          <w:sz w:val="21"/>
          <w:szCs w:val="21"/>
        </w:rPr>
      </w:pPr>
      <w:ins w:id="1788" w:author="Alex Galis" w:date="2017-05-20T20:01:00Z">
        <w:r w:rsidRPr="00FE0A3F">
          <w:rPr>
            <w:rFonts w:ascii="Courier New" w:hAnsi="Courier New" w:cs="Courier New"/>
            <w:color w:val="000000" w:themeColor="text1"/>
            <w:sz w:val="21"/>
            <w:szCs w:val="21"/>
          </w:rPr>
          <w:t xml:space="preserve">              version v1.0.2", September 2016,</w:t>
        </w:r>
      </w:ins>
    </w:p>
    <w:p w14:paraId="3D02757A" w14:textId="77777777" w:rsidR="00FE0A3F" w:rsidRPr="00FE0A3F" w:rsidRDefault="00FE0A3F" w:rsidP="00FE0A3F">
      <w:pPr>
        <w:rPr>
          <w:ins w:id="1789" w:author="Alex Galis" w:date="2017-05-20T20:01:00Z"/>
          <w:rFonts w:ascii="Courier New" w:hAnsi="Courier New" w:cs="Courier New"/>
          <w:color w:val="000000" w:themeColor="text1"/>
          <w:sz w:val="21"/>
          <w:szCs w:val="21"/>
        </w:rPr>
      </w:pPr>
      <w:ins w:id="1790" w:author="Alex Galis" w:date="2017-05-20T20:01:00Z">
        <w:r w:rsidRPr="00FE0A3F">
          <w:rPr>
            <w:rFonts w:ascii="Courier New" w:hAnsi="Courier New" w:cs="Courier New"/>
            <w:color w:val="000000" w:themeColor="text1"/>
            <w:sz w:val="21"/>
            <w:szCs w:val="21"/>
          </w:rPr>
          <w:t xml:space="preserve">              &lt;http://www.3gpp.org/ftp/tsg_sa/WG2_Arch/Latest_SA2_Specs/</w:t>
        </w:r>
      </w:ins>
    </w:p>
    <w:p w14:paraId="22619959" w14:textId="77777777" w:rsidR="00FE0A3F" w:rsidRDefault="00FE0A3F" w:rsidP="00FE0A3F">
      <w:pPr>
        <w:rPr>
          <w:ins w:id="1791" w:author="Alex Galis" w:date="2017-05-20T20:13:00Z"/>
          <w:rFonts w:ascii="Courier New" w:hAnsi="Courier New" w:cs="Courier New"/>
          <w:color w:val="000000" w:themeColor="text1"/>
          <w:sz w:val="21"/>
          <w:szCs w:val="21"/>
        </w:rPr>
      </w:pPr>
      <w:ins w:id="1792" w:author="Alex Galis" w:date="2017-05-20T20:01:00Z">
        <w:r w:rsidRPr="00FE0A3F">
          <w:rPr>
            <w:rFonts w:ascii="Courier New" w:hAnsi="Courier New" w:cs="Courier New"/>
            <w:color w:val="000000" w:themeColor="text1"/>
            <w:sz w:val="21"/>
            <w:szCs w:val="21"/>
          </w:rPr>
          <w:t xml:space="preserve">              Latest_draft_S2_Specs&gt;.</w:t>
        </w:r>
      </w:ins>
    </w:p>
    <w:p w14:paraId="47A3E498" w14:textId="77777777" w:rsidR="00090A4F" w:rsidRDefault="00090A4F" w:rsidP="00FE0A3F">
      <w:pPr>
        <w:rPr>
          <w:ins w:id="1793" w:author="Alex Galis" w:date="2017-05-20T20:13:00Z"/>
          <w:rFonts w:ascii="Courier New" w:hAnsi="Courier New" w:cs="Courier New"/>
          <w:color w:val="000000" w:themeColor="text1"/>
          <w:sz w:val="21"/>
          <w:szCs w:val="21"/>
        </w:rPr>
      </w:pPr>
    </w:p>
    <w:p w14:paraId="1E9FCD2B" w14:textId="46FA90D9" w:rsidR="00090A4F" w:rsidRPr="00090A4F" w:rsidRDefault="00090A4F" w:rsidP="00090A4F">
      <w:pPr>
        <w:rPr>
          <w:ins w:id="1794" w:author="Alex Galis" w:date="2017-05-20T20:14:00Z"/>
          <w:rFonts w:ascii="Courier New" w:hAnsi="Courier New" w:cs="Courier New"/>
          <w:color w:val="000000" w:themeColor="text1"/>
          <w:sz w:val="21"/>
          <w:szCs w:val="21"/>
        </w:rPr>
      </w:pPr>
      <w:ins w:id="1795" w:author="Alex Galis" w:date="2017-05-20T20:14:00Z">
        <w:r>
          <w:rPr>
            <w:rFonts w:ascii="Courier New" w:hAnsi="Courier New" w:cs="Courier New"/>
            <w:color w:val="000000" w:themeColor="text1"/>
            <w:sz w:val="21"/>
            <w:szCs w:val="21"/>
          </w:rPr>
          <w:t xml:space="preserve">   </w:t>
        </w:r>
        <w:r w:rsidRPr="00090A4F">
          <w:rPr>
            <w:rFonts w:ascii="Courier New" w:hAnsi="Courier New" w:cs="Courier New"/>
            <w:color w:val="000000" w:themeColor="text1"/>
            <w:sz w:val="21"/>
            <w:szCs w:val="21"/>
          </w:rPr>
          <w:t>[IMT2020-2015]</w:t>
        </w:r>
      </w:ins>
    </w:p>
    <w:p w14:paraId="738E9EB2" w14:textId="77777777" w:rsidR="00090A4F" w:rsidRPr="00090A4F" w:rsidRDefault="00090A4F" w:rsidP="00090A4F">
      <w:pPr>
        <w:rPr>
          <w:ins w:id="1796" w:author="Alex Galis" w:date="2017-05-20T20:14:00Z"/>
          <w:rFonts w:ascii="Courier New" w:hAnsi="Courier New" w:cs="Courier New"/>
          <w:color w:val="000000" w:themeColor="text1"/>
          <w:sz w:val="21"/>
          <w:szCs w:val="21"/>
        </w:rPr>
      </w:pPr>
      <w:ins w:id="1797" w:author="Alex Galis" w:date="2017-05-20T20:14:00Z">
        <w:r w:rsidRPr="00090A4F">
          <w:rPr>
            <w:rFonts w:ascii="Courier New" w:hAnsi="Courier New" w:cs="Courier New"/>
            <w:color w:val="000000" w:themeColor="text1"/>
            <w:sz w:val="21"/>
            <w:szCs w:val="21"/>
          </w:rPr>
          <w:t xml:space="preserve">              "Report on Gap Analysis", ITU-T FG IMT2020, December</w:t>
        </w:r>
      </w:ins>
    </w:p>
    <w:p w14:paraId="416AF5B8" w14:textId="77777777" w:rsidR="00090A4F" w:rsidRPr="00090A4F" w:rsidRDefault="00090A4F" w:rsidP="00090A4F">
      <w:pPr>
        <w:rPr>
          <w:ins w:id="1798" w:author="Alex Galis" w:date="2017-05-20T20:14:00Z"/>
          <w:rFonts w:ascii="Courier New" w:hAnsi="Courier New" w:cs="Courier New"/>
          <w:color w:val="000000" w:themeColor="text1"/>
          <w:sz w:val="21"/>
          <w:szCs w:val="21"/>
        </w:rPr>
      </w:pPr>
      <w:ins w:id="1799" w:author="Alex Galis" w:date="2017-05-20T20:14:00Z">
        <w:r w:rsidRPr="00090A4F">
          <w:rPr>
            <w:rFonts w:ascii="Courier New" w:hAnsi="Courier New" w:cs="Courier New"/>
            <w:color w:val="000000" w:themeColor="text1"/>
            <w:sz w:val="21"/>
            <w:szCs w:val="21"/>
          </w:rPr>
          <w:t xml:space="preserve">              2015, &lt;http://www.itu.int/en/ITU-T/focusgroups/imt-</w:t>
        </w:r>
      </w:ins>
    </w:p>
    <w:p w14:paraId="3F6172C7" w14:textId="77777777" w:rsidR="00090A4F" w:rsidRPr="00090A4F" w:rsidRDefault="00090A4F" w:rsidP="00090A4F">
      <w:pPr>
        <w:rPr>
          <w:ins w:id="1800" w:author="Alex Galis" w:date="2017-05-20T20:14:00Z"/>
          <w:rFonts w:ascii="Courier New" w:hAnsi="Courier New" w:cs="Courier New"/>
          <w:color w:val="000000" w:themeColor="text1"/>
          <w:sz w:val="21"/>
          <w:szCs w:val="21"/>
        </w:rPr>
      </w:pPr>
      <w:ins w:id="1801" w:author="Alex Galis" w:date="2017-05-20T20:14:00Z">
        <w:r w:rsidRPr="00090A4F">
          <w:rPr>
            <w:rFonts w:ascii="Courier New" w:hAnsi="Courier New" w:cs="Courier New"/>
            <w:color w:val="000000" w:themeColor="text1"/>
            <w:sz w:val="21"/>
            <w:szCs w:val="21"/>
          </w:rPr>
          <w:t xml:space="preserve">              2020/Pages/default.aspx&gt;.</w:t>
        </w:r>
      </w:ins>
    </w:p>
    <w:p w14:paraId="187D1B74" w14:textId="77777777" w:rsidR="00090A4F" w:rsidRPr="00090A4F" w:rsidRDefault="00090A4F" w:rsidP="00090A4F">
      <w:pPr>
        <w:rPr>
          <w:ins w:id="1802" w:author="Alex Galis" w:date="2017-05-20T20:14:00Z"/>
          <w:rFonts w:ascii="Courier New" w:hAnsi="Courier New" w:cs="Courier New"/>
          <w:color w:val="000000" w:themeColor="text1"/>
          <w:sz w:val="21"/>
          <w:szCs w:val="21"/>
        </w:rPr>
      </w:pPr>
    </w:p>
    <w:p w14:paraId="1292FED8" w14:textId="77777777" w:rsidR="00090A4F" w:rsidRPr="00090A4F" w:rsidRDefault="00090A4F" w:rsidP="00090A4F">
      <w:pPr>
        <w:rPr>
          <w:ins w:id="1803" w:author="Alex Galis" w:date="2017-05-20T20:14:00Z"/>
          <w:rFonts w:ascii="Courier New" w:hAnsi="Courier New" w:cs="Courier New"/>
          <w:color w:val="000000" w:themeColor="text1"/>
          <w:sz w:val="21"/>
          <w:szCs w:val="21"/>
        </w:rPr>
      </w:pPr>
      <w:ins w:id="1804" w:author="Alex Galis" w:date="2017-05-20T20:14:00Z">
        <w:r w:rsidRPr="00090A4F">
          <w:rPr>
            <w:rFonts w:ascii="Courier New" w:hAnsi="Courier New" w:cs="Courier New"/>
            <w:color w:val="000000" w:themeColor="text1"/>
            <w:sz w:val="21"/>
            <w:szCs w:val="21"/>
          </w:rPr>
          <w:t xml:space="preserve">   [IMT2020-2016]</w:t>
        </w:r>
      </w:ins>
    </w:p>
    <w:p w14:paraId="2C4765CF" w14:textId="77777777" w:rsidR="00090A4F" w:rsidRPr="00090A4F" w:rsidRDefault="00090A4F" w:rsidP="00090A4F">
      <w:pPr>
        <w:rPr>
          <w:ins w:id="1805" w:author="Alex Galis" w:date="2017-05-20T20:14:00Z"/>
          <w:rFonts w:ascii="Courier New" w:hAnsi="Courier New" w:cs="Courier New"/>
          <w:color w:val="000000" w:themeColor="text1"/>
          <w:sz w:val="21"/>
          <w:szCs w:val="21"/>
        </w:rPr>
      </w:pPr>
      <w:ins w:id="1806" w:author="Alex Galis" w:date="2017-05-20T20:14:00Z">
        <w:r w:rsidRPr="00090A4F">
          <w:rPr>
            <w:rFonts w:ascii="Courier New" w:hAnsi="Courier New" w:cs="Courier New"/>
            <w:color w:val="000000" w:themeColor="text1"/>
            <w:sz w:val="21"/>
            <w:szCs w:val="21"/>
          </w:rPr>
          <w:t xml:space="preserve">              "Draft Technical Report Application of network</w:t>
        </w:r>
      </w:ins>
    </w:p>
    <w:p w14:paraId="4A1978A9" w14:textId="77777777" w:rsidR="00090A4F" w:rsidRPr="00090A4F" w:rsidRDefault="00090A4F" w:rsidP="00090A4F">
      <w:pPr>
        <w:rPr>
          <w:ins w:id="1807" w:author="Alex Galis" w:date="2017-05-20T20:14:00Z"/>
          <w:rFonts w:ascii="Courier New" w:hAnsi="Courier New" w:cs="Courier New"/>
          <w:color w:val="000000" w:themeColor="text1"/>
          <w:sz w:val="21"/>
          <w:szCs w:val="21"/>
        </w:rPr>
      </w:pPr>
      <w:ins w:id="1808" w:author="Alex Galis" w:date="2017-05-20T20:14:00Z">
        <w:r w:rsidRPr="00090A4F">
          <w:rPr>
            <w:rFonts w:ascii="Courier New" w:hAnsi="Courier New" w:cs="Courier New"/>
            <w:color w:val="000000" w:themeColor="text1"/>
            <w:sz w:val="21"/>
            <w:szCs w:val="21"/>
          </w:rPr>
          <w:t xml:space="preserve">              softwarization to IMT-2020 (O-041)", ITU-T FG IMT2020,</w:t>
        </w:r>
      </w:ins>
    </w:p>
    <w:p w14:paraId="4E36C9A7" w14:textId="77777777" w:rsidR="00090A4F" w:rsidRPr="00090A4F" w:rsidRDefault="00090A4F" w:rsidP="00090A4F">
      <w:pPr>
        <w:rPr>
          <w:ins w:id="1809" w:author="Alex Galis" w:date="2017-05-20T20:14:00Z"/>
          <w:rFonts w:ascii="Courier New" w:hAnsi="Courier New" w:cs="Courier New"/>
          <w:color w:val="000000" w:themeColor="text1"/>
          <w:sz w:val="21"/>
          <w:szCs w:val="21"/>
        </w:rPr>
      </w:pPr>
      <w:ins w:id="1810" w:author="Alex Galis" w:date="2017-05-20T20:14:00Z">
        <w:r w:rsidRPr="00090A4F">
          <w:rPr>
            <w:rFonts w:ascii="Courier New" w:hAnsi="Courier New" w:cs="Courier New"/>
            <w:color w:val="000000" w:themeColor="text1"/>
            <w:sz w:val="21"/>
            <w:szCs w:val="21"/>
          </w:rPr>
          <w:t xml:space="preserve">              December 2016, &lt;http://www.itu.int/en/ITU-T/focusgroups/</w:t>
        </w:r>
      </w:ins>
    </w:p>
    <w:p w14:paraId="4A6071BC" w14:textId="1593A203" w:rsidR="00090A4F" w:rsidRPr="00090A4F" w:rsidRDefault="00090A4F" w:rsidP="00090A4F">
      <w:pPr>
        <w:rPr>
          <w:ins w:id="1811" w:author="Alex Galis" w:date="2017-05-20T20:14:00Z"/>
          <w:rFonts w:ascii="Courier New" w:hAnsi="Courier New" w:cs="Courier New"/>
          <w:color w:val="000000" w:themeColor="text1"/>
          <w:sz w:val="21"/>
          <w:szCs w:val="21"/>
        </w:rPr>
      </w:pPr>
      <w:ins w:id="1812" w:author="Alex Galis" w:date="2017-05-20T20:14:00Z">
        <w:r w:rsidRPr="00090A4F">
          <w:rPr>
            <w:rFonts w:ascii="Courier New" w:hAnsi="Courier New" w:cs="Courier New"/>
            <w:color w:val="000000" w:themeColor="text1"/>
            <w:sz w:val="21"/>
            <w:szCs w:val="21"/>
          </w:rPr>
          <w:t xml:space="preserve">              imt-2020/Pages/default.aspx&gt;.</w:t>
        </w:r>
      </w:ins>
    </w:p>
    <w:p w14:paraId="70F81B86" w14:textId="77777777" w:rsidR="00090A4F" w:rsidRPr="00090A4F" w:rsidRDefault="00090A4F" w:rsidP="00090A4F">
      <w:pPr>
        <w:rPr>
          <w:ins w:id="1813" w:author="Alex Galis" w:date="2017-05-20T20:14:00Z"/>
          <w:rFonts w:ascii="Courier New" w:hAnsi="Courier New" w:cs="Courier New"/>
          <w:color w:val="000000" w:themeColor="text1"/>
          <w:sz w:val="21"/>
          <w:szCs w:val="21"/>
        </w:rPr>
      </w:pPr>
    </w:p>
    <w:p w14:paraId="7944E8E6" w14:textId="77777777" w:rsidR="00090A4F" w:rsidRPr="00090A4F" w:rsidRDefault="00090A4F" w:rsidP="00090A4F">
      <w:pPr>
        <w:rPr>
          <w:ins w:id="1814" w:author="Alex Galis" w:date="2017-05-20T20:14:00Z"/>
          <w:rFonts w:ascii="Courier New" w:hAnsi="Courier New" w:cs="Courier New"/>
          <w:color w:val="000000" w:themeColor="text1"/>
          <w:sz w:val="21"/>
          <w:szCs w:val="21"/>
        </w:rPr>
      </w:pPr>
      <w:ins w:id="1815" w:author="Alex Galis" w:date="2017-05-20T20:14:00Z">
        <w:r w:rsidRPr="00090A4F">
          <w:rPr>
            <w:rFonts w:ascii="Courier New" w:hAnsi="Courier New" w:cs="Courier New"/>
            <w:color w:val="000000" w:themeColor="text1"/>
            <w:sz w:val="21"/>
            <w:szCs w:val="21"/>
          </w:rPr>
          <w:t xml:space="preserve">   [IMT2020-2016bis]</w:t>
        </w:r>
      </w:ins>
    </w:p>
    <w:p w14:paraId="63A7BE42" w14:textId="77777777" w:rsidR="00090A4F" w:rsidRPr="00090A4F" w:rsidRDefault="00090A4F" w:rsidP="00090A4F">
      <w:pPr>
        <w:rPr>
          <w:ins w:id="1816" w:author="Alex Galis" w:date="2017-05-20T20:14:00Z"/>
          <w:rFonts w:ascii="Courier New" w:hAnsi="Courier New" w:cs="Courier New"/>
          <w:color w:val="000000" w:themeColor="text1"/>
          <w:sz w:val="21"/>
          <w:szCs w:val="21"/>
        </w:rPr>
      </w:pPr>
      <w:ins w:id="1817" w:author="Alex Galis" w:date="2017-05-20T20:14:00Z">
        <w:r w:rsidRPr="00090A4F">
          <w:rPr>
            <w:rFonts w:ascii="Courier New" w:hAnsi="Courier New" w:cs="Courier New"/>
            <w:color w:val="000000" w:themeColor="text1"/>
            <w:sz w:val="21"/>
            <w:szCs w:val="21"/>
          </w:rPr>
          <w:t xml:space="preserve">              "Draft Terms and definitions for IMT-2020 in ITU-T</w:t>
        </w:r>
      </w:ins>
    </w:p>
    <w:p w14:paraId="353AC9D0" w14:textId="77777777" w:rsidR="00090A4F" w:rsidRPr="00090A4F" w:rsidRDefault="00090A4F" w:rsidP="00090A4F">
      <w:pPr>
        <w:rPr>
          <w:ins w:id="1818" w:author="Alex Galis" w:date="2017-05-20T20:14:00Z"/>
          <w:rFonts w:ascii="Courier New" w:hAnsi="Courier New" w:cs="Courier New"/>
          <w:color w:val="000000" w:themeColor="text1"/>
          <w:sz w:val="21"/>
          <w:szCs w:val="21"/>
        </w:rPr>
      </w:pPr>
      <w:ins w:id="1819" w:author="Alex Galis" w:date="2017-05-20T20:14:00Z">
        <w:r w:rsidRPr="00090A4F">
          <w:rPr>
            <w:rFonts w:ascii="Courier New" w:hAnsi="Courier New" w:cs="Courier New"/>
            <w:color w:val="000000" w:themeColor="text1"/>
            <w:sz w:val="21"/>
            <w:szCs w:val="21"/>
          </w:rPr>
          <w:t xml:space="preserve">              (O-040)", ITU-T FG IMT2020, December 2016,</w:t>
        </w:r>
      </w:ins>
    </w:p>
    <w:p w14:paraId="2B5CF041" w14:textId="77777777" w:rsidR="00090A4F" w:rsidRPr="00090A4F" w:rsidRDefault="00090A4F" w:rsidP="00090A4F">
      <w:pPr>
        <w:rPr>
          <w:ins w:id="1820" w:author="Alex Galis" w:date="2017-05-20T20:14:00Z"/>
          <w:rFonts w:ascii="Courier New" w:hAnsi="Courier New" w:cs="Courier New"/>
          <w:color w:val="000000" w:themeColor="text1"/>
          <w:sz w:val="21"/>
          <w:szCs w:val="21"/>
        </w:rPr>
      </w:pPr>
      <w:ins w:id="1821" w:author="Alex Galis" w:date="2017-05-20T20:14:00Z">
        <w:r w:rsidRPr="00090A4F">
          <w:rPr>
            <w:rFonts w:ascii="Courier New" w:hAnsi="Courier New" w:cs="Courier New"/>
            <w:color w:val="000000" w:themeColor="text1"/>
            <w:sz w:val="21"/>
            <w:szCs w:val="21"/>
          </w:rPr>
          <w:t xml:space="preserve">              &lt;http://www.itu.int/en/ITU-T/focusgroups/imt-2020/Pages/</w:t>
        </w:r>
      </w:ins>
    </w:p>
    <w:p w14:paraId="2779B03A" w14:textId="77777777" w:rsidR="00090A4F" w:rsidRDefault="00090A4F" w:rsidP="00090A4F">
      <w:pPr>
        <w:rPr>
          <w:ins w:id="1822" w:author="Alex Galis" w:date="2017-05-20T20:28:00Z"/>
          <w:rFonts w:ascii="Courier New" w:hAnsi="Courier New" w:cs="Courier New"/>
          <w:color w:val="000000" w:themeColor="text1"/>
          <w:sz w:val="21"/>
          <w:szCs w:val="21"/>
        </w:rPr>
      </w:pPr>
      <w:ins w:id="1823" w:author="Alex Galis" w:date="2017-05-20T20:14:00Z">
        <w:r w:rsidRPr="00090A4F">
          <w:rPr>
            <w:rFonts w:ascii="Courier New" w:hAnsi="Courier New" w:cs="Courier New"/>
            <w:color w:val="000000" w:themeColor="text1"/>
            <w:sz w:val="21"/>
            <w:szCs w:val="21"/>
          </w:rPr>
          <w:t xml:space="preserve">              default.aspx&gt;.</w:t>
        </w:r>
      </w:ins>
    </w:p>
    <w:p w14:paraId="104180E8" w14:textId="77777777" w:rsidR="00CE3E9A" w:rsidRDefault="00CE3E9A" w:rsidP="00090A4F">
      <w:pPr>
        <w:rPr>
          <w:ins w:id="1824" w:author="Alex Galis" w:date="2017-05-20T20:28:00Z"/>
          <w:rFonts w:ascii="Courier New" w:hAnsi="Courier New" w:cs="Courier New"/>
          <w:color w:val="000000" w:themeColor="text1"/>
          <w:sz w:val="21"/>
          <w:szCs w:val="21"/>
        </w:rPr>
      </w:pPr>
    </w:p>
    <w:p w14:paraId="473CDD39" w14:textId="3B284DF4" w:rsidR="008A5894" w:rsidRPr="00090A4F" w:rsidRDefault="00CE3E9A" w:rsidP="008A5894">
      <w:pPr>
        <w:rPr>
          <w:ins w:id="1825" w:author="Alex Galis" w:date="2017-05-20T20:30:00Z"/>
          <w:rFonts w:ascii="Courier New" w:hAnsi="Courier New" w:cs="Courier New"/>
          <w:color w:val="000000" w:themeColor="text1"/>
          <w:sz w:val="21"/>
          <w:szCs w:val="21"/>
        </w:rPr>
      </w:pPr>
      <w:ins w:id="1826" w:author="Alex Galis" w:date="2017-05-20T20:28:00Z">
        <w:r>
          <w:rPr>
            <w:rFonts w:ascii="Courier New" w:hAnsi="Courier New" w:cs="Courier New"/>
            <w:color w:val="000000" w:themeColor="text1"/>
            <w:sz w:val="21"/>
            <w:szCs w:val="21"/>
          </w:rPr>
          <w:t xml:space="preserve">   </w:t>
        </w:r>
      </w:ins>
      <w:ins w:id="1827" w:author="Alex Galis" w:date="2017-05-20T20:30:00Z">
        <w:r w:rsidR="008A5894" w:rsidRPr="00090A4F">
          <w:rPr>
            <w:rFonts w:ascii="Courier New" w:hAnsi="Courier New" w:cs="Courier New"/>
            <w:color w:val="000000" w:themeColor="text1"/>
            <w:sz w:val="21"/>
            <w:szCs w:val="21"/>
          </w:rPr>
          <w:t>[</w:t>
        </w:r>
        <w:r w:rsidR="008A5894">
          <w:rPr>
            <w:rFonts w:ascii="Courier New" w:hAnsi="Courier New" w:cs="Courier New"/>
            <w:color w:val="000000" w:themeColor="text1"/>
            <w:sz w:val="21"/>
            <w:szCs w:val="21"/>
          </w:rPr>
          <w:t>NGMN-2015</w:t>
        </w:r>
        <w:r w:rsidR="008A5894" w:rsidRPr="00090A4F">
          <w:rPr>
            <w:rFonts w:ascii="Courier New" w:hAnsi="Courier New" w:cs="Courier New"/>
            <w:color w:val="000000" w:themeColor="text1"/>
            <w:sz w:val="21"/>
            <w:szCs w:val="21"/>
          </w:rPr>
          <w:t>]</w:t>
        </w:r>
      </w:ins>
    </w:p>
    <w:p w14:paraId="11DB44AC" w14:textId="0653E6AA" w:rsidR="008A5894" w:rsidRPr="008A5894" w:rsidRDefault="008A5894">
      <w:pPr>
        <w:rPr>
          <w:ins w:id="1828" w:author="Alex Galis" w:date="2017-05-20T20:30:00Z"/>
          <w:rFonts w:ascii="Courier New" w:hAnsi="Courier New" w:cs="Courier New"/>
          <w:color w:val="000000" w:themeColor="text1"/>
          <w:sz w:val="21"/>
          <w:szCs w:val="21"/>
        </w:rPr>
        <w:pPrChange w:id="1829" w:author="Alex Galis" w:date="2017-05-20T20:31:00Z">
          <w:pPr>
            <w:ind w:left="720"/>
          </w:pPr>
        </w:pPrChange>
      </w:pPr>
      <w:ins w:id="1830" w:author="Alex Galis" w:date="2017-05-20T20:30:00Z">
        <w:r w:rsidRPr="00090A4F">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5G White Paper</w:t>
        </w:r>
        <w:r w:rsidRPr="00090A4F">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2015</w:t>
        </w:r>
      </w:ins>
    </w:p>
    <w:p w14:paraId="402F9934" w14:textId="5C5FC45F" w:rsidR="008A5894" w:rsidRDefault="008A5894">
      <w:pPr>
        <w:ind w:left="720"/>
        <w:rPr>
          <w:ins w:id="1831" w:author="Alex Galis" w:date="2017-05-20T20:30:00Z"/>
          <w:rFonts w:ascii="Courier New" w:hAnsi="Courier New" w:cs="Courier New"/>
          <w:color w:val="000000" w:themeColor="text1"/>
          <w:sz w:val="21"/>
          <w:szCs w:val="21"/>
        </w:rPr>
        <w:pPrChange w:id="1832" w:author="Alex Galis" w:date="2017-05-20T20:30:00Z">
          <w:pPr/>
        </w:pPrChange>
      </w:pPr>
      <w:ins w:id="1833" w:author="Alex Galis" w:date="2017-05-20T20:30:00Z">
        <w:r>
          <w:rPr>
            <w:rFonts w:ascii="Courier New" w:hAnsi="Courier New" w:cs="Courier New"/>
            <w:color w:val="000000" w:themeColor="text1"/>
            <w:sz w:val="21"/>
            <w:szCs w:val="21"/>
          </w:rPr>
          <w:t xml:space="preserve">         </w:t>
        </w:r>
        <w:r w:rsidRPr="008A5894">
          <w:rPr>
            <w:rFonts w:ascii="Courier New" w:hAnsi="Courier New" w:cs="Courier New"/>
            <w:color w:val="000000" w:themeColor="text1"/>
            <w:sz w:val="21"/>
            <w:szCs w:val="21"/>
          </w:rPr>
          <w:t>&lt;</w:t>
        </w:r>
      </w:ins>
      <w:ins w:id="1834" w:author="Alex Galis" w:date="2017-05-20T20:31:00Z">
        <w:r w:rsidRPr="008A5894">
          <w:rPr>
            <w:rFonts w:ascii="Courier New" w:hAnsi="Courier New" w:cs="Courier New"/>
            <w:color w:val="000000" w:themeColor="text1"/>
            <w:sz w:val="21"/>
            <w:szCs w:val="21"/>
          </w:rPr>
          <w:t>https://www.ngmn.org/5g-white-paper.html</w:t>
        </w:r>
        <w:r>
          <w:rPr>
            <w:rFonts w:ascii="Courier New" w:hAnsi="Courier New" w:cs="Courier New"/>
            <w:color w:val="000000" w:themeColor="text1"/>
            <w:sz w:val="21"/>
            <w:szCs w:val="21"/>
          </w:rPr>
          <w:t>&gt;</w:t>
        </w:r>
        <w:r w:rsidR="001465DF">
          <w:rPr>
            <w:rFonts w:ascii="Courier New" w:hAnsi="Courier New" w:cs="Courier New"/>
            <w:color w:val="000000" w:themeColor="text1"/>
            <w:sz w:val="21"/>
            <w:szCs w:val="21"/>
          </w:rPr>
          <w:t>.</w:t>
        </w:r>
      </w:ins>
    </w:p>
    <w:p w14:paraId="32998981" w14:textId="77777777" w:rsidR="008A5894" w:rsidRDefault="008A5894" w:rsidP="00CE3E9A">
      <w:pPr>
        <w:rPr>
          <w:ins w:id="1835" w:author="Alex Galis" w:date="2017-05-20T20:30:00Z"/>
          <w:rFonts w:ascii="Courier New" w:hAnsi="Courier New" w:cs="Courier New"/>
          <w:color w:val="000000" w:themeColor="text1"/>
          <w:sz w:val="21"/>
          <w:szCs w:val="21"/>
        </w:rPr>
      </w:pPr>
    </w:p>
    <w:p w14:paraId="28D9C9CE" w14:textId="1CCB20CD" w:rsidR="00CE3E9A" w:rsidRPr="00090A4F" w:rsidRDefault="008A5894" w:rsidP="008A5894">
      <w:pPr>
        <w:rPr>
          <w:ins w:id="1836" w:author="Alex Galis" w:date="2017-05-20T20:28:00Z"/>
          <w:rFonts w:ascii="Courier New" w:hAnsi="Courier New" w:cs="Courier New"/>
          <w:color w:val="000000" w:themeColor="text1"/>
          <w:sz w:val="21"/>
          <w:szCs w:val="21"/>
        </w:rPr>
      </w:pPr>
      <w:ins w:id="1837" w:author="Alex Galis" w:date="2017-05-20T20:31:00Z">
        <w:r>
          <w:rPr>
            <w:rFonts w:ascii="Courier New" w:hAnsi="Courier New" w:cs="Courier New"/>
            <w:color w:val="000000" w:themeColor="text1"/>
            <w:sz w:val="21"/>
            <w:szCs w:val="21"/>
          </w:rPr>
          <w:t xml:space="preserve">   </w:t>
        </w:r>
      </w:ins>
      <w:ins w:id="1838" w:author="Alex Galis" w:date="2017-05-20T20:28:00Z">
        <w:r w:rsidR="00CE3E9A" w:rsidRPr="00090A4F">
          <w:rPr>
            <w:rFonts w:ascii="Courier New" w:hAnsi="Courier New" w:cs="Courier New"/>
            <w:color w:val="000000" w:themeColor="text1"/>
            <w:sz w:val="21"/>
            <w:szCs w:val="21"/>
          </w:rPr>
          <w:t>[</w:t>
        </w:r>
        <w:r w:rsidR="00CE3E9A">
          <w:rPr>
            <w:rFonts w:ascii="Courier New" w:hAnsi="Courier New" w:cs="Courier New"/>
            <w:color w:val="000000" w:themeColor="text1"/>
            <w:sz w:val="21"/>
            <w:szCs w:val="21"/>
          </w:rPr>
          <w:t>NGMN</w:t>
        </w:r>
        <w:r w:rsidR="00DA11FE">
          <w:rPr>
            <w:rFonts w:ascii="Courier New" w:hAnsi="Courier New" w:cs="Courier New"/>
            <w:color w:val="000000" w:themeColor="text1"/>
            <w:sz w:val="21"/>
            <w:szCs w:val="21"/>
          </w:rPr>
          <w:t>-2016</w:t>
        </w:r>
        <w:r w:rsidR="00CE3E9A" w:rsidRPr="00090A4F">
          <w:rPr>
            <w:rFonts w:ascii="Courier New" w:hAnsi="Courier New" w:cs="Courier New"/>
            <w:color w:val="000000" w:themeColor="text1"/>
            <w:sz w:val="21"/>
            <w:szCs w:val="21"/>
          </w:rPr>
          <w:t>]</w:t>
        </w:r>
      </w:ins>
    </w:p>
    <w:p w14:paraId="4578442C" w14:textId="6052B106" w:rsidR="00CE3E9A" w:rsidRPr="00090A4F" w:rsidRDefault="00CE3E9A" w:rsidP="00DA11FE">
      <w:pPr>
        <w:rPr>
          <w:ins w:id="1839" w:author="Alex Galis" w:date="2017-05-20T20:28:00Z"/>
          <w:rFonts w:ascii="Courier New" w:hAnsi="Courier New" w:cs="Courier New"/>
          <w:color w:val="000000" w:themeColor="text1"/>
          <w:sz w:val="21"/>
          <w:szCs w:val="21"/>
        </w:rPr>
      </w:pPr>
      <w:ins w:id="1840" w:author="Alex Galis" w:date="2017-05-20T20:28:00Z">
        <w:r w:rsidRPr="00090A4F">
          <w:rPr>
            <w:rFonts w:ascii="Courier New" w:hAnsi="Courier New" w:cs="Courier New"/>
            <w:color w:val="000000" w:themeColor="text1"/>
            <w:sz w:val="21"/>
            <w:szCs w:val="21"/>
          </w:rPr>
          <w:t xml:space="preserve">              "</w:t>
        </w:r>
        <w:r w:rsidR="00DA11FE" w:rsidRPr="00DA11FE">
          <w:rPr>
            <w:rFonts w:ascii="Courier New" w:hAnsi="Courier New" w:cs="Courier New"/>
            <w:color w:val="000000" w:themeColor="text1"/>
            <w:sz w:val="21"/>
            <w:szCs w:val="21"/>
          </w:rPr>
          <w:t>Description of Network Slicing Concept</w:t>
        </w:r>
        <w:r w:rsidRPr="00090A4F">
          <w:rPr>
            <w:rFonts w:ascii="Courier New" w:hAnsi="Courier New" w:cs="Courier New"/>
            <w:color w:val="000000" w:themeColor="text1"/>
            <w:sz w:val="21"/>
            <w:szCs w:val="21"/>
          </w:rPr>
          <w:t xml:space="preserve">", </w:t>
        </w:r>
      </w:ins>
      <w:ins w:id="1841" w:author="Alex Galis" w:date="2017-05-20T20:29:00Z">
        <w:r w:rsidR="00DA11FE">
          <w:rPr>
            <w:rFonts w:ascii="Courier New" w:hAnsi="Courier New" w:cs="Courier New"/>
            <w:color w:val="000000" w:themeColor="text1"/>
            <w:sz w:val="21"/>
            <w:szCs w:val="21"/>
          </w:rPr>
          <w:t>Jan 2016</w:t>
        </w:r>
      </w:ins>
    </w:p>
    <w:p w14:paraId="67C328E1" w14:textId="5D572210" w:rsidR="00CE3E9A" w:rsidRPr="00090A4F" w:rsidRDefault="00CE3E9A">
      <w:pPr>
        <w:ind w:left="1440"/>
        <w:rPr>
          <w:ins w:id="1842" w:author="Alex Galis" w:date="2017-05-20T20:28:00Z"/>
          <w:rFonts w:ascii="Courier New" w:hAnsi="Courier New" w:cs="Courier New"/>
          <w:color w:val="000000" w:themeColor="text1"/>
          <w:sz w:val="21"/>
          <w:szCs w:val="21"/>
        </w:rPr>
        <w:pPrChange w:id="1843" w:author="Alex Galis" w:date="2017-05-20T20:29:00Z">
          <w:pPr/>
        </w:pPrChange>
      </w:pPr>
      <w:ins w:id="1844" w:author="Alex Galis" w:date="2017-05-20T20:28:00Z">
        <w:r w:rsidRPr="00090A4F">
          <w:rPr>
            <w:rFonts w:ascii="Courier New" w:hAnsi="Courier New" w:cs="Courier New"/>
            <w:color w:val="000000" w:themeColor="text1"/>
            <w:sz w:val="21"/>
            <w:szCs w:val="21"/>
          </w:rPr>
          <w:t>&lt;</w:t>
        </w:r>
      </w:ins>
      <w:ins w:id="1845" w:author="Alex Galis" w:date="2017-05-20T20:29:00Z">
        <w:r w:rsidR="00DA11FE" w:rsidRPr="00DA11FE">
          <w:rPr>
            <w:rFonts w:ascii="Courier New" w:hAnsi="Courier New" w:cs="Courier New"/>
            <w:color w:val="000000" w:themeColor="text1"/>
            <w:sz w:val="21"/>
            <w:szCs w:val="21"/>
          </w:rPr>
          <w:t>https://www.ngmn.org/uploads/media/160113_Network_Slicing_v1_0.pdf</w:t>
        </w:r>
      </w:ins>
      <w:ins w:id="1846" w:author="Alex Galis" w:date="2017-05-20T20:28:00Z">
        <w:r w:rsidRPr="00090A4F">
          <w:rPr>
            <w:rFonts w:ascii="Courier New" w:hAnsi="Courier New" w:cs="Courier New"/>
            <w:color w:val="000000" w:themeColor="text1"/>
            <w:sz w:val="21"/>
            <w:szCs w:val="21"/>
          </w:rPr>
          <w:t>&gt;.</w:t>
        </w:r>
      </w:ins>
    </w:p>
    <w:p w14:paraId="3BFB0ACA" w14:textId="77777777" w:rsidR="00CE3E9A" w:rsidRPr="00090A4F" w:rsidRDefault="00CE3E9A" w:rsidP="00090A4F">
      <w:pPr>
        <w:rPr>
          <w:ins w:id="1847" w:author="Alex Galis" w:date="2017-05-20T20:14:00Z"/>
          <w:rFonts w:ascii="Courier New" w:hAnsi="Courier New" w:cs="Courier New"/>
          <w:color w:val="000000" w:themeColor="text1"/>
          <w:sz w:val="21"/>
          <w:szCs w:val="21"/>
        </w:rPr>
      </w:pPr>
    </w:p>
    <w:p w14:paraId="758572BB" w14:textId="77777777" w:rsidR="00090A4F" w:rsidRPr="00FE0A3F" w:rsidRDefault="00090A4F" w:rsidP="00FE0A3F">
      <w:pPr>
        <w:rPr>
          <w:ins w:id="1848" w:author="Alex Galis" w:date="2017-05-20T20:01:00Z"/>
          <w:rFonts w:ascii="Courier New" w:hAnsi="Courier New" w:cs="Courier New"/>
          <w:color w:val="000000" w:themeColor="text1"/>
          <w:sz w:val="21"/>
          <w:szCs w:val="21"/>
        </w:rPr>
      </w:pPr>
    </w:p>
    <w:p w14:paraId="518B307A" w14:textId="77777777" w:rsidR="00FE0A3F" w:rsidRPr="00FE0A3F" w:rsidRDefault="00FE0A3F" w:rsidP="00FE0A3F">
      <w:pPr>
        <w:rPr>
          <w:ins w:id="1849" w:author="Alex Galis" w:date="2017-05-20T20:00:00Z"/>
          <w:rFonts w:ascii="Courier New" w:hAnsi="Courier New" w:cs="Courier New"/>
          <w:color w:val="000000" w:themeColor="text1"/>
          <w:sz w:val="21"/>
          <w:szCs w:val="21"/>
        </w:rPr>
      </w:pPr>
    </w:p>
    <w:p w14:paraId="21A5DEF8" w14:textId="77777777" w:rsidR="00FE0A3F" w:rsidRPr="00F52B6D" w:rsidRDefault="00FE0A3F" w:rsidP="00F52B6D">
      <w:pPr>
        <w:rPr>
          <w:ins w:id="1850" w:author="Alex Galis" w:date="2017-05-20T19:37:00Z"/>
          <w:rFonts w:ascii="Courier New" w:hAnsi="Courier New" w:cs="Courier New"/>
          <w:color w:val="000000" w:themeColor="text1"/>
          <w:sz w:val="21"/>
          <w:szCs w:val="21"/>
        </w:rPr>
      </w:pPr>
    </w:p>
    <w:p w14:paraId="57ACDF03" w14:textId="4331F209" w:rsidR="00F52B6D" w:rsidRPr="00F52B6D" w:rsidRDefault="00F52B6D" w:rsidP="004C0732">
      <w:pPr>
        <w:rPr>
          <w:rFonts w:ascii="Courier New" w:hAnsi="Courier New" w:cs="Courier New"/>
          <w:color w:val="000000" w:themeColor="text1"/>
          <w:sz w:val="21"/>
          <w:szCs w:val="21"/>
        </w:rPr>
      </w:pPr>
    </w:p>
    <w:p w14:paraId="4B89463A" w14:textId="77777777" w:rsidR="004C0732" w:rsidRPr="00FE0A3F" w:rsidRDefault="004C0732" w:rsidP="004C0732">
      <w:pPr>
        <w:rPr>
          <w:rFonts w:ascii="Courier New" w:hAnsi="Courier New" w:cs="Courier New"/>
          <w:color w:val="000000" w:themeColor="text1"/>
          <w:sz w:val="21"/>
          <w:szCs w:val="21"/>
        </w:rPr>
      </w:pPr>
    </w:p>
    <w:p w14:paraId="6C580DE3" w14:textId="77777777" w:rsidR="004C0732" w:rsidRPr="00090A4F" w:rsidRDefault="004C0732" w:rsidP="004C0732">
      <w:pPr>
        <w:rPr>
          <w:rFonts w:ascii="Courier New" w:hAnsi="Courier New" w:cs="Courier New"/>
          <w:color w:val="000000" w:themeColor="text1"/>
          <w:sz w:val="21"/>
          <w:szCs w:val="21"/>
        </w:rPr>
      </w:pPr>
      <w:r w:rsidRPr="00090A4F">
        <w:rPr>
          <w:rFonts w:ascii="Courier New" w:hAnsi="Courier New" w:cs="Courier New"/>
          <w:color w:val="000000" w:themeColor="text1"/>
          <w:sz w:val="21"/>
          <w:szCs w:val="21"/>
        </w:rPr>
        <w:t>Authors' Addresses</w:t>
      </w:r>
    </w:p>
    <w:p w14:paraId="0919B01C" w14:textId="77777777" w:rsidR="004C0732" w:rsidRPr="006C14B5" w:rsidRDefault="004C0732" w:rsidP="004C0732">
      <w:pPr>
        <w:rPr>
          <w:rFonts w:ascii="Courier New" w:hAnsi="Courier New" w:cs="Courier New"/>
          <w:color w:val="000000" w:themeColor="text1"/>
          <w:sz w:val="21"/>
          <w:szCs w:val="21"/>
        </w:rPr>
      </w:pPr>
    </w:p>
    <w:p w14:paraId="3985D25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Li Qiang</w:t>
      </w:r>
    </w:p>
    <w:p w14:paraId="5DE398A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Huawei</w:t>
      </w:r>
    </w:p>
    <w:p w14:paraId="7F64A704" w14:textId="77777777" w:rsidR="004C0732" w:rsidRPr="006C14B5" w:rsidRDefault="004C0732" w:rsidP="004C0732">
      <w:pPr>
        <w:rPr>
          <w:rFonts w:ascii="Courier New" w:hAnsi="Courier New" w:cs="Courier New"/>
          <w:color w:val="000000" w:themeColor="text1"/>
          <w:sz w:val="21"/>
          <w:szCs w:val="21"/>
        </w:rPr>
      </w:pPr>
    </w:p>
    <w:p w14:paraId="53684EEB"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Email: qiangli3@huawei.com</w:t>
      </w:r>
    </w:p>
    <w:p w14:paraId="63A880FC" w14:textId="77777777" w:rsidR="004C0732" w:rsidRPr="006C14B5" w:rsidRDefault="004C0732" w:rsidP="004C0732">
      <w:pPr>
        <w:rPr>
          <w:rFonts w:ascii="Courier New" w:hAnsi="Courier New" w:cs="Courier New"/>
          <w:color w:val="000000" w:themeColor="text1"/>
          <w:sz w:val="21"/>
          <w:szCs w:val="21"/>
        </w:rPr>
      </w:pPr>
    </w:p>
    <w:p w14:paraId="526927CD" w14:textId="77777777" w:rsidR="004C0732" w:rsidRPr="006C14B5" w:rsidRDefault="004C0732" w:rsidP="004C0732">
      <w:pPr>
        <w:rPr>
          <w:rFonts w:ascii="Courier New" w:hAnsi="Courier New" w:cs="Courier New"/>
          <w:color w:val="000000" w:themeColor="text1"/>
          <w:sz w:val="21"/>
          <w:szCs w:val="21"/>
        </w:rPr>
      </w:pPr>
    </w:p>
    <w:p w14:paraId="2728BEAA"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Pedro Martinez-Julia</w:t>
      </w:r>
    </w:p>
    <w:p w14:paraId="61273568"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NICT</w:t>
      </w:r>
    </w:p>
    <w:p w14:paraId="3838B2B8" w14:textId="77777777" w:rsidR="004C0732" w:rsidRPr="006C14B5" w:rsidRDefault="004C0732" w:rsidP="004C0732">
      <w:pPr>
        <w:rPr>
          <w:rFonts w:ascii="Courier New" w:hAnsi="Courier New" w:cs="Courier New"/>
          <w:color w:val="000000" w:themeColor="text1"/>
          <w:sz w:val="21"/>
          <w:szCs w:val="21"/>
        </w:rPr>
      </w:pPr>
    </w:p>
    <w:p w14:paraId="722D11CF"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Email: pedro@nict.go.jp</w:t>
      </w:r>
    </w:p>
    <w:p w14:paraId="461131A7" w14:textId="77777777" w:rsidR="004C0732" w:rsidRPr="006C14B5" w:rsidRDefault="004C0732" w:rsidP="004C0732">
      <w:pPr>
        <w:rPr>
          <w:rFonts w:ascii="Courier New" w:hAnsi="Courier New" w:cs="Courier New"/>
          <w:color w:val="000000" w:themeColor="text1"/>
          <w:sz w:val="21"/>
          <w:szCs w:val="21"/>
        </w:rPr>
      </w:pPr>
    </w:p>
    <w:p w14:paraId="1CAAAC76" w14:textId="77777777" w:rsidR="004C0732" w:rsidRPr="006C14B5" w:rsidRDefault="004C0732" w:rsidP="004C0732">
      <w:pPr>
        <w:rPr>
          <w:rFonts w:ascii="Courier New" w:hAnsi="Courier New" w:cs="Courier New"/>
          <w:color w:val="000000" w:themeColor="text1"/>
          <w:sz w:val="21"/>
          <w:szCs w:val="21"/>
        </w:rPr>
      </w:pPr>
    </w:p>
    <w:p w14:paraId="5AA6E7B5"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Mohamed Boucadair</w:t>
      </w:r>
    </w:p>
    <w:p w14:paraId="5013F77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Orange</w:t>
      </w:r>
    </w:p>
    <w:p w14:paraId="2909CC4D" w14:textId="77777777" w:rsidR="004C0732" w:rsidRPr="006C14B5" w:rsidRDefault="004C0732" w:rsidP="004C0732">
      <w:pPr>
        <w:rPr>
          <w:rFonts w:ascii="Courier New" w:hAnsi="Courier New" w:cs="Courier New"/>
          <w:color w:val="000000" w:themeColor="text1"/>
          <w:sz w:val="21"/>
          <w:szCs w:val="21"/>
        </w:rPr>
      </w:pPr>
    </w:p>
    <w:p w14:paraId="77EF7CA9"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Email: mohamed.boucadair@orange.com</w:t>
      </w:r>
    </w:p>
    <w:p w14:paraId="398E65AB" w14:textId="77777777" w:rsidR="004C0732" w:rsidRPr="006C14B5" w:rsidRDefault="004C0732" w:rsidP="004C0732">
      <w:pPr>
        <w:rPr>
          <w:rFonts w:ascii="Courier New" w:hAnsi="Courier New" w:cs="Courier New"/>
          <w:color w:val="000000" w:themeColor="text1"/>
          <w:sz w:val="21"/>
          <w:szCs w:val="21"/>
        </w:rPr>
      </w:pPr>
    </w:p>
    <w:p w14:paraId="26DF17C8" w14:textId="77777777" w:rsidR="004C0732" w:rsidRPr="006C14B5" w:rsidRDefault="004C0732" w:rsidP="004C0732">
      <w:pPr>
        <w:rPr>
          <w:rFonts w:ascii="Courier New" w:hAnsi="Courier New" w:cs="Courier New"/>
          <w:color w:val="000000" w:themeColor="text1"/>
          <w:sz w:val="21"/>
          <w:szCs w:val="21"/>
        </w:rPr>
      </w:pPr>
    </w:p>
    <w:p w14:paraId="57A01225" w14:textId="77777777" w:rsidR="004C0732" w:rsidRPr="006C14B5" w:rsidRDefault="004C0732" w:rsidP="004C0732">
      <w:pPr>
        <w:rPr>
          <w:rFonts w:ascii="Courier New" w:hAnsi="Courier New" w:cs="Courier New"/>
          <w:color w:val="000000" w:themeColor="text1"/>
          <w:sz w:val="21"/>
          <w:szCs w:val="21"/>
        </w:rPr>
      </w:pPr>
    </w:p>
    <w:p w14:paraId="32E50203" w14:textId="77777777" w:rsidR="004C0732" w:rsidRPr="006C14B5" w:rsidRDefault="004C0732" w:rsidP="004C0732">
      <w:pPr>
        <w:rPr>
          <w:rFonts w:ascii="Courier New" w:hAnsi="Courier New" w:cs="Courier New"/>
          <w:color w:val="000000" w:themeColor="text1"/>
          <w:sz w:val="21"/>
          <w:szCs w:val="21"/>
        </w:rPr>
      </w:pPr>
    </w:p>
    <w:p w14:paraId="168B0E80" w14:textId="77777777" w:rsidR="004C0732" w:rsidRPr="006C14B5" w:rsidRDefault="004C0732" w:rsidP="004C0732">
      <w:pPr>
        <w:rPr>
          <w:rFonts w:ascii="Courier New" w:hAnsi="Courier New" w:cs="Courier New"/>
          <w:color w:val="000000" w:themeColor="text1"/>
          <w:sz w:val="21"/>
          <w:szCs w:val="21"/>
        </w:rPr>
      </w:pPr>
    </w:p>
    <w:p w14:paraId="6FB7FD11" w14:textId="77777777" w:rsidR="004C0732" w:rsidRPr="006C14B5" w:rsidRDefault="004C0732" w:rsidP="004C0732">
      <w:pPr>
        <w:rPr>
          <w:rFonts w:ascii="Courier New" w:hAnsi="Courier New" w:cs="Courier New"/>
          <w:color w:val="000000" w:themeColor="text1"/>
          <w:sz w:val="21"/>
          <w:szCs w:val="21"/>
        </w:rPr>
      </w:pPr>
    </w:p>
    <w:p w14:paraId="00747AB4" w14:textId="77777777" w:rsidR="004C0732" w:rsidRPr="006C14B5" w:rsidRDefault="004C0732" w:rsidP="004C0732">
      <w:pPr>
        <w:rPr>
          <w:rFonts w:ascii="Courier New" w:hAnsi="Courier New" w:cs="Courier New"/>
          <w:color w:val="000000" w:themeColor="text1"/>
          <w:sz w:val="21"/>
          <w:szCs w:val="21"/>
        </w:rPr>
      </w:pPr>
    </w:p>
    <w:p w14:paraId="0F93F2E2" w14:textId="77777777" w:rsidR="004C0732" w:rsidRPr="006C14B5" w:rsidRDefault="004C0732" w:rsidP="004C0732">
      <w:pPr>
        <w:rPr>
          <w:rFonts w:ascii="Courier New" w:hAnsi="Courier New" w:cs="Courier New"/>
          <w:color w:val="000000" w:themeColor="text1"/>
          <w:sz w:val="21"/>
          <w:szCs w:val="21"/>
        </w:rPr>
      </w:pPr>
    </w:p>
    <w:p w14:paraId="39D97104"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Qiang, et al.           Expires November 18, 2017              [Page 13]</w:t>
      </w:r>
    </w:p>
    <w:p w14:paraId="65D16C2C" w14:textId="5DC33BF4" w:rsidR="004C0732" w:rsidRPr="006C14B5" w:rsidRDefault="004C0732" w:rsidP="004C0732">
      <w:pPr>
        <w:rPr>
          <w:rFonts w:ascii="Courier New" w:hAnsi="Courier New" w:cs="Courier New"/>
          <w:color w:val="000000" w:themeColor="text1"/>
          <w:sz w:val="21"/>
          <w:szCs w:val="21"/>
        </w:rPr>
      </w:pPr>
    </w:p>
    <w:p w14:paraId="2E2FC1AE"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Internet-Draft               Network slicing                    May 2017</w:t>
      </w:r>
    </w:p>
    <w:p w14:paraId="7926070D" w14:textId="77777777" w:rsidR="004C0732" w:rsidRPr="006C14B5" w:rsidRDefault="004C0732" w:rsidP="004C0732">
      <w:pPr>
        <w:rPr>
          <w:rFonts w:ascii="Courier New" w:hAnsi="Courier New" w:cs="Courier New"/>
          <w:color w:val="000000" w:themeColor="text1"/>
          <w:sz w:val="21"/>
          <w:szCs w:val="21"/>
        </w:rPr>
      </w:pPr>
    </w:p>
    <w:p w14:paraId="42E96B91" w14:textId="77777777" w:rsidR="004C0732" w:rsidRPr="006C14B5" w:rsidRDefault="004C0732" w:rsidP="004C0732">
      <w:pPr>
        <w:rPr>
          <w:rFonts w:ascii="Courier New" w:hAnsi="Courier New" w:cs="Courier New"/>
          <w:color w:val="000000" w:themeColor="text1"/>
          <w:sz w:val="21"/>
          <w:szCs w:val="21"/>
        </w:rPr>
      </w:pPr>
    </w:p>
    <w:p w14:paraId="0FD07E9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Christian Jacquenet</w:t>
      </w:r>
    </w:p>
    <w:p w14:paraId="4C95CD7C" w14:textId="77777777" w:rsidR="004C0732" w:rsidRPr="006C14B5" w:rsidRDefault="004C0732" w:rsidP="004C0732">
      <w:pPr>
        <w:rPr>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Orange</w:t>
      </w:r>
    </w:p>
    <w:p w14:paraId="29F8EB56" w14:textId="77777777" w:rsidR="004C0732" w:rsidRPr="006C14B5" w:rsidRDefault="004C0732" w:rsidP="004C0732">
      <w:pPr>
        <w:rPr>
          <w:rFonts w:ascii="Courier New" w:hAnsi="Courier New" w:cs="Courier New"/>
          <w:color w:val="000000" w:themeColor="text1"/>
          <w:sz w:val="21"/>
          <w:szCs w:val="21"/>
        </w:rPr>
      </w:pPr>
    </w:p>
    <w:p w14:paraId="4D68FB30" w14:textId="77777777" w:rsidR="004C0732" w:rsidRDefault="004C0732" w:rsidP="004C0732">
      <w:pPr>
        <w:rPr>
          <w:ins w:id="1851" w:author="Alex Galis" w:date="2017-05-20T19:20:00Z"/>
          <w:rFonts w:ascii="Courier New" w:hAnsi="Courier New" w:cs="Courier New"/>
          <w:color w:val="000000" w:themeColor="text1"/>
          <w:sz w:val="21"/>
          <w:szCs w:val="21"/>
        </w:rPr>
      </w:pPr>
      <w:r w:rsidRPr="006C14B5">
        <w:rPr>
          <w:rFonts w:ascii="Courier New" w:hAnsi="Courier New" w:cs="Courier New"/>
          <w:color w:val="000000" w:themeColor="text1"/>
          <w:sz w:val="21"/>
          <w:szCs w:val="21"/>
        </w:rPr>
        <w:t xml:space="preserve">   Email: christian.jacquenet@orange.com</w:t>
      </w:r>
    </w:p>
    <w:p w14:paraId="2C6EF851" w14:textId="77777777" w:rsidR="000260F7" w:rsidRDefault="000260F7" w:rsidP="004C0732">
      <w:pPr>
        <w:rPr>
          <w:ins w:id="1852" w:author="Alex Galis" w:date="2017-05-20T19:20:00Z"/>
          <w:rFonts w:ascii="Courier New" w:hAnsi="Courier New" w:cs="Courier New"/>
          <w:color w:val="000000" w:themeColor="text1"/>
          <w:sz w:val="21"/>
          <w:szCs w:val="21"/>
        </w:rPr>
      </w:pPr>
    </w:p>
    <w:p w14:paraId="7D2DF423" w14:textId="7A9348D7" w:rsidR="000260F7" w:rsidRDefault="000260F7" w:rsidP="000260F7">
      <w:pPr>
        <w:rPr>
          <w:ins w:id="1853" w:author="Alex Galis" w:date="2017-05-20T19:22:00Z"/>
          <w:rFonts w:ascii="Courier New" w:hAnsi="Courier New" w:cs="Courier New"/>
          <w:color w:val="000000" w:themeColor="text1"/>
          <w:sz w:val="21"/>
          <w:szCs w:val="21"/>
        </w:rPr>
      </w:pPr>
      <w:ins w:id="1854" w:author="Alex Galis" w:date="2017-05-20T19:22:00Z">
        <w:r>
          <w:rPr>
            <w:rFonts w:ascii="Courier New" w:hAnsi="Courier New" w:cs="Courier New"/>
            <w:color w:val="000000" w:themeColor="text1"/>
            <w:sz w:val="21"/>
            <w:szCs w:val="21"/>
          </w:rPr>
          <w:t xml:space="preserve">   S</w:t>
        </w:r>
      </w:ins>
      <w:ins w:id="1855" w:author="Alex Galis" w:date="2017-05-20T19:21:00Z">
        <w:r>
          <w:rPr>
            <w:rFonts w:ascii="Courier New" w:hAnsi="Courier New" w:cs="Courier New"/>
            <w:color w:val="000000" w:themeColor="text1"/>
            <w:sz w:val="21"/>
            <w:szCs w:val="21"/>
          </w:rPr>
          <w:t xml:space="preserve">lawomir </w:t>
        </w:r>
      </w:ins>
      <w:ins w:id="1856" w:author="Alex Galis" w:date="2017-05-20T19:22:00Z">
        <w:r>
          <w:rPr>
            <w:rFonts w:ascii="Courier New" w:hAnsi="Courier New" w:cs="Courier New"/>
            <w:color w:val="000000" w:themeColor="text1"/>
            <w:sz w:val="21"/>
            <w:szCs w:val="21"/>
          </w:rPr>
          <w:t>K</w:t>
        </w:r>
      </w:ins>
      <w:ins w:id="1857" w:author="Alex Galis" w:date="2017-05-20T19:21:00Z">
        <w:r w:rsidRPr="000260F7">
          <w:rPr>
            <w:rFonts w:ascii="Courier New" w:hAnsi="Courier New" w:cs="Courier New"/>
            <w:color w:val="000000" w:themeColor="text1"/>
            <w:sz w:val="21"/>
            <w:szCs w:val="21"/>
          </w:rPr>
          <w:t>uklinski</w:t>
        </w:r>
        <w:r w:rsidRPr="00EB7487">
          <w:rPr>
            <w:rFonts w:ascii="Courier New" w:hAnsi="Courier New" w:cs="Courier New"/>
            <w:color w:val="000000" w:themeColor="text1"/>
            <w:sz w:val="21"/>
            <w:szCs w:val="21"/>
          </w:rPr>
          <w:t xml:space="preserve">   </w:t>
        </w:r>
      </w:ins>
    </w:p>
    <w:p w14:paraId="6091274A" w14:textId="7F5E664C" w:rsidR="000260F7" w:rsidRPr="00EB7487" w:rsidRDefault="000260F7" w:rsidP="000260F7">
      <w:pPr>
        <w:rPr>
          <w:ins w:id="1858" w:author="Alex Galis" w:date="2017-05-20T19:21:00Z"/>
          <w:rFonts w:ascii="Courier New" w:hAnsi="Courier New" w:cs="Courier New"/>
          <w:color w:val="000000" w:themeColor="text1"/>
          <w:sz w:val="21"/>
          <w:szCs w:val="21"/>
        </w:rPr>
      </w:pPr>
      <w:ins w:id="1859" w:author="Alex Galis" w:date="2017-05-20T19:22:00Z">
        <w:r>
          <w:rPr>
            <w:rFonts w:ascii="Courier New" w:hAnsi="Courier New" w:cs="Courier New"/>
            <w:color w:val="000000" w:themeColor="text1"/>
            <w:sz w:val="21"/>
            <w:szCs w:val="21"/>
          </w:rPr>
          <w:t xml:space="preserve">   </w:t>
        </w:r>
      </w:ins>
      <w:ins w:id="1860" w:author="Alex Galis" w:date="2017-05-20T19:21:00Z">
        <w:r w:rsidRPr="00EB7487">
          <w:rPr>
            <w:rFonts w:ascii="Courier New" w:hAnsi="Courier New" w:cs="Courier New"/>
            <w:color w:val="000000" w:themeColor="text1"/>
            <w:sz w:val="21"/>
            <w:szCs w:val="21"/>
          </w:rPr>
          <w:t>Orange</w:t>
        </w:r>
      </w:ins>
    </w:p>
    <w:p w14:paraId="3B9D2769" w14:textId="77777777" w:rsidR="000260F7" w:rsidRPr="00EB7487" w:rsidRDefault="000260F7" w:rsidP="000260F7">
      <w:pPr>
        <w:rPr>
          <w:ins w:id="1861" w:author="Alex Galis" w:date="2017-05-20T19:21:00Z"/>
          <w:rFonts w:ascii="Courier New" w:hAnsi="Courier New" w:cs="Courier New"/>
          <w:color w:val="000000" w:themeColor="text1"/>
          <w:sz w:val="21"/>
          <w:szCs w:val="21"/>
        </w:rPr>
      </w:pPr>
    </w:p>
    <w:p w14:paraId="16FDC5B5" w14:textId="0989618C" w:rsidR="000260F7" w:rsidRDefault="000260F7" w:rsidP="000260F7">
      <w:pPr>
        <w:rPr>
          <w:ins w:id="1862" w:author="Alex Galis" w:date="2017-05-20T19:21:00Z"/>
          <w:rFonts w:ascii="Courier New" w:hAnsi="Courier New" w:cs="Courier New"/>
          <w:color w:val="000000" w:themeColor="text1"/>
          <w:sz w:val="21"/>
          <w:szCs w:val="21"/>
        </w:rPr>
      </w:pPr>
      <w:ins w:id="1863" w:author="Alex Galis" w:date="2017-05-20T19:21:00Z">
        <w:r w:rsidRPr="00EB7487">
          <w:rPr>
            <w:rFonts w:ascii="Courier New" w:hAnsi="Courier New" w:cs="Courier New"/>
            <w:color w:val="000000" w:themeColor="text1"/>
            <w:sz w:val="21"/>
            <w:szCs w:val="21"/>
          </w:rPr>
          <w:t xml:space="preserve">   Email: </w:t>
        </w:r>
        <w:r w:rsidRPr="000260F7">
          <w:rPr>
            <w:rFonts w:ascii="Courier New" w:hAnsi="Courier New" w:cs="Courier New"/>
            <w:color w:val="000000" w:themeColor="text1"/>
            <w:sz w:val="21"/>
            <w:szCs w:val="21"/>
          </w:rPr>
          <w:t>slawomir.kuklinski@orange.com</w:t>
        </w:r>
      </w:ins>
    </w:p>
    <w:p w14:paraId="3839151E" w14:textId="77777777" w:rsidR="000260F7" w:rsidRPr="000260F7" w:rsidRDefault="000260F7" w:rsidP="004C0732">
      <w:pPr>
        <w:rPr>
          <w:rFonts w:ascii="Courier New" w:hAnsi="Courier New" w:cs="Courier New"/>
          <w:color w:val="000000" w:themeColor="text1"/>
          <w:sz w:val="21"/>
          <w:szCs w:val="21"/>
        </w:rPr>
      </w:pPr>
    </w:p>
    <w:p w14:paraId="4F793C13" w14:textId="77777777" w:rsidR="004C0732" w:rsidRPr="000260F7" w:rsidRDefault="004C0732" w:rsidP="004C0732">
      <w:pPr>
        <w:rPr>
          <w:rFonts w:ascii="Courier New" w:hAnsi="Courier New" w:cs="Courier New"/>
          <w:color w:val="000000" w:themeColor="text1"/>
          <w:sz w:val="21"/>
          <w:szCs w:val="21"/>
        </w:rPr>
      </w:pPr>
    </w:p>
    <w:p w14:paraId="7902845C" w14:textId="77777777" w:rsidR="004C0732" w:rsidRPr="009E4D88" w:rsidRDefault="004C0732" w:rsidP="004C0732">
      <w:pPr>
        <w:rPr>
          <w:rFonts w:ascii="Courier New" w:hAnsi="Courier New" w:cs="Courier New"/>
          <w:color w:val="000000" w:themeColor="text1"/>
          <w:sz w:val="21"/>
          <w:szCs w:val="21"/>
        </w:rPr>
      </w:pPr>
    </w:p>
    <w:p w14:paraId="709CA6FE" w14:textId="77777777" w:rsidR="004C0732" w:rsidRPr="00FE0A3F" w:rsidRDefault="004C0732" w:rsidP="004C0732">
      <w:pPr>
        <w:rPr>
          <w:rFonts w:ascii="Courier New" w:hAnsi="Courier New" w:cs="Courier New"/>
          <w:color w:val="000000" w:themeColor="text1"/>
          <w:sz w:val="21"/>
          <w:szCs w:val="21"/>
        </w:rPr>
      </w:pPr>
      <w:r w:rsidRPr="00FE0A3F">
        <w:rPr>
          <w:rFonts w:ascii="Courier New" w:hAnsi="Courier New" w:cs="Courier New"/>
          <w:color w:val="000000" w:themeColor="text1"/>
          <w:sz w:val="21"/>
          <w:szCs w:val="21"/>
        </w:rPr>
        <w:t xml:space="preserve">   Liang Geng</w:t>
      </w:r>
    </w:p>
    <w:p w14:paraId="44BF5BEE" w14:textId="77777777" w:rsidR="004C0732" w:rsidRPr="009B0BEE" w:rsidRDefault="004C0732" w:rsidP="004C0732">
      <w:pPr>
        <w:rPr>
          <w:rFonts w:ascii="Courier New" w:hAnsi="Courier New" w:cs="Courier New"/>
          <w:color w:val="000000" w:themeColor="text1"/>
          <w:sz w:val="21"/>
          <w:szCs w:val="21"/>
        </w:rPr>
      </w:pPr>
      <w:r w:rsidRPr="009B0BEE">
        <w:rPr>
          <w:rFonts w:ascii="Courier New" w:hAnsi="Courier New" w:cs="Courier New"/>
          <w:color w:val="000000" w:themeColor="text1"/>
          <w:sz w:val="21"/>
          <w:szCs w:val="21"/>
        </w:rPr>
        <w:t xml:space="preserve">   China Mobile</w:t>
      </w:r>
    </w:p>
    <w:p w14:paraId="7C368476" w14:textId="77777777" w:rsidR="004C0732" w:rsidRPr="00090A4F" w:rsidRDefault="004C0732" w:rsidP="004C0732">
      <w:pPr>
        <w:rPr>
          <w:rFonts w:ascii="Courier New" w:hAnsi="Courier New" w:cs="Courier New"/>
          <w:color w:val="000000" w:themeColor="text1"/>
          <w:sz w:val="21"/>
          <w:szCs w:val="21"/>
        </w:rPr>
      </w:pPr>
    </w:p>
    <w:p w14:paraId="52849C40" w14:textId="77777777" w:rsidR="004C0732" w:rsidRDefault="004C0732" w:rsidP="004C0732">
      <w:pPr>
        <w:rPr>
          <w:ins w:id="1864" w:author="Alex Galis" w:date="2017-05-20T19:23:00Z"/>
          <w:rFonts w:ascii="Courier New" w:hAnsi="Courier New" w:cs="Courier New"/>
          <w:color w:val="000000" w:themeColor="text1"/>
          <w:sz w:val="21"/>
          <w:szCs w:val="21"/>
        </w:rPr>
      </w:pPr>
      <w:r w:rsidRPr="00090A4F">
        <w:rPr>
          <w:rFonts w:ascii="Courier New" w:hAnsi="Courier New" w:cs="Courier New"/>
          <w:color w:val="000000" w:themeColor="text1"/>
          <w:sz w:val="21"/>
          <w:szCs w:val="21"/>
        </w:rPr>
        <w:t xml:space="preserve">   Email: gengliang@chinamobile.com</w:t>
      </w:r>
    </w:p>
    <w:p w14:paraId="0D7D001B" w14:textId="77777777" w:rsidR="009E4D88" w:rsidRDefault="009E4D88" w:rsidP="004C0732">
      <w:pPr>
        <w:rPr>
          <w:ins w:id="1865" w:author="Alex Galis" w:date="2017-05-20T19:23:00Z"/>
          <w:rFonts w:ascii="Courier New" w:hAnsi="Courier New" w:cs="Courier New"/>
          <w:color w:val="000000" w:themeColor="text1"/>
          <w:sz w:val="21"/>
          <w:szCs w:val="21"/>
        </w:rPr>
      </w:pPr>
    </w:p>
    <w:p w14:paraId="4E4732B2" w14:textId="7DCE4B73" w:rsidR="009E4D88" w:rsidRPr="009E4D88" w:rsidRDefault="009E4D88" w:rsidP="009E4D88">
      <w:pPr>
        <w:pStyle w:val="PlainText"/>
        <w:rPr>
          <w:ins w:id="1866" w:author="Alex Galis" w:date="2017-05-20T19:23:00Z"/>
          <w:rFonts w:ascii="Courier New" w:hAnsi="Courier New"/>
          <w:rPrChange w:id="1867" w:author="Alex Galis" w:date="2017-05-20T19:34:00Z">
            <w:rPr>
              <w:ins w:id="1868" w:author="Alex Galis" w:date="2017-05-20T19:23:00Z"/>
            </w:rPr>
          </w:rPrChange>
        </w:rPr>
      </w:pPr>
      <w:ins w:id="1869" w:author="Alex Galis" w:date="2017-05-20T19:23:00Z">
        <w:r>
          <w:t xml:space="preserve">   </w:t>
        </w:r>
        <w:r w:rsidRPr="009E4D88">
          <w:rPr>
            <w:rFonts w:ascii="Courier New" w:hAnsi="Courier New"/>
            <w:rPrChange w:id="1870" w:author="Alex Galis" w:date="2017-05-20T19:34:00Z">
              <w:rPr/>
            </w:rPrChange>
          </w:rPr>
          <w:t>Alex Galis</w:t>
        </w:r>
      </w:ins>
    </w:p>
    <w:p w14:paraId="1C70C88F" w14:textId="77777777" w:rsidR="009E4D88" w:rsidRPr="009E4D88" w:rsidRDefault="009E4D88" w:rsidP="009E4D88">
      <w:pPr>
        <w:pStyle w:val="PlainText"/>
        <w:rPr>
          <w:ins w:id="1871" w:author="Alex Galis" w:date="2017-05-20T19:23:00Z"/>
          <w:rFonts w:ascii="Courier New" w:hAnsi="Courier New"/>
          <w:rPrChange w:id="1872" w:author="Alex Galis" w:date="2017-05-20T19:34:00Z">
            <w:rPr>
              <w:ins w:id="1873" w:author="Alex Galis" w:date="2017-05-20T19:23:00Z"/>
            </w:rPr>
          </w:rPrChange>
        </w:rPr>
      </w:pPr>
      <w:ins w:id="1874" w:author="Alex Galis" w:date="2017-05-20T19:23:00Z">
        <w:r w:rsidRPr="009E4D88">
          <w:rPr>
            <w:rFonts w:ascii="Courier New" w:hAnsi="Courier New"/>
            <w:rPrChange w:id="1875" w:author="Alex Galis" w:date="2017-05-20T19:34:00Z">
              <w:rPr/>
            </w:rPrChange>
          </w:rPr>
          <w:t xml:space="preserve">   University College London</w:t>
        </w:r>
      </w:ins>
    </w:p>
    <w:p w14:paraId="7435FD65" w14:textId="1A33B4FA" w:rsidR="009E4D88" w:rsidRPr="009E4D88" w:rsidRDefault="009E4D88" w:rsidP="009E4D88">
      <w:pPr>
        <w:pStyle w:val="PlainText"/>
        <w:rPr>
          <w:ins w:id="1876" w:author="Alex Galis" w:date="2017-05-20T19:23:00Z"/>
          <w:rFonts w:ascii="Courier New" w:hAnsi="Courier New"/>
          <w:rPrChange w:id="1877" w:author="Alex Galis" w:date="2017-05-20T19:34:00Z">
            <w:rPr>
              <w:ins w:id="1878" w:author="Alex Galis" w:date="2017-05-20T19:23:00Z"/>
            </w:rPr>
          </w:rPrChange>
        </w:rPr>
      </w:pPr>
      <w:ins w:id="1879" w:author="Alex Galis" w:date="2017-05-20T19:23:00Z">
        <w:r w:rsidRPr="009E4D88">
          <w:rPr>
            <w:rFonts w:ascii="Courier New" w:hAnsi="Courier New"/>
            <w:rPrChange w:id="1880" w:author="Alex Galis" w:date="2017-05-20T19:34:00Z">
              <w:rPr/>
            </w:rPrChange>
          </w:rPr>
          <w:t xml:space="preserve"> </w:t>
        </w:r>
      </w:ins>
    </w:p>
    <w:p w14:paraId="0F79CA01" w14:textId="0A4D7EF3" w:rsidR="009E4D88" w:rsidRPr="0086467D" w:rsidDel="0086467D" w:rsidRDefault="009E4D88">
      <w:pPr>
        <w:pStyle w:val="PlainText"/>
        <w:rPr>
          <w:del w:id="1881" w:author="Alex Galis" w:date="2017-05-20T21:41:00Z"/>
          <w:rFonts w:ascii="Courier New" w:hAnsi="Courier New"/>
          <w:rPrChange w:id="1882" w:author="Alex Galis" w:date="2017-05-20T21:41:00Z">
            <w:rPr>
              <w:del w:id="1883" w:author="Alex Galis" w:date="2017-05-20T21:41:00Z"/>
              <w:rFonts w:ascii="Courier New" w:hAnsi="Courier New" w:cs="Courier New"/>
              <w:color w:val="000000" w:themeColor="text1"/>
              <w:sz w:val="21"/>
              <w:szCs w:val="21"/>
            </w:rPr>
          </w:rPrChange>
        </w:rPr>
        <w:pPrChange w:id="1884" w:author="Alex Galis" w:date="2017-05-20T21:41:00Z">
          <w:pPr/>
        </w:pPrChange>
      </w:pPr>
      <w:ins w:id="1885" w:author="Alex Galis" w:date="2017-05-20T19:23:00Z">
        <w:r w:rsidRPr="009E4D88">
          <w:rPr>
            <w:rFonts w:ascii="Courier New" w:hAnsi="Courier New"/>
            <w:rPrChange w:id="1886" w:author="Alex Galis" w:date="2017-05-20T19:34:00Z">
              <w:rPr/>
            </w:rPrChange>
          </w:rPr>
          <w:t xml:space="preserve">   Email: a.galis@ucl.ac.uk</w:t>
        </w:r>
      </w:ins>
    </w:p>
    <w:p w14:paraId="4F92119D" w14:textId="2AD9CCD1" w:rsidR="00F910B3" w:rsidRPr="009E4D88" w:rsidDel="0086467D" w:rsidRDefault="00F910B3">
      <w:pPr>
        <w:pStyle w:val="PlainText"/>
        <w:rPr>
          <w:del w:id="1887" w:author="Alex Galis" w:date="2017-05-20T21:41:00Z"/>
          <w:rFonts w:ascii="Courier New" w:hAnsi="Courier New"/>
          <w:color w:val="000000" w:themeColor="text1"/>
        </w:rPr>
        <w:pPrChange w:id="1888" w:author="Alex Galis" w:date="2017-05-20T21:41:00Z">
          <w:pPr/>
        </w:pPrChange>
      </w:pPr>
    </w:p>
    <w:p w14:paraId="31BA8E66" w14:textId="77777777" w:rsidR="008173BA" w:rsidRPr="00FE0A3F" w:rsidRDefault="008173BA">
      <w:pPr>
        <w:pStyle w:val="PlainText"/>
        <w:rPr>
          <w:color w:val="000000" w:themeColor="text1"/>
        </w:rPr>
        <w:pPrChange w:id="1889" w:author="Alex Galis" w:date="2017-05-20T21:41:00Z">
          <w:pPr/>
        </w:pPrChange>
      </w:pPr>
    </w:p>
    <w:sectPr w:rsidR="008173BA" w:rsidRPr="00FE0A3F" w:rsidSect="003046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 w:author="KMAK" w:date="2017-05-17T22:11:00Z" w:initials="K">
    <w:p w14:paraId="11E134F1" w14:textId="555BAFD3" w:rsidR="00022D56" w:rsidRDefault="00022D56">
      <w:pPr>
        <w:pStyle w:val="CommentText"/>
      </w:pPr>
      <w:r>
        <w:rPr>
          <w:rStyle w:val="CommentReference"/>
        </w:rPr>
        <w:annotationRef/>
      </w:r>
      <w:r>
        <w:t>traditional</w:t>
      </w:r>
    </w:p>
  </w:comment>
  <w:comment w:id="162" w:author="KMAK" w:date="2017-05-17T22:12:00Z" w:initials="K">
    <w:p w14:paraId="3975135C" w14:textId="201A0753" w:rsidR="00022D56" w:rsidRDefault="00022D56">
      <w:pPr>
        <w:pStyle w:val="CommentText"/>
      </w:pPr>
      <w:r>
        <w:rPr>
          <w:rStyle w:val="CommentReference"/>
        </w:rPr>
        <w:annotationRef/>
      </w:r>
      <w:r>
        <w:t>over</w:t>
      </w:r>
    </w:p>
  </w:comment>
  <w:comment w:id="630" w:author="KMAK" w:date="2017-05-17T22:16:00Z" w:initials="K">
    <w:p w14:paraId="1141A672" w14:textId="3EDE1998" w:rsidR="00022D56" w:rsidRDefault="00022D56">
      <w:pPr>
        <w:pStyle w:val="CommentText"/>
      </w:pPr>
      <w:r>
        <w:rPr>
          <w:rStyle w:val="CommentReference"/>
        </w:rPr>
        <w:annotationRef/>
      </w:r>
      <w:r>
        <w:t>macro-level</w:t>
      </w:r>
    </w:p>
  </w:comment>
  <w:comment w:id="1126" w:author="KMAK" w:date="2017-05-17T22:24:00Z" w:initials="K">
    <w:p w14:paraId="1299922C" w14:textId="378682B4" w:rsidR="00022D56" w:rsidRDefault="00022D56">
      <w:pPr>
        <w:pStyle w:val="CommentText"/>
      </w:pPr>
      <w:r>
        <w:rPr>
          <w:rStyle w:val="CommentReference"/>
        </w:rPr>
        <w:annotationRef/>
      </w:r>
      <w:r>
        <w:t>INTER-OPERATIOn and negotiation are different concepts.</w:t>
      </w:r>
    </w:p>
  </w:comment>
  <w:comment w:id="1137" w:author="KMAK" w:date="2017-05-18T06:39:00Z" w:initials="K">
    <w:p w14:paraId="0F3DEF5C" w14:textId="1BAB10B7" w:rsidR="00022D56" w:rsidRDefault="00022D56">
      <w:pPr>
        <w:pStyle w:val="CommentText"/>
      </w:pPr>
      <w:r>
        <w:rPr>
          <w:rStyle w:val="CommentReference"/>
        </w:rPr>
        <w:annotationRef/>
      </w:r>
      <w:r>
        <w:t xml:space="preserve">Latency from terminal to server.  in a slice– also, we shoud clearify round-trip latency or one-way. </w:t>
      </w:r>
    </w:p>
  </w:comment>
  <w:comment w:id="1148" w:author="KMAK" w:date="2017-05-18T06:43:00Z" w:initials="K">
    <w:p w14:paraId="344D8ADC" w14:textId="4AA48B8B" w:rsidR="00022D56" w:rsidRDefault="00022D56">
      <w:pPr>
        <w:pStyle w:val="CommentText"/>
      </w:pPr>
      <w:r>
        <w:rPr>
          <w:rStyle w:val="CommentReference"/>
        </w:rPr>
        <w:annotationRef/>
      </w:r>
      <w:r>
        <w:t>No clear. Are you saying (a). VLAN-ID will be E2E or (b) for a given TN domain, VLaN/physical port that is used. I think it is latter.</w:t>
      </w:r>
    </w:p>
  </w:comment>
  <w:comment w:id="1149" w:author="KMAK" w:date="2017-05-18T06:45:00Z" w:initials="K">
    <w:p w14:paraId="258A3E6C" w14:textId="56B756C2" w:rsidR="00022D56" w:rsidRDefault="00022D56">
      <w:pPr>
        <w:pStyle w:val="CommentText"/>
      </w:pPr>
      <w:r>
        <w:rPr>
          <w:rStyle w:val="CommentReference"/>
        </w:rPr>
        <w:annotationRef/>
      </w:r>
      <w:r>
        <w:t xml:space="preserve">Since we are IETF, we should mention other access as well other than RAN. </w:t>
      </w:r>
    </w:p>
  </w:comment>
  <w:comment w:id="1150" w:author="KMAK" w:date="2017-05-18T06:49:00Z" w:initials="K">
    <w:p w14:paraId="00538072" w14:textId="7F03273F" w:rsidR="00022D56" w:rsidRDefault="00022D56">
      <w:pPr>
        <w:pStyle w:val="CommentText"/>
      </w:pPr>
      <w:r>
        <w:rPr>
          <w:rStyle w:val="CommentReference"/>
        </w:rPr>
        <w:annotationRef/>
      </w:r>
      <w:r>
        <w:t>Are network segments and domains the same? If yes use just one term.</w:t>
      </w:r>
    </w:p>
  </w:comment>
  <w:comment w:id="1151" w:author="KMAK" w:date="2017-05-18T06:51:00Z" w:initials="K">
    <w:p w14:paraId="3A2FDA20" w14:textId="10488EDC" w:rsidR="00022D56" w:rsidRDefault="00022D56">
      <w:pPr>
        <w:pStyle w:val="CommentText"/>
      </w:pPr>
      <w:r>
        <w:rPr>
          <w:rStyle w:val="CommentReference"/>
        </w:rPr>
        <w:annotationRef/>
      </w:r>
      <w:r>
        <w:t>I don’t think vendor is valid here.</w:t>
      </w:r>
    </w:p>
  </w:comment>
  <w:comment w:id="1155" w:author="KMAK" w:date="2017-05-18T06:53:00Z" w:initials="K">
    <w:p w14:paraId="2B8BAB93" w14:textId="06B42056" w:rsidR="00022D56" w:rsidRDefault="00022D56">
      <w:pPr>
        <w:pStyle w:val="CommentText"/>
      </w:pPr>
      <w:r>
        <w:rPr>
          <w:rStyle w:val="CommentReference"/>
        </w:rPr>
        <w:annotationRef/>
      </w:r>
      <w:r>
        <w:t>This should not be first one. ANIMA is actually in a single domain and for device configuration.</w:t>
      </w:r>
    </w:p>
  </w:comment>
  <w:comment w:id="1160" w:author="KMAK" w:date="2017-05-18T06:55:00Z" w:initials="K">
    <w:p w14:paraId="7DC592D7" w14:textId="35790FF5" w:rsidR="00022D56" w:rsidRDefault="00022D56">
      <w:pPr>
        <w:pStyle w:val="CommentText"/>
      </w:pPr>
      <w:r>
        <w:rPr>
          <w:rStyle w:val="CommentReference"/>
        </w:rPr>
        <w:annotationRef/>
      </w:r>
      <w:r>
        <w:t>This is wrong. Using SDN method, it does.</w:t>
      </w:r>
    </w:p>
  </w:comment>
  <w:comment w:id="1165" w:author="KMAK" w:date="2017-05-18T07:09:00Z" w:initials="K">
    <w:p w14:paraId="5B7302A0" w14:textId="0D724461" w:rsidR="00022D56" w:rsidRDefault="00022D56">
      <w:pPr>
        <w:pStyle w:val="CommentText"/>
      </w:pPr>
      <w:r>
        <w:rPr>
          <w:rStyle w:val="CommentReference"/>
        </w:rPr>
        <w:annotationRef/>
      </w:r>
      <w:r>
        <w:t xml:space="preserve">This is not absolutely clear/Or correct. Therefore, we should not make strong statements. If you read </w:t>
      </w:r>
      <w:hyperlink r:id="rId1" w:history="1">
        <w:r w:rsidRPr="0003159C">
          <w:rPr>
            <w:rStyle w:val="Hyperlink"/>
          </w:rPr>
          <w:t>https://tools.ietf.org/html/draft-ietf-teas-actn-framework-05</w:t>
        </w:r>
      </w:hyperlink>
      <w:r>
        <w:t xml:space="preserve"> section 2.2 service providers are differrent from network providers.</w:t>
      </w:r>
    </w:p>
    <w:p w14:paraId="7DF2935F" w14:textId="77777777" w:rsidR="00022D56" w:rsidRPr="00022F5C" w:rsidRDefault="00022D56" w:rsidP="00022F5C">
      <w:pPr>
        <w:pStyle w:val="HTMLPreformatted"/>
        <w:rPr>
          <w:color w:val="000000"/>
        </w:rPr>
      </w:pPr>
      <w:r>
        <w:t>Later below Figure 2 they say “</w:t>
      </w:r>
      <w:r w:rsidRPr="00022F5C">
        <w:rPr>
          <w:color w:val="000000"/>
        </w:rPr>
        <w:t>There can be multiple service providers to which a customer may</w:t>
      </w:r>
    </w:p>
    <w:p w14:paraId="5ED795E5" w14:textId="77777777" w:rsidR="00022D56" w:rsidRDefault="00022D56" w:rsidP="0002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lang w:val="en-US"/>
        </w:rPr>
      </w:pPr>
      <w:r w:rsidRPr="00022F5C">
        <w:rPr>
          <w:rFonts w:ascii="Courier New" w:hAnsi="Courier New" w:cs="Courier New"/>
          <w:noProof w:val="0"/>
          <w:color w:val="000000"/>
          <w:sz w:val="20"/>
          <w:szCs w:val="20"/>
          <w:lang w:val="en-US"/>
        </w:rPr>
        <w:t xml:space="preserve">   interface.</w:t>
      </w:r>
      <w:r>
        <w:rPr>
          <w:rFonts w:ascii="Courier New" w:hAnsi="Courier New" w:cs="Courier New"/>
          <w:noProof w:val="0"/>
          <w:color w:val="000000"/>
          <w:sz w:val="20"/>
          <w:szCs w:val="20"/>
          <w:lang w:val="en-US"/>
        </w:rPr>
        <w:t>”</w:t>
      </w:r>
    </w:p>
    <w:p w14:paraId="0E3D9193" w14:textId="60DAF92A" w:rsidR="00022D56" w:rsidRPr="00022F5C" w:rsidRDefault="00022D56" w:rsidP="0002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lang w:val="en-US"/>
        </w:rPr>
      </w:pPr>
      <w:r>
        <w:rPr>
          <w:rFonts w:ascii="Courier New" w:hAnsi="Courier New" w:cs="Courier New"/>
          <w:noProof w:val="0"/>
          <w:color w:val="000000"/>
          <w:sz w:val="20"/>
          <w:szCs w:val="20"/>
          <w:lang w:val="en-US"/>
        </w:rPr>
        <w:t>Maybe rephrase this statement: ACTN is not a clear E2E model. It is a multi-tier multi-service provider abstraction that heavily relies on centralization using SDN methods.</w:t>
      </w:r>
    </w:p>
  </w:comment>
  <w:comment w:id="1166" w:author="KMAK" w:date="2017-05-18T08:45:00Z" w:initials="K">
    <w:p w14:paraId="7C290A94" w14:textId="77777777" w:rsidR="00022D56" w:rsidRDefault="00022D56">
      <w:pPr>
        <w:pStyle w:val="CommentText"/>
      </w:pPr>
      <w:r>
        <w:rPr>
          <w:rStyle w:val="CommentReference"/>
        </w:rPr>
        <w:annotationRef/>
      </w:r>
      <w:r>
        <w:t>Language issue:-</w:t>
      </w:r>
    </w:p>
    <w:p w14:paraId="69F8E2AA" w14:textId="37B707E4" w:rsidR="00022D56" w:rsidRDefault="00022D56">
      <w:pPr>
        <w:pStyle w:val="CommentText"/>
      </w:pPr>
      <w:r>
        <w:t xml:space="preserve">If the data-rate from node A changes from 20G to 10G and B from 20G to 30G, Both LSP1 and LSP2 have to be reconfigured, even through path from C-&gt;D has no change. </w:t>
      </w:r>
    </w:p>
  </w:comment>
  <w:comment w:id="1167" w:author="KMAK" w:date="2017-05-18T08:54:00Z" w:initials="K">
    <w:p w14:paraId="660B3227" w14:textId="18DCC33F" w:rsidR="00022D56" w:rsidRDefault="00022D56">
      <w:pPr>
        <w:pStyle w:val="CommentText"/>
      </w:pPr>
      <w:r>
        <w:rPr>
          <w:rStyle w:val="CommentReference"/>
        </w:rPr>
        <w:annotationRef/>
      </w:r>
      <w:r>
        <w:t>Will make more sense to say “In-segment”</w:t>
      </w:r>
    </w:p>
  </w:comment>
  <w:comment w:id="1168" w:author="KMAK" w:date="2017-05-18T08:49:00Z" w:initials="K">
    <w:p w14:paraId="39B42030" w14:textId="77777777" w:rsidR="00022D56" w:rsidRDefault="00022D56">
      <w:pPr>
        <w:pStyle w:val="CommentText"/>
      </w:pPr>
      <w:r>
        <w:rPr>
          <w:rStyle w:val="CommentReference"/>
        </w:rPr>
        <w:annotationRef/>
      </w:r>
      <w:r>
        <w:t>This is also a controversial statement. I think even in slicing we will do an abstraction similar to ACTN, the point is abstraction is necessary but no sufficient.</w:t>
      </w:r>
    </w:p>
    <w:p w14:paraId="149E7983" w14:textId="77777777" w:rsidR="00022D56" w:rsidRDefault="00022D56">
      <w:pPr>
        <w:pStyle w:val="CommentText"/>
      </w:pPr>
      <w:r>
        <w:t xml:space="preserve">Also PNC maybe responsible for the features of network devices. What we could say is </w:t>
      </w:r>
    </w:p>
    <w:p w14:paraId="03B67A64" w14:textId="343EBDFC" w:rsidR="00022D56" w:rsidRDefault="00022D56">
      <w:pPr>
        <w:pStyle w:val="CommentText"/>
      </w:pPr>
      <w:r>
        <w:t>ACTN niether supports standard resource capability exposure nor facilitates distributed resource changes.</w:t>
      </w:r>
    </w:p>
  </w:comment>
  <w:comment w:id="1169" w:author="KMAK" w:date="2017-05-18T11:47:00Z" w:initials="K">
    <w:p w14:paraId="2C0480F5" w14:textId="645C01C8" w:rsidR="00022D56" w:rsidRDefault="00022D56">
      <w:pPr>
        <w:pStyle w:val="CommentText"/>
      </w:pPr>
      <w:r>
        <w:rPr>
          <w:rStyle w:val="CommentReference"/>
        </w:rPr>
        <w:annotationRef/>
      </w:r>
      <w:r>
        <w:t xml:space="preserve">I remember from ACTN presentation at IETF97 slices-side-meeting. They had some border device to do co-ordination or translation of tunnel. So it is confusing to me. </w:t>
      </w:r>
    </w:p>
    <w:p w14:paraId="522F0F1F" w14:textId="77777777" w:rsidR="00022D56" w:rsidRDefault="00022D56">
      <w:pPr>
        <w:pStyle w:val="CommentText"/>
      </w:pPr>
      <w:r>
        <w:t>Do you want to say that</w:t>
      </w:r>
    </w:p>
    <w:p w14:paraId="27CB3054" w14:textId="750CB73A" w:rsidR="00022D56" w:rsidRDefault="00022D56" w:rsidP="00500C3D">
      <w:pPr>
        <w:pStyle w:val="CommentText"/>
      </w:pPr>
      <w:r>
        <w:t>“ any change in a single tunnel requires re-computation of path on MDSC, which is expensive and not well coordinated. I.e.  there is no notion of distributed  negotiation of resouces among different network segments.</w:t>
      </w:r>
    </w:p>
    <w:p w14:paraId="4BF23314" w14:textId="43D4042E" w:rsidR="00022D56" w:rsidRDefault="00022D56">
      <w:pPr>
        <w:pStyle w:val="CommentText"/>
      </w:pPr>
    </w:p>
  </w:comment>
  <w:comment w:id="1173" w:author="KMAK" w:date="2017-05-18T11:58:00Z" w:initials="K">
    <w:p w14:paraId="041088B2" w14:textId="36CE488D" w:rsidR="00022D56" w:rsidRDefault="00022D56">
      <w:pPr>
        <w:pStyle w:val="CommentText"/>
      </w:pPr>
      <w:r>
        <w:rPr>
          <w:rStyle w:val="CommentReference"/>
        </w:rPr>
        <w:annotationRef/>
      </w:r>
      <w:r>
        <w:t>This is a weak explanation. TCP is just a transport, using pub/sub on top of it should be possible.</w:t>
      </w:r>
    </w:p>
  </w:comment>
  <w:comment w:id="1174" w:author="KMAK" w:date="2017-05-18T11:54:00Z" w:initials="K">
    <w:p w14:paraId="093ECA71" w14:textId="39CCE240" w:rsidR="00022D56" w:rsidRDefault="00022D56" w:rsidP="00244EED">
      <w:r>
        <w:rPr>
          <w:rStyle w:val="CommentReference"/>
        </w:rPr>
        <w:annotationRef/>
      </w:r>
      <w:r>
        <w:rPr>
          <w:rFonts w:ascii="Courier New" w:hAnsi="Courier New" w:cs="Courier New"/>
          <w:color w:val="000000" w:themeColor="text1"/>
          <w:sz w:val="21"/>
          <w:szCs w:val="21"/>
        </w:rPr>
        <w:t>This sentence need rephrasing. Not clear.</w:t>
      </w:r>
    </w:p>
  </w:comment>
  <w:comment w:id="1213" w:author="KMAK" w:date="2017-05-18T12:00:00Z" w:initials="K">
    <w:p w14:paraId="22C211C1" w14:textId="0BCC089A" w:rsidR="00022D56" w:rsidRDefault="00022D56">
      <w:pPr>
        <w:pStyle w:val="CommentText"/>
      </w:pPr>
      <w:r>
        <w:rPr>
          <w:rStyle w:val="CommentReference"/>
        </w:rPr>
        <w:annotationRef/>
      </w:r>
      <w:r>
        <w:t>We are missing NVO3 and segment routing. Atleast greate a place holder.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E134F1" w15:done="0"/>
  <w15:commentEx w15:paraId="3975135C" w15:done="0"/>
  <w15:commentEx w15:paraId="1141A672" w15:done="0"/>
  <w15:commentEx w15:paraId="1299922C" w15:done="0"/>
  <w15:commentEx w15:paraId="0F3DEF5C" w15:done="0"/>
  <w15:commentEx w15:paraId="344D8ADC" w15:done="0"/>
  <w15:commentEx w15:paraId="258A3E6C" w15:done="0"/>
  <w15:commentEx w15:paraId="00538072" w15:done="0"/>
  <w15:commentEx w15:paraId="3A2FDA20" w15:done="0"/>
  <w15:commentEx w15:paraId="2B8BAB93" w15:done="0"/>
  <w15:commentEx w15:paraId="7DC592D7" w15:done="0"/>
  <w15:commentEx w15:paraId="0E3D9193" w15:done="0"/>
  <w15:commentEx w15:paraId="69F8E2AA" w15:done="0"/>
  <w15:commentEx w15:paraId="660B3227" w15:done="0"/>
  <w15:commentEx w15:paraId="03B67A64" w15:done="0"/>
  <w15:commentEx w15:paraId="4BF23314" w15:done="0"/>
  <w15:commentEx w15:paraId="041088B2" w15:done="0"/>
  <w15:commentEx w15:paraId="093ECA71" w15:done="0"/>
  <w15:commentEx w15:paraId="22C211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Italic"/>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D5D"/>
    <w:multiLevelType w:val="hybridMultilevel"/>
    <w:tmpl w:val="8FE488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F03D82"/>
    <w:multiLevelType w:val="hybridMultilevel"/>
    <w:tmpl w:val="B3B6E1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1E1D77A4"/>
    <w:multiLevelType w:val="hybridMultilevel"/>
    <w:tmpl w:val="2E3E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A4572"/>
    <w:multiLevelType w:val="hybridMultilevel"/>
    <w:tmpl w:val="35322A92"/>
    <w:lvl w:ilvl="0" w:tplc="04090005">
      <w:start w:val="1"/>
      <w:numFmt w:val="bullet"/>
      <w:lvlText w:val=""/>
      <w:lvlJc w:val="left"/>
      <w:pPr>
        <w:ind w:left="720" w:hanging="360"/>
      </w:pPr>
      <w:rPr>
        <w:rFonts w:ascii="Wingdings" w:hAnsi="Wingdings" w:hint="default"/>
      </w:rPr>
    </w:lvl>
    <w:lvl w:ilvl="1" w:tplc="7EF629B6">
      <w:numFmt w:val="bullet"/>
      <w:lvlText w:val="-"/>
      <w:lvlJc w:val="left"/>
      <w:pPr>
        <w:ind w:left="1800" w:hanging="720"/>
      </w:pPr>
      <w:rPr>
        <w:rFonts w:ascii="Courier New" w:eastAsiaTheme="minorHAnsi"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E85"/>
    <w:multiLevelType w:val="hybridMultilevel"/>
    <w:tmpl w:val="842C1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BD663A"/>
    <w:multiLevelType w:val="hybridMultilevel"/>
    <w:tmpl w:val="71F681FE"/>
    <w:lvl w:ilvl="0" w:tplc="0A244AA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6B5F12"/>
    <w:multiLevelType w:val="hybridMultilevel"/>
    <w:tmpl w:val="006C7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9411F7"/>
    <w:multiLevelType w:val="hybridMultilevel"/>
    <w:tmpl w:val="4BFC592E"/>
    <w:lvl w:ilvl="0" w:tplc="7A08EF8C">
      <w:start w:val="1"/>
      <w:numFmt w:val="upperLetter"/>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8">
    <w:nsid w:val="561B202B"/>
    <w:multiLevelType w:val="hybridMultilevel"/>
    <w:tmpl w:val="D51E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62716"/>
    <w:multiLevelType w:val="hybridMultilevel"/>
    <w:tmpl w:val="7B32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BD6874"/>
    <w:multiLevelType w:val="hybridMultilevel"/>
    <w:tmpl w:val="0D6063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C6528"/>
    <w:multiLevelType w:val="multilevel"/>
    <w:tmpl w:val="006C77A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9"/>
  </w:num>
  <w:num w:numId="4">
    <w:abstractNumId w:val="6"/>
  </w:num>
  <w:num w:numId="5">
    <w:abstractNumId w:val="5"/>
  </w:num>
  <w:num w:numId="6">
    <w:abstractNumId w:val="7"/>
  </w:num>
  <w:num w:numId="7">
    <w:abstractNumId w:val="11"/>
  </w:num>
  <w:num w:numId="8">
    <w:abstractNumId w:val="0"/>
  </w:num>
  <w:num w:numId="9">
    <w:abstractNumId w:val="10"/>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18"/>
    <w:rsid w:val="00004839"/>
    <w:rsid w:val="00006C72"/>
    <w:rsid w:val="00022D56"/>
    <w:rsid w:val="00022F5C"/>
    <w:rsid w:val="000260F7"/>
    <w:rsid w:val="00026F54"/>
    <w:rsid w:val="00053439"/>
    <w:rsid w:val="00090A4F"/>
    <w:rsid w:val="000A0CED"/>
    <w:rsid w:val="000A1A77"/>
    <w:rsid w:val="000A508A"/>
    <w:rsid w:val="000B45A7"/>
    <w:rsid w:val="000B4A48"/>
    <w:rsid w:val="000C7CF3"/>
    <w:rsid w:val="001054E1"/>
    <w:rsid w:val="00106FDE"/>
    <w:rsid w:val="001232EB"/>
    <w:rsid w:val="001465DF"/>
    <w:rsid w:val="00146BD2"/>
    <w:rsid w:val="00170933"/>
    <w:rsid w:val="00177170"/>
    <w:rsid w:val="001953AA"/>
    <w:rsid w:val="001954D4"/>
    <w:rsid w:val="00196B08"/>
    <w:rsid w:val="001A0CD4"/>
    <w:rsid w:val="001F5C6A"/>
    <w:rsid w:val="00203B88"/>
    <w:rsid w:val="00217A66"/>
    <w:rsid w:val="00231D62"/>
    <w:rsid w:val="0023474F"/>
    <w:rsid w:val="00244EED"/>
    <w:rsid w:val="0026112D"/>
    <w:rsid w:val="002644B2"/>
    <w:rsid w:val="0027188C"/>
    <w:rsid w:val="002873E6"/>
    <w:rsid w:val="00295A90"/>
    <w:rsid w:val="002B7505"/>
    <w:rsid w:val="002D62C1"/>
    <w:rsid w:val="003046A6"/>
    <w:rsid w:val="0030485B"/>
    <w:rsid w:val="003163F0"/>
    <w:rsid w:val="00345414"/>
    <w:rsid w:val="0035536A"/>
    <w:rsid w:val="00356CC8"/>
    <w:rsid w:val="00363437"/>
    <w:rsid w:val="00367E42"/>
    <w:rsid w:val="00383BD6"/>
    <w:rsid w:val="0038575C"/>
    <w:rsid w:val="00391F5D"/>
    <w:rsid w:val="003A5F02"/>
    <w:rsid w:val="003B24E8"/>
    <w:rsid w:val="003B4D47"/>
    <w:rsid w:val="003C0233"/>
    <w:rsid w:val="003C39F2"/>
    <w:rsid w:val="003C4221"/>
    <w:rsid w:val="003C6D2A"/>
    <w:rsid w:val="003E626C"/>
    <w:rsid w:val="003E7577"/>
    <w:rsid w:val="003F7001"/>
    <w:rsid w:val="00402D11"/>
    <w:rsid w:val="00410749"/>
    <w:rsid w:val="00410B92"/>
    <w:rsid w:val="00412E2F"/>
    <w:rsid w:val="0047005D"/>
    <w:rsid w:val="004778B3"/>
    <w:rsid w:val="0049237E"/>
    <w:rsid w:val="00494055"/>
    <w:rsid w:val="004A1A55"/>
    <w:rsid w:val="004C0732"/>
    <w:rsid w:val="004C24CB"/>
    <w:rsid w:val="004D0B9D"/>
    <w:rsid w:val="004E0119"/>
    <w:rsid w:val="004E3408"/>
    <w:rsid w:val="004F137E"/>
    <w:rsid w:val="004F2FE2"/>
    <w:rsid w:val="00500C3D"/>
    <w:rsid w:val="005148CB"/>
    <w:rsid w:val="00515C4A"/>
    <w:rsid w:val="00516760"/>
    <w:rsid w:val="005601C8"/>
    <w:rsid w:val="00590903"/>
    <w:rsid w:val="005A320F"/>
    <w:rsid w:val="005B47C5"/>
    <w:rsid w:val="005B6E47"/>
    <w:rsid w:val="005C72CE"/>
    <w:rsid w:val="005C7FB3"/>
    <w:rsid w:val="005E0879"/>
    <w:rsid w:val="005F6298"/>
    <w:rsid w:val="0062087C"/>
    <w:rsid w:val="00621D92"/>
    <w:rsid w:val="00626505"/>
    <w:rsid w:val="00627469"/>
    <w:rsid w:val="00643B27"/>
    <w:rsid w:val="00660886"/>
    <w:rsid w:val="00662336"/>
    <w:rsid w:val="00675C15"/>
    <w:rsid w:val="00675FAF"/>
    <w:rsid w:val="006A122C"/>
    <w:rsid w:val="006A1DD4"/>
    <w:rsid w:val="006A4E92"/>
    <w:rsid w:val="006B48FB"/>
    <w:rsid w:val="006C14B5"/>
    <w:rsid w:val="006C4CC8"/>
    <w:rsid w:val="006D2D5A"/>
    <w:rsid w:val="006D407D"/>
    <w:rsid w:val="006E5B5D"/>
    <w:rsid w:val="00713409"/>
    <w:rsid w:val="00714720"/>
    <w:rsid w:val="00740A89"/>
    <w:rsid w:val="007566AA"/>
    <w:rsid w:val="00784263"/>
    <w:rsid w:val="00791070"/>
    <w:rsid w:val="00797F1C"/>
    <w:rsid w:val="007A056E"/>
    <w:rsid w:val="007A49CF"/>
    <w:rsid w:val="007C1BB5"/>
    <w:rsid w:val="007C7CF4"/>
    <w:rsid w:val="007E122B"/>
    <w:rsid w:val="00814231"/>
    <w:rsid w:val="00814299"/>
    <w:rsid w:val="008173BA"/>
    <w:rsid w:val="00844117"/>
    <w:rsid w:val="0086467D"/>
    <w:rsid w:val="0087444E"/>
    <w:rsid w:val="00893E44"/>
    <w:rsid w:val="008A5894"/>
    <w:rsid w:val="008B278E"/>
    <w:rsid w:val="008B3798"/>
    <w:rsid w:val="008D005A"/>
    <w:rsid w:val="008D30B6"/>
    <w:rsid w:val="008F6583"/>
    <w:rsid w:val="008F6621"/>
    <w:rsid w:val="00912318"/>
    <w:rsid w:val="00912A68"/>
    <w:rsid w:val="00915D40"/>
    <w:rsid w:val="00927D06"/>
    <w:rsid w:val="0093111F"/>
    <w:rsid w:val="0093201A"/>
    <w:rsid w:val="009327BE"/>
    <w:rsid w:val="00963F94"/>
    <w:rsid w:val="00965240"/>
    <w:rsid w:val="00965E99"/>
    <w:rsid w:val="00993E88"/>
    <w:rsid w:val="009B0BEE"/>
    <w:rsid w:val="009C7CEC"/>
    <w:rsid w:val="009D08E9"/>
    <w:rsid w:val="009D249F"/>
    <w:rsid w:val="009E3B17"/>
    <w:rsid w:val="009E4D88"/>
    <w:rsid w:val="009F50D2"/>
    <w:rsid w:val="009F7694"/>
    <w:rsid w:val="00A13AD3"/>
    <w:rsid w:val="00A14633"/>
    <w:rsid w:val="00A14835"/>
    <w:rsid w:val="00A274EB"/>
    <w:rsid w:val="00A4658C"/>
    <w:rsid w:val="00A46DD7"/>
    <w:rsid w:val="00A503CE"/>
    <w:rsid w:val="00A819AF"/>
    <w:rsid w:val="00AA3263"/>
    <w:rsid w:val="00AA334E"/>
    <w:rsid w:val="00AC0BBD"/>
    <w:rsid w:val="00AD320B"/>
    <w:rsid w:val="00AF3274"/>
    <w:rsid w:val="00B268F7"/>
    <w:rsid w:val="00B26C69"/>
    <w:rsid w:val="00B30E63"/>
    <w:rsid w:val="00BA62B2"/>
    <w:rsid w:val="00BC69F6"/>
    <w:rsid w:val="00BE6FAC"/>
    <w:rsid w:val="00BF4460"/>
    <w:rsid w:val="00C34BB0"/>
    <w:rsid w:val="00C3684D"/>
    <w:rsid w:val="00C36960"/>
    <w:rsid w:val="00C446CD"/>
    <w:rsid w:val="00C557B5"/>
    <w:rsid w:val="00C56FC7"/>
    <w:rsid w:val="00C6390C"/>
    <w:rsid w:val="00C66397"/>
    <w:rsid w:val="00CA1725"/>
    <w:rsid w:val="00CB2FB9"/>
    <w:rsid w:val="00CE3E9A"/>
    <w:rsid w:val="00D22EA7"/>
    <w:rsid w:val="00D358AA"/>
    <w:rsid w:val="00D433CE"/>
    <w:rsid w:val="00D553B0"/>
    <w:rsid w:val="00D5726E"/>
    <w:rsid w:val="00D60FB7"/>
    <w:rsid w:val="00D71D6E"/>
    <w:rsid w:val="00D806AD"/>
    <w:rsid w:val="00D82A91"/>
    <w:rsid w:val="00D875E6"/>
    <w:rsid w:val="00D962D6"/>
    <w:rsid w:val="00DA11FE"/>
    <w:rsid w:val="00DD1859"/>
    <w:rsid w:val="00DD513E"/>
    <w:rsid w:val="00DE2B77"/>
    <w:rsid w:val="00DE2F72"/>
    <w:rsid w:val="00E06A36"/>
    <w:rsid w:val="00E123BF"/>
    <w:rsid w:val="00E1536C"/>
    <w:rsid w:val="00E35024"/>
    <w:rsid w:val="00E4354D"/>
    <w:rsid w:val="00E4425B"/>
    <w:rsid w:val="00E53D23"/>
    <w:rsid w:val="00E76F31"/>
    <w:rsid w:val="00E944B8"/>
    <w:rsid w:val="00E96137"/>
    <w:rsid w:val="00EA5E41"/>
    <w:rsid w:val="00EF59A1"/>
    <w:rsid w:val="00F009A6"/>
    <w:rsid w:val="00F04059"/>
    <w:rsid w:val="00F068B9"/>
    <w:rsid w:val="00F21D18"/>
    <w:rsid w:val="00F221C8"/>
    <w:rsid w:val="00F23CA4"/>
    <w:rsid w:val="00F32976"/>
    <w:rsid w:val="00F33C47"/>
    <w:rsid w:val="00F33E5A"/>
    <w:rsid w:val="00F52B6D"/>
    <w:rsid w:val="00F76952"/>
    <w:rsid w:val="00F910B3"/>
    <w:rsid w:val="00FA5731"/>
    <w:rsid w:val="00FB269B"/>
    <w:rsid w:val="00FD3EBE"/>
    <w:rsid w:val="00FE0A3F"/>
    <w:rsid w:val="00FE6014"/>
    <w:rsid w:val="00FF347F"/>
    <w:rsid w:val="00FF52E2"/>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AFD9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C7CF4"/>
    <w:rPr>
      <w:rFonts w:ascii="Times New Roman" w:hAnsi="Times New Roman" w:cs="Times New Roman"/>
    </w:rPr>
  </w:style>
  <w:style w:type="character" w:customStyle="1" w:styleId="DocumentMapChar">
    <w:name w:val="Document Map Char"/>
    <w:basedOn w:val="DefaultParagraphFont"/>
    <w:link w:val="DocumentMap"/>
    <w:uiPriority w:val="99"/>
    <w:semiHidden/>
    <w:rsid w:val="007C7CF4"/>
    <w:rPr>
      <w:rFonts w:ascii="Times New Roman" w:hAnsi="Times New Roman" w:cs="Times New Roman"/>
      <w:noProof/>
      <w:lang w:val="en-GB"/>
    </w:rPr>
  </w:style>
  <w:style w:type="character" w:customStyle="1" w:styleId="apple-converted-space">
    <w:name w:val="apple-converted-space"/>
    <w:basedOn w:val="DefaultParagraphFont"/>
    <w:rsid w:val="005148CB"/>
  </w:style>
  <w:style w:type="paragraph" w:styleId="ListParagraph">
    <w:name w:val="List Paragraph"/>
    <w:basedOn w:val="Normal"/>
    <w:uiPriority w:val="34"/>
    <w:qFormat/>
    <w:rsid w:val="001054E1"/>
    <w:pPr>
      <w:spacing w:before="100" w:beforeAutospacing="1" w:after="100" w:afterAutospacing="1"/>
    </w:pPr>
    <w:rPr>
      <w:rFonts w:ascii="Times New Roman" w:hAnsi="Times New Roman" w:cs="Times New Roman"/>
      <w:noProof w:val="0"/>
      <w:lang w:val="en-US"/>
    </w:rPr>
  </w:style>
  <w:style w:type="character" w:styleId="CommentReference">
    <w:name w:val="annotation reference"/>
    <w:basedOn w:val="DefaultParagraphFont"/>
    <w:uiPriority w:val="99"/>
    <w:semiHidden/>
    <w:unhideWhenUsed/>
    <w:rsid w:val="00D962D6"/>
    <w:rPr>
      <w:sz w:val="18"/>
      <w:szCs w:val="18"/>
    </w:rPr>
  </w:style>
  <w:style w:type="paragraph" w:styleId="CommentText">
    <w:name w:val="annotation text"/>
    <w:basedOn w:val="Normal"/>
    <w:link w:val="CommentTextChar"/>
    <w:uiPriority w:val="99"/>
    <w:unhideWhenUsed/>
    <w:rsid w:val="00D962D6"/>
  </w:style>
  <w:style w:type="character" w:customStyle="1" w:styleId="CommentTextChar">
    <w:name w:val="Comment Text Char"/>
    <w:basedOn w:val="DefaultParagraphFont"/>
    <w:link w:val="CommentText"/>
    <w:uiPriority w:val="99"/>
    <w:rsid w:val="00D962D6"/>
    <w:rPr>
      <w:noProof/>
      <w:lang w:val="en-GB"/>
    </w:rPr>
  </w:style>
  <w:style w:type="paragraph" w:styleId="CommentSubject">
    <w:name w:val="annotation subject"/>
    <w:basedOn w:val="CommentText"/>
    <w:next w:val="CommentText"/>
    <w:link w:val="CommentSubjectChar"/>
    <w:uiPriority w:val="99"/>
    <w:semiHidden/>
    <w:unhideWhenUsed/>
    <w:rsid w:val="00D962D6"/>
    <w:rPr>
      <w:b/>
      <w:bCs/>
      <w:sz w:val="20"/>
      <w:szCs w:val="20"/>
    </w:rPr>
  </w:style>
  <w:style w:type="character" w:customStyle="1" w:styleId="CommentSubjectChar">
    <w:name w:val="Comment Subject Char"/>
    <w:basedOn w:val="CommentTextChar"/>
    <w:link w:val="CommentSubject"/>
    <w:uiPriority w:val="99"/>
    <w:semiHidden/>
    <w:rsid w:val="00D962D6"/>
    <w:rPr>
      <w:b/>
      <w:bCs/>
      <w:noProof/>
      <w:sz w:val="20"/>
      <w:szCs w:val="20"/>
      <w:lang w:val="en-GB"/>
    </w:rPr>
  </w:style>
  <w:style w:type="paragraph" w:styleId="BalloonText">
    <w:name w:val="Balloon Text"/>
    <w:basedOn w:val="Normal"/>
    <w:link w:val="BalloonTextChar"/>
    <w:uiPriority w:val="99"/>
    <w:semiHidden/>
    <w:unhideWhenUsed/>
    <w:rsid w:val="00D962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2D6"/>
    <w:rPr>
      <w:rFonts w:ascii="Times New Roman" w:hAnsi="Times New Roman" w:cs="Times New Roman"/>
      <w:noProof/>
      <w:sz w:val="18"/>
      <w:szCs w:val="18"/>
      <w:lang w:val="en-GB"/>
    </w:rPr>
  </w:style>
  <w:style w:type="character" w:styleId="Hyperlink">
    <w:name w:val="Hyperlink"/>
    <w:basedOn w:val="DefaultParagraphFont"/>
    <w:uiPriority w:val="99"/>
    <w:unhideWhenUsed/>
    <w:rsid w:val="00022F5C"/>
    <w:rPr>
      <w:color w:val="0563C1" w:themeColor="hyperlink"/>
      <w:u w:val="single"/>
    </w:rPr>
  </w:style>
  <w:style w:type="paragraph" w:styleId="HTMLPreformatted">
    <w:name w:val="HTML Preformatted"/>
    <w:basedOn w:val="Normal"/>
    <w:link w:val="HTMLPreformattedChar"/>
    <w:uiPriority w:val="99"/>
    <w:semiHidden/>
    <w:unhideWhenUsed/>
    <w:rsid w:val="0002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022F5C"/>
    <w:rPr>
      <w:rFonts w:ascii="Courier New" w:hAnsi="Courier New" w:cs="Courier New"/>
      <w:sz w:val="20"/>
      <w:szCs w:val="20"/>
    </w:rPr>
  </w:style>
  <w:style w:type="paragraph" w:styleId="PlainText">
    <w:name w:val="Plain Text"/>
    <w:basedOn w:val="Normal"/>
    <w:link w:val="PlainTextChar"/>
    <w:uiPriority w:val="99"/>
    <w:unhideWhenUsed/>
    <w:rsid w:val="009E4D88"/>
    <w:rPr>
      <w:rFonts w:ascii="Courier" w:eastAsia="宋体" w:hAnsi="Courier" w:cs="Courier New"/>
      <w:sz w:val="21"/>
      <w:szCs w:val="21"/>
    </w:rPr>
  </w:style>
  <w:style w:type="character" w:customStyle="1" w:styleId="PlainTextChar">
    <w:name w:val="Plain Text Char"/>
    <w:basedOn w:val="DefaultParagraphFont"/>
    <w:link w:val="PlainText"/>
    <w:uiPriority w:val="99"/>
    <w:rsid w:val="009E4D88"/>
    <w:rPr>
      <w:rFonts w:ascii="Courier" w:eastAsia="宋体" w:hAnsi="Courier" w:cs="Courier New"/>
      <w:noProof/>
      <w:sz w:val="21"/>
      <w:szCs w:val="2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C7CF4"/>
    <w:rPr>
      <w:rFonts w:ascii="Times New Roman" w:hAnsi="Times New Roman" w:cs="Times New Roman"/>
    </w:rPr>
  </w:style>
  <w:style w:type="character" w:customStyle="1" w:styleId="DocumentMapChar">
    <w:name w:val="Document Map Char"/>
    <w:basedOn w:val="DefaultParagraphFont"/>
    <w:link w:val="DocumentMap"/>
    <w:uiPriority w:val="99"/>
    <w:semiHidden/>
    <w:rsid w:val="007C7CF4"/>
    <w:rPr>
      <w:rFonts w:ascii="Times New Roman" w:hAnsi="Times New Roman" w:cs="Times New Roman"/>
      <w:noProof/>
      <w:lang w:val="en-GB"/>
    </w:rPr>
  </w:style>
  <w:style w:type="character" w:customStyle="1" w:styleId="apple-converted-space">
    <w:name w:val="apple-converted-space"/>
    <w:basedOn w:val="DefaultParagraphFont"/>
    <w:rsid w:val="005148CB"/>
  </w:style>
  <w:style w:type="paragraph" w:styleId="ListParagraph">
    <w:name w:val="List Paragraph"/>
    <w:basedOn w:val="Normal"/>
    <w:uiPriority w:val="34"/>
    <w:qFormat/>
    <w:rsid w:val="001054E1"/>
    <w:pPr>
      <w:spacing w:before="100" w:beforeAutospacing="1" w:after="100" w:afterAutospacing="1"/>
    </w:pPr>
    <w:rPr>
      <w:rFonts w:ascii="Times New Roman" w:hAnsi="Times New Roman" w:cs="Times New Roman"/>
      <w:noProof w:val="0"/>
      <w:lang w:val="en-US"/>
    </w:rPr>
  </w:style>
  <w:style w:type="character" w:styleId="CommentReference">
    <w:name w:val="annotation reference"/>
    <w:basedOn w:val="DefaultParagraphFont"/>
    <w:uiPriority w:val="99"/>
    <w:semiHidden/>
    <w:unhideWhenUsed/>
    <w:rsid w:val="00D962D6"/>
    <w:rPr>
      <w:sz w:val="18"/>
      <w:szCs w:val="18"/>
    </w:rPr>
  </w:style>
  <w:style w:type="paragraph" w:styleId="CommentText">
    <w:name w:val="annotation text"/>
    <w:basedOn w:val="Normal"/>
    <w:link w:val="CommentTextChar"/>
    <w:uiPriority w:val="99"/>
    <w:unhideWhenUsed/>
    <w:rsid w:val="00D962D6"/>
  </w:style>
  <w:style w:type="character" w:customStyle="1" w:styleId="CommentTextChar">
    <w:name w:val="Comment Text Char"/>
    <w:basedOn w:val="DefaultParagraphFont"/>
    <w:link w:val="CommentText"/>
    <w:uiPriority w:val="99"/>
    <w:rsid w:val="00D962D6"/>
    <w:rPr>
      <w:noProof/>
      <w:lang w:val="en-GB"/>
    </w:rPr>
  </w:style>
  <w:style w:type="paragraph" w:styleId="CommentSubject">
    <w:name w:val="annotation subject"/>
    <w:basedOn w:val="CommentText"/>
    <w:next w:val="CommentText"/>
    <w:link w:val="CommentSubjectChar"/>
    <w:uiPriority w:val="99"/>
    <w:semiHidden/>
    <w:unhideWhenUsed/>
    <w:rsid w:val="00D962D6"/>
    <w:rPr>
      <w:b/>
      <w:bCs/>
      <w:sz w:val="20"/>
      <w:szCs w:val="20"/>
    </w:rPr>
  </w:style>
  <w:style w:type="character" w:customStyle="1" w:styleId="CommentSubjectChar">
    <w:name w:val="Comment Subject Char"/>
    <w:basedOn w:val="CommentTextChar"/>
    <w:link w:val="CommentSubject"/>
    <w:uiPriority w:val="99"/>
    <w:semiHidden/>
    <w:rsid w:val="00D962D6"/>
    <w:rPr>
      <w:b/>
      <w:bCs/>
      <w:noProof/>
      <w:sz w:val="20"/>
      <w:szCs w:val="20"/>
      <w:lang w:val="en-GB"/>
    </w:rPr>
  </w:style>
  <w:style w:type="paragraph" w:styleId="BalloonText">
    <w:name w:val="Balloon Text"/>
    <w:basedOn w:val="Normal"/>
    <w:link w:val="BalloonTextChar"/>
    <w:uiPriority w:val="99"/>
    <w:semiHidden/>
    <w:unhideWhenUsed/>
    <w:rsid w:val="00D962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2D6"/>
    <w:rPr>
      <w:rFonts w:ascii="Times New Roman" w:hAnsi="Times New Roman" w:cs="Times New Roman"/>
      <w:noProof/>
      <w:sz w:val="18"/>
      <w:szCs w:val="18"/>
      <w:lang w:val="en-GB"/>
    </w:rPr>
  </w:style>
  <w:style w:type="character" w:styleId="Hyperlink">
    <w:name w:val="Hyperlink"/>
    <w:basedOn w:val="DefaultParagraphFont"/>
    <w:uiPriority w:val="99"/>
    <w:unhideWhenUsed/>
    <w:rsid w:val="00022F5C"/>
    <w:rPr>
      <w:color w:val="0563C1" w:themeColor="hyperlink"/>
      <w:u w:val="single"/>
    </w:rPr>
  </w:style>
  <w:style w:type="paragraph" w:styleId="HTMLPreformatted">
    <w:name w:val="HTML Preformatted"/>
    <w:basedOn w:val="Normal"/>
    <w:link w:val="HTMLPreformattedChar"/>
    <w:uiPriority w:val="99"/>
    <w:semiHidden/>
    <w:unhideWhenUsed/>
    <w:rsid w:val="0002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022F5C"/>
    <w:rPr>
      <w:rFonts w:ascii="Courier New" w:hAnsi="Courier New" w:cs="Courier New"/>
      <w:sz w:val="20"/>
      <w:szCs w:val="20"/>
    </w:rPr>
  </w:style>
  <w:style w:type="paragraph" w:styleId="PlainText">
    <w:name w:val="Plain Text"/>
    <w:basedOn w:val="Normal"/>
    <w:link w:val="PlainTextChar"/>
    <w:uiPriority w:val="99"/>
    <w:unhideWhenUsed/>
    <w:rsid w:val="009E4D88"/>
    <w:rPr>
      <w:rFonts w:ascii="Courier" w:eastAsia="宋体" w:hAnsi="Courier" w:cs="Courier New"/>
      <w:sz w:val="21"/>
      <w:szCs w:val="21"/>
    </w:rPr>
  </w:style>
  <w:style w:type="character" w:customStyle="1" w:styleId="PlainTextChar">
    <w:name w:val="Plain Text Char"/>
    <w:basedOn w:val="DefaultParagraphFont"/>
    <w:link w:val="PlainText"/>
    <w:uiPriority w:val="99"/>
    <w:rsid w:val="009E4D88"/>
    <w:rPr>
      <w:rFonts w:ascii="Courier" w:eastAsia="宋体" w:hAnsi="Courier" w:cs="Courier New"/>
      <w:noProof/>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4469">
      <w:bodyDiv w:val="1"/>
      <w:marLeft w:val="0"/>
      <w:marRight w:val="0"/>
      <w:marTop w:val="0"/>
      <w:marBottom w:val="0"/>
      <w:divBdr>
        <w:top w:val="none" w:sz="0" w:space="0" w:color="auto"/>
        <w:left w:val="none" w:sz="0" w:space="0" w:color="auto"/>
        <w:bottom w:val="none" w:sz="0" w:space="0" w:color="auto"/>
        <w:right w:val="none" w:sz="0" w:space="0" w:color="auto"/>
      </w:divBdr>
    </w:div>
    <w:div w:id="111831258">
      <w:bodyDiv w:val="1"/>
      <w:marLeft w:val="0"/>
      <w:marRight w:val="0"/>
      <w:marTop w:val="0"/>
      <w:marBottom w:val="0"/>
      <w:divBdr>
        <w:top w:val="none" w:sz="0" w:space="0" w:color="auto"/>
        <w:left w:val="none" w:sz="0" w:space="0" w:color="auto"/>
        <w:bottom w:val="none" w:sz="0" w:space="0" w:color="auto"/>
        <w:right w:val="none" w:sz="0" w:space="0" w:color="auto"/>
      </w:divBdr>
    </w:div>
    <w:div w:id="421606879">
      <w:bodyDiv w:val="1"/>
      <w:marLeft w:val="0"/>
      <w:marRight w:val="0"/>
      <w:marTop w:val="0"/>
      <w:marBottom w:val="0"/>
      <w:divBdr>
        <w:top w:val="none" w:sz="0" w:space="0" w:color="auto"/>
        <w:left w:val="none" w:sz="0" w:space="0" w:color="auto"/>
        <w:bottom w:val="none" w:sz="0" w:space="0" w:color="auto"/>
        <w:right w:val="none" w:sz="0" w:space="0" w:color="auto"/>
      </w:divBdr>
    </w:div>
    <w:div w:id="957417991">
      <w:bodyDiv w:val="1"/>
      <w:marLeft w:val="0"/>
      <w:marRight w:val="0"/>
      <w:marTop w:val="0"/>
      <w:marBottom w:val="0"/>
      <w:divBdr>
        <w:top w:val="none" w:sz="0" w:space="0" w:color="auto"/>
        <w:left w:val="none" w:sz="0" w:space="0" w:color="auto"/>
        <w:bottom w:val="none" w:sz="0" w:space="0" w:color="auto"/>
        <w:right w:val="none" w:sz="0" w:space="0" w:color="auto"/>
      </w:divBdr>
    </w:div>
    <w:div w:id="989208529">
      <w:bodyDiv w:val="1"/>
      <w:marLeft w:val="0"/>
      <w:marRight w:val="0"/>
      <w:marTop w:val="0"/>
      <w:marBottom w:val="0"/>
      <w:divBdr>
        <w:top w:val="none" w:sz="0" w:space="0" w:color="auto"/>
        <w:left w:val="none" w:sz="0" w:space="0" w:color="auto"/>
        <w:bottom w:val="none" w:sz="0" w:space="0" w:color="auto"/>
        <w:right w:val="none" w:sz="0" w:space="0" w:color="auto"/>
      </w:divBdr>
    </w:div>
    <w:div w:id="1309017865">
      <w:bodyDiv w:val="1"/>
      <w:marLeft w:val="0"/>
      <w:marRight w:val="0"/>
      <w:marTop w:val="0"/>
      <w:marBottom w:val="0"/>
      <w:divBdr>
        <w:top w:val="none" w:sz="0" w:space="0" w:color="auto"/>
        <w:left w:val="none" w:sz="0" w:space="0" w:color="auto"/>
        <w:bottom w:val="none" w:sz="0" w:space="0" w:color="auto"/>
        <w:right w:val="none" w:sz="0" w:space="0" w:color="auto"/>
      </w:divBdr>
    </w:div>
    <w:div w:id="1644390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tools.ietf.org/html/draft-ietf-teas-actn-framework-05"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26</Pages>
  <Words>10598</Words>
  <Characters>60415</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Huawei</Company>
  <LinksUpToDate>false</LinksUpToDate>
  <CharactersWithSpaces>70872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KMAK</dc:creator>
  <cp:keywords/>
  <dc:description/>
  <cp:lastModifiedBy>Alex Galis</cp:lastModifiedBy>
  <cp:revision>123</cp:revision>
  <dcterms:created xsi:type="dcterms:W3CDTF">2017-05-16T22:05:00Z</dcterms:created>
  <dcterms:modified xsi:type="dcterms:W3CDTF">2017-05-20T21:29:00Z</dcterms:modified>
</cp:coreProperties>
</file>