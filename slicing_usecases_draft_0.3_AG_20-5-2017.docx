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04F1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F67FD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37ABB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67D89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922F7E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none                                                        K. Makhijani</w:t>
      </w:r>
    </w:p>
    <w:p w14:paraId="7D8D99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Internet-Draft                                                    J. Qin</w:t>
      </w:r>
    </w:p>
    <w:p w14:paraId="3C431CF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Intended status: Informational                              R. Ravindran</w:t>
      </w:r>
    </w:p>
    <w:p w14:paraId="75BB4F6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Expires: November 25, 2017                           Huawei Technologies</w:t>
      </w:r>
    </w:p>
    <w:p w14:paraId="2DE1FF2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    L. Geng</w:t>
      </w:r>
    </w:p>
    <w:p w14:paraId="52075C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China Mobile</w:t>
      </w:r>
    </w:p>
    <w:p w14:paraId="7F7E38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   L. Qiang</w:t>
      </w:r>
    </w:p>
    <w:p w14:paraId="283DC4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    S. Peng</w:t>
      </w:r>
    </w:p>
    <w:p w14:paraId="64AB3E7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Huawei Technologies</w:t>
      </w:r>
    </w:p>
    <w:p w14:paraId="1887B6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  X. de Foy</w:t>
      </w:r>
    </w:p>
    <w:p w14:paraId="296080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  A. Rahman</w:t>
      </w:r>
    </w:p>
    <w:p w14:paraId="762B6554" w14:textId="77777777" w:rsidR="00912D57" w:rsidRDefault="00912D57" w:rsidP="00912D57">
      <w:pPr>
        <w:rPr>
          <w:ins w:id="0" w:author="Alex Galis" w:date="2017-05-20T21:42:00Z"/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InterDigital Inc.</w:t>
      </w:r>
    </w:p>
    <w:p w14:paraId="1F2B1487" w14:textId="0BEAEB07" w:rsidR="002D37A7" w:rsidRPr="00EF6FB9" w:rsidRDefault="002D37A7" w:rsidP="002D37A7">
      <w:pPr>
        <w:pStyle w:val="ListParagraph"/>
        <w:numPr>
          <w:ilvl w:val="0"/>
          <w:numId w:val="2"/>
        </w:numPr>
        <w:contextualSpacing w:val="0"/>
        <w:rPr>
          <w:ins w:id="1" w:author="Alex Galis" w:date="2017-05-20T21:43:00Z"/>
          <w:rFonts w:ascii="Courier New" w:hAnsi="Courier New" w:cs="Courier New"/>
          <w:noProof w:val="0"/>
          <w:color w:val="000000" w:themeColor="text1"/>
          <w:sz w:val="21"/>
          <w:szCs w:val="21"/>
          <w:lang w:val="en-US"/>
        </w:rPr>
      </w:pPr>
      <w:ins w:id="2" w:author="Alex Galis" w:date="2017-05-20T21:43:00Z">
        <w:r>
          <w:rPr>
            <w:rFonts w:ascii="Courier New" w:hAnsi="Courier New" w:cs="Courier New"/>
            <w:noProof w:val="0"/>
            <w:color w:val="000000" w:themeColor="text1"/>
            <w:sz w:val="21"/>
            <w:szCs w:val="21"/>
          </w:rPr>
          <w:t xml:space="preserve">    </w:t>
        </w:r>
        <w:r w:rsidRPr="00EF6FB9">
          <w:rPr>
            <w:rFonts w:ascii="Courier New" w:hAnsi="Courier New" w:cs="Courier New"/>
            <w:noProof w:val="0"/>
            <w:color w:val="000000" w:themeColor="text1"/>
            <w:sz w:val="21"/>
            <w:szCs w:val="21"/>
          </w:rPr>
          <w:t xml:space="preserve">Galis </w:t>
        </w:r>
      </w:ins>
    </w:p>
    <w:p w14:paraId="52BF31EB" w14:textId="4E47192C" w:rsidR="002D37A7" w:rsidRPr="00EF6FB9" w:rsidRDefault="002D37A7" w:rsidP="002D37A7">
      <w:pPr>
        <w:pStyle w:val="ListParagraph"/>
        <w:ind w:left="5060" w:firstLine="700"/>
        <w:rPr>
          <w:ins w:id="3" w:author="Alex Galis" w:date="2017-05-20T21:43:00Z"/>
          <w:rFonts w:ascii="Courier New" w:hAnsi="Courier New" w:cs="Courier New"/>
          <w:noProof w:val="0"/>
          <w:color w:val="000000" w:themeColor="text1"/>
          <w:sz w:val="21"/>
          <w:szCs w:val="21"/>
          <w:lang w:val="en-US"/>
        </w:rPr>
      </w:pPr>
      <w:ins w:id="4" w:author="Alex Galis" w:date="2017-05-20T21:43:00Z">
        <w:r>
          <w:rPr>
            <w:rFonts w:ascii="Courier New" w:hAnsi="Courier New" w:cs="Courier New"/>
            <w:noProof w:val="0"/>
            <w:color w:val="000000" w:themeColor="text1"/>
            <w:sz w:val="21"/>
            <w:szCs w:val="21"/>
          </w:rPr>
          <w:t xml:space="preserve">   </w:t>
        </w:r>
        <w:r w:rsidRPr="00EF6FB9">
          <w:rPr>
            <w:rFonts w:ascii="Courier New" w:hAnsi="Courier New" w:cs="Courier New"/>
            <w:noProof w:val="0"/>
            <w:color w:val="000000" w:themeColor="text1"/>
            <w:sz w:val="21"/>
            <w:szCs w:val="21"/>
          </w:rPr>
          <w:t xml:space="preserve"> University College London</w:t>
        </w:r>
      </w:ins>
    </w:p>
    <w:p w14:paraId="70791357" w14:textId="77777777" w:rsidR="002D37A7" w:rsidRPr="002D37A7" w:rsidRDefault="002D37A7">
      <w:pPr>
        <w:pStyle w:val="ListParagraph"/>
        <w:ind w:left="760"/>
        <w:rPr>
          <w:rFonts w:ascii="Courier New" w:hAnsi="Courier New" w:cs="Courier New"/>
          <w:sz w:val="22"/>
          <w:szCs w:val="22"/>
          <w:rPrChange w:id="5" w:author="Alex Galis" w:date="2017-05-20T21:42:00Z">
            <w:rPr/>
          </w:rPrChange>
        </w:rPr>
        <w:pPrChange w:id="6" w:author="Alex Galis" w:date="2017-05-20T21:42:00Z">
          <w:pPr/>
        </w:pPrChange>
      </w:pPr>
    </w:p>
    <w:p w14:paraId="79DB4D4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May 24, 2017</w:t>
      </w:r>
    </w:p>
    <w:p w14:paraId="6D2FE6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19830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67DDB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Network Slicing Use Cases: Network Customization for different services</w:t>
      </w:r>
    </w:p>
    <w:p w14:paraId="4548BF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draft-makhijani-netslices-usecase-customization-02</w:t>
      </w:r>
    </w:p>
    <w:p w14:paraId="12DB62E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6D7F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Abstract</w:t>
      </w:r>
    </w:p>
    <w:p w14:paraId="54B2AE3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5D33C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Slicing paradigm enables creation of end-to-end partitioned</w:t>
      </w:r>
    </w:p>
    <w:p w14:paraId="73B8079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infrastructure which includes the UE, Access/Core transport</w:t>
      </w:r>
    </w:p>
    <w:p w14:paraId="760776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networks, edge and central data center resources to provide isolated</w:t>
      </w:r>
    </w:p>
    <w:p w14:paraId="176B65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platforms for various service verticals.  The motivation</w:t>
      </w:r>
    </w:p>
    <w:p w14:paraId="0E2F35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behind Network Slicing (NS) is to allow deployment of new services</w:t>
      </w:r>
    </w:p>
    <w:p w14:paraId="442D497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with heterogeneous SLA requirements without causing or experiencing</w:t>
      </w:r>
    </w:p>
    <w:p w14:paraId="1867F7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any degradation due to other already running or deployed services in</w:t>
      </w:r>
    </w:p>
    <w:p w14:paraId="678A10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network.  The purpose of this document is to focus on use cases</w:t>
      </w:r>
    </w:p>
    <w:p w14:paraId="36B9AD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that benefit from the usefulness of network slicing.</w:t>
      </w:r>
    </w:p>
    <w:p w14:paraId="0C448BB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CB09E8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Status of This Memo</w:t>
      </w:r>
    </w:p>
    <w:p w14:paraId="5EBDAF7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E00C0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This Internet-Draft is submitted in full conformance with the</w:t>
      </w:r>
    </w:p>
    <w:p w14:paraId="6DF4DD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provisions of BCP 78 and BCP 79.</w:t>
      </w:r>
    </w:p>
    <w:p w14:paraId="65D59B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EBB787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Internet-Drafts are working documents of the Internet Engineering</w:t>
      </w:r>
    </w:p>
    <w:p w14:paraId="0908FD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Task Force (IETF).  Note that other groups may also distribute</w:t>
      </w:r>
    </w:p>
    <w:p w14:paraId="38E32E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working documents as Internet-Drafts.  The list of current Internet-</w:t>
      </w:r>
    </w:p>
    <w:p w14:paraId="7E8961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Drafts is at http://datatracker.ietf.org/drafts/current/.</w:t>
      </w:r>
    </w:p>
    <w:p w14:paraId="777E76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9A1394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Internet-Drafts are draft documents valid for a maximum of six months</w:t>
      </w:r>
    </w:p>
    <w:p w14:paraId="491EE3F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may be updated, replaced, or obsoleted by other documents at any</w:t>
      </w:r>
    </w:p>
    <w:p w14:paraId="411C0A5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time.  It is inappropriate to use Internet-Drafts as reference</w:t>
      </w:r>
    </w:p>
    <w:p w14:paraId="6BC496D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material or to cite them other than as "work in progress."</w:t>
      </w:r>
    </w:p>
    <w:p w14:paraId="6FDCD3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B879A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This Internet-Draft will expire on November 25, 2017.</w:t>
      </w:r>
    </w:p>
    <w:p w14:paraId="1120210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8A02B8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Copyright Notice</w:t>
      </w:r>
    </w:p>
    <w:p w14:paraId="53B31BB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93BC3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Copyright (c) 2017 IETF Trust and the persons identified as the</w:t>
      </w:r>
    </w:p>
    <w:p w14:paraId="24C8EF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document authors.  All rights reserved.</w:t>
      </w:r>
    </w:p>
    <w:p w14:paraId="4BA388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BA71DA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This document is subject to BCP 78 and the IETF Trust's Legal</w:t>
      </w:r>
    </w:p>
    <w:p w14:paraId="3528B18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Provisions Relating to IETF Documents</w:t>
      </w:r>
    </w:p>
    <w:p w14:paraId="75308F6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(http://trustee.ietf.org/license-info) in effect on the date of</w:t>
      </w:r>
    </w:p>
    <w:p w14:paraId="62F9E4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publication of this document.  Please review these documents</w:t>
      </w:r>
    </w:p>
    <w:p w14:paraId="27BAB9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carefully, as they describe your rights and restrictions with respect</w:t>
      </w:r>
    </w:p>
    <w:p w14:paraId="416B24B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 this document.  Code Components extracted from this document must</w:t>
      </w:r>
    </w:p>
    <w:p w14:paraId="466B4E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include Simplified BSD License text as described in Section 4.e of</w:t>
      </w:r>
    </w:p>
    <w:p w14:paraId="1DBBDB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Trust Legal Provisions and are provided without warranty as</w:t>
      </w:r>
    </w:p>
    <w:p w14:paraId="4AD3539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described in the Simplified BSD License.</w:t>
      </w:r>
    </w:p>
    <w:p w14:paraId="283A9B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B65A6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Table of Contents</w:t>
      </w:r>
    </w:p>
    <w:p w14:paraId="35AAC2E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304D2D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1.  Introduction</w:t>
      </w:r>
    </w:p>
    <w:p w14:paraId="1B196CA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1.1.  Requirements Language</w:t>
      </w:r>
    </w:p>
    <w:p w14:paraId="396A27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1.2.  Terminology</w:t>
      </w:r>
    </w:p>
    <w:p w14:paraId="3889653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2.  Network customization for diverse services</w:t>
      </w:r>
    </w:p>
    <w:p w14:paraId="09FDC8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2.1.  Overview</w:t>
      </w:r>
    </w:p>
    <w:p w14:paraId="67FAF8F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2.2.  Strict Resource Demand Concept</w:t>
      </w:r>
    </w:p>
    <w:p w14:paraId="222DC2E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2.3.  Network Customization Concept</w:t>
      </w:r>
    </w:p>
    <w:p w14:paraId="509B8B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2.4.  Scope of use cases</w:t>
      </w:r>
    </w:p>
    <w:p w14:paraId="7A3588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3.  A Generalized Network Slice as a Service</w:t>
      </w:r>
    </w:p>
    <w:p w14:paraId="72BF4E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3.1.  Virtualized Customer Premise Equipment</w:t>
      </w:r>
    </w:p>
    <w:p w14:paraId="302ED3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3.1.1.  Traditional CPEs</w:t>
      </w:r>
    </w:p>
    <w:p w14:paraId="0F72D8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3.1.2.  Trends in CPE infrastructure</w:t>
      </w:r>
    </w:p>
    <w:p w14:paraId="43E81A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3.1.3.  vCPE as a network slice</w:t>
      </w:r>
    </w:p>
    <w:p w14:paraId="3A5F2A4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4.  Network Slicing in 3GPP Mobile Network</w:t>
      </w:r>
    </w:p>
    <w:p w14:paraId="6FE4E61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4.1.  Network Slices in 3GPP Systems</w:t>
      </w:r>
    </w:p>
    <w:p w14:paraId="3B5CD2F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4.2.  Challenges</w:t>
      </w:r>
    </w:p>
    <w:p w14:paraId="7315D48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4.3.  Creating 3GPP Network Slices</w:t>
      </w:r>
    </w:p>
    <w:p w14:paraId="2787ED0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4.4.  Managing 3GPP Network Slices</w:t>
      </w:r>
    </w:p>
    <w:p w14:paraId="249C19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4.5.  Operating 3GPP Network Slices</w:t>
      </w:r>
    </w:p>
    <w:p w14:paraId="1396B0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5.  Services with Resource Assurance</w:t>
      </w:r>
    </w:p>
    <w:p w14:paraId="16FF09D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5.1.  Enhanced Broadband</w:t>
      </w:r>
    </w:p>
    <w:p w14:paraId="5128DB3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5.1.1.  Media delivery networks</w:t>
      </w:r>
    </w:p>
    <w:p w14:paraId="276F89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5.1.2.  Enhanced Media Streaming Description</w:t>
      </w:r>
    </w:p>
    <w:p w14:paraId="7CEB91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5.1.3.  eMBB Type Slices</w:t>
      </w:r>
    </w:p>
    <w:p w14:paraId="7435BF8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5.1.4.  Network Operator's View</w:t>
      </w:r>
    </w:p>
    <w:p w14:paraId="4D02B22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5.2.  Massive machine to machine communication</w:t>
      </w:r>
    </w:p>
    <w:p w14:paraId="7B788C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5.2.1.  Wireless Sensor Networks</w:t>
      </w:r>
    </w:p>
    <w:p w14:paraId="5AB130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5.2.2.  Massive Internet of Things Description</w:t>
      </w:r>
    </w:p>
    <w:p w14:paraId="5AA37F4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5.2.3.  mMTC Type Slices</w:t>
      </w:r>
    </w:p>
    <w:p w14:paraId="4D57C5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5.2.4.  Network Operator's View</w:t>
      </w:r>
    </w:p>
    <w:p w14:paraId="3B52DE3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5.3.  Ultra-reliable low latency communication</w:t>
      </w:r>
    </w:p>
    <w:p w14:paraId="7523A8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5.3.1.  Brief introduction</w:t>
      </w:r>
    </w:p>
    <w:p w14:paraId="73F1789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5.3.2.  Challenges</w:t>
      </w:r>
    </w:p>
    <w:p w14:paraId="11AC42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5.3.3.  Network Operator's View</w:t>
      </w:r>
    </w:p>
    <w:p w14:paraId="1885B5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5.4.  Critical Communications</w:t>
      </w:r>
    </w:p>
    <w:p w14:paraId="5C963E8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5.4.1.  Public Safety Infrastructure</w:t>
      </w:r>
    </w:p>
    <w:p w14:paraId="0AE994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5.4.2.  Enhanced Critical Service Type Slices</w:t>
      </w:r>
    </w:p>
    <w:p w14:paraId="3DFBEC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6.  Network Infrastructure for new technologies</w:t>
      </w:r>
    </w:p>
    <w:p w14:paraId="04A817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6.1.  ICN as a Network Slice</w:t>
      </w:r>
    </w:p>
    <w:p w14:paraId="3F92216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6.1.1.  Information Centric Networks Description</w:t>
      </w:r>
    </w:p>
    <w:p w14:paraId="6417B2F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6.1.2.  ICN Type Slices Asks</w:t>
      </w:r>
    </w:p>
    <w:p w14:paraId="7C38E1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6.1.3.  Network Operator's View</w:t>
      </w:r>
    </w:p>
    <w:p w14:paraId="2D3F3B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6.2.  Network Slices in a Communication Endpoint</w:t>
      </w:r>
    </w:p>
    <w:p w14:paraId="6DE03C5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6.2.1.  Connected Vehicle</w:t>
      </w:r>
    </w:p>
    <w:p w14:paraId="4E77210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6.2.2.  Sliced User Equipment</w:t>
      </w:r>
    </w:p>
    <w:p w14:paraId="4B3A101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6.2.3.  Network operator view</w:t>
      </w:r>
    </w:p>
    <w:p w14:paraId="0D87E4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7.  Overall Use case Analysis</w:t>
      </w:r>
    </w:p>
    <w:p w14:paraId="3167FB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7.1.  Requirements</w:t>
      </w:r>
    </w:p>
    <w:p w14:paraId="7D1AC0B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7.2.  Considertations</w:t>
      </w:r>
    </w:p>
    <w:p w14:paraId="065FF3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8.  Conclusion</w:t>
      </w:r>
    </w:p>
    <w:p w14:paraId="29FF6A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9.  Security Considerations</w:t>
      </w:r>
    </w:p>
    <w:p w14:paraId="46AB09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10. IANA Considerations</w:t>
      </w:r>
    </w:p>
    <w:p w14:paraId="2A89A1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11. Acknowledgements</w:t>
      </w:r>
    </w:p>
    <w:p w14:paraId="7CF967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12. References</w:t>
      </w:r>
    </w:p>
    <w:p w14:paraId="06FFF63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12.1.  Normative References</w:t>
      </w:r>
    </w:p>
    <w:p w14:paraId="249661B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12.2.  Informative References</w:t>
      </w:r>
    </w:p>
    <w:p w14:paraId="382EB3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Authors' Addresses</w:t>
      </w:r>
    </w:p>
    <w:p w14:paraId="72B6389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3A4D70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1.  Introduction</w:t>
      </w:r>
    </w:p>
    <w:p w14:paraId="75D95A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E7AFD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Slicing (NS) is a mandatory requirement in 5G to meet the</w:t>
      </w:r>
    </w:p>
    <w:p w14:paraId="3F6B10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diverse service requirements in different 5G service scenarios.  NS</w:t>
      </w:r>
    </w:p>
    <w:p w14:paraId="0956CF4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refers to the managed partitions of physical and/or virtual network</w:t>
      </w:r>
    </w:p>
    <w:p w14:paraId="625BACD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resources, network physical/virtual and service functions [RFC7665]</w:t>
      </w:r>
    </w:p>
    <w:p w14:paraId="7202953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that can act as an independent instance of a connectivity network</w:t>
      </w:r>
    </w:p>
    <w:p w14:paraId="6823220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and/or as a network cloud [I-D.gdmb-netslices-intro-and-ps].  In 3rd</w:t>
      </w:r>
    </w:p>
    <w:p w14:paraId="26DDC95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Generation Partnership Project (3GPP) [TR23.799] defines "Network</w:t>
      </w:r>
    </w:p>
    <w:p w14:paraId="258254D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slicing enables the operator to create networks customized to provide</w:t>
      </w:r>
    </w:p>
    <w:p w14:paraId="13FE93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optimized solutions for different market scenarios which demands</w:t>
      </w:r>
    </w:p>
    <w:p w14:paraId="287EC0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diverse requirements, e.g. in the areas of functionality, performance</w:t>
      </w:r>
    </w:p>
    <w:p w14:paraId="219F2B3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isolation".  Draft [I-D.gdmb-netslices-intro-and-ps] defines</w:t>
      </w:r>
    </w:p>
    <w:p w14:paraId="724A48B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slicing in a broad context and suggests related problems and</w:t>
      </w:r>
    </w:p>
    <w:p w14:paraId="26D40C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work areas.  Other organizations like Next Generation Mobile Networks</w:t>
      </w:r>
    </w:p>
    <w:p w14:paraId="2FE37A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(NGMN) [Network-Slicing-Concept] and ITU-T FG IMT-2020</w:t>
      </w:r>
    </w:p>
    <w:p w14:paraId="44F0B8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[FG-IMT2020-Gaps] also present their separate definitions of NS.  To</w:t>
      </w:r>
    </w:p>
    <w:p w14:paraId="61DD73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maximize resource utilization and minimize infrastructure cost,</w:t>
      </w:r>
    </w:p>
    <w:p w14:paraId="07A398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services will need to operate over a shared network infrastructure,</w:t>
      </w:r>
    </w:p>
    <w:p w14:paraId="2A1CC6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as against the traditional monolithic model operated either as</w:t>
      </w:r>
    </w:p>
    <w:p w14:paraId="2D0566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dedicated network or as an overlay.  Service operators can utilize or</w:t>
      </w:r>
    </w:p>
    <w:p w14:paraId="434667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benefit from Network Slicing through multi-tenancy, enabling</w:t>
      </w:r>
    </w:p>
    <w:p w14:paraId="7EEB17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different customized network infrastructures for different group of</w:t>
      </w:r>
    </w:p>
    <w:p w14:paraId="1BFB71B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services across different network segments and operating them</w:t>
      </w:r>
    </w:p>
    <w:p w14:paraId="1846B6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independently.  Moreover, NS should also guarantee the isolation</w:t>
      </w:r>
    </w:p>
    <w:p w14:paraId="6BE6567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between different network slices both from resource and security</w:t>
      </w:r>
    </w:p>
    <w:p w14:paraId="7E8FA4D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perspective.  That is, the operation of the data packets traversing</w:t>
      </w:r>
    </w:p>
    <w:p w14:paraId="67B399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one network slice must not adversely affect the service operation in</w:t>
      </w:r>
    </w:p>
    <w:p w14:paraId="70261B5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other network slices sharing the same underlying packet network.</w:t>
      </w:r>
    </w:p>
    <w:p w14:paraId="00F4334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This document describes use cases, where service operators can</w:t>
      </w:r>
    </w:p>
    <w:p w14:paraId="335ED2E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utilize or benefit from Network Slicing through multi-tenancy,</w:t>
      </w:r>
    </w:p>
    <w:p w14:paraId="57CE9C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enabling different customized infrastructures for different group of</w:t>
      </w:r>
    </w:p>
    <w:p w14:paraId="2C4A33A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services across different network segments and operating them</w:t>
      </w:r>
    </w:p>
    <w:p w14:paraId="35ACE3A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independently.  Although 5G will drive NS based deployments, the</w:t>
      </w:r>
    </w:p>
    <w:p w14:paraId="44A6C19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scope of the document is not limited to 5G; it covers example</w:t>
      </w:r>
    </w:p>
    <w:p w14:paraId="4C5E30C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scenarios specified from 5G vision as well as generalized scenarios</w:t>
      </w:r>
    </w:p>
    <w:p w14:paraId="5481F11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that can be applied to existing infrastructures.</w:t>
      </w:r>
    </w:p>
    <w:p w14:paraId="180C204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43E505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1.1.  Requirements Language</w:t>
      </w:r>
    </w:p>
    <w:p w14:paraId="059C83E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07C0E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key words "MUST", "MUST NOT", "REQUIRED", "SHALL", "SHALL NOT",</w:t>
      </w:r>
    </w:p>
    <w:p w14:paraId="124AF4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"SHOULD", "SHOULD NOT", "RECOMMENDED", "MAY", and "OPTIONAL" in this</w:t>
      </w:r>
    </w:p>
    <w:p w14:paraId="60868E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document are to be interpreted as described in RFC 2119.</w:t>
      </w:r>
    </w:p>
    <w:p w14:paraId="2525405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Additionally, the key words "MIGHT", "COULD", "MAY WISH TO", "WOULD</w:t>
      </w:r>
    </w:p>
    <w:p w14:paraId="2121E5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PROBABLY", "SHOULD CONSIDER", and "MUST (BUT WE KNOW YOU WON'T)" in</w:t>
      </w:r>
    </w:p>
    <w:p w14:paraId="2C7BC8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this document are to interpreted as described in RFC 6919.</w:t>
      </w:r>
    </w:p>
    <w:p w14:paraId="23C3894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F757628" w14:textId="09FED375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1.2.  </w:t>
      </w:r>
      <w:ins w:id="7" w:author="Alex Galis" w:date="2017-05-20T21:44:00Z">
        <w:r w:rsidR="002D37A7">
          <w:rPr>
            <w:rFonts w:ascii="Courier New" w:hAnsi="Courier New" w:cs="Courier New"/>
            <w:sz w:val="22"/>
            <w:szCs w:val="22"/>
          </w:rPr>
          <w:t xml:space="preserve">Acronysms and </w:t>
        </w:r>
      </w:ins>
      <w:del w:id="8" w:author="Alex Galis" w:date="2017-05-20T21:44:00Z">
        <w:r w:rsidRPr="00912D57" w:rsidDel="002D37A7">
          <w:rPr>
            <w:rFonts w:ascii="Courier New" w:hAnsi="Courier New" w:cs="Courier New"/>
            <w:sz w:val="22"/>
            <w:szCs w:val="22"/>
          </w:rPr>
          <w:delText>Terminology</w:delText>
        </w:r>
      </w:del>
      <w:ins w:id="9" w:author="Alex Galis" w:date="2017-05-20T21:44:00Z">
        <w:r w:rsidR="002D37A7">
          <w:rPr>
            <w:rFonts w:ascii="Courier New" w:hAnsi="Courier New" w:cs="Courier New"/>
            <w:sz w:val="22"/>
            <w:szCs w:val="22"/>
          </w:rPr>
          <w:t>Abbreviations</w:t>
        </w:r>
      </w:ins>
    </w:p>
    <w:p w14:paraId="7842937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D1FA87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NS: Network Slcinig.  This acronym will be used as short-form for</w:t>
      </w:r>
    </w:p>
    <w:p w14:paraId="328E1F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network slicing all across the document.</w:t>
      </w:r>
    </w:p>
    <w:p w14:paraId="115804F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8C3614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CSP: Communication Service provider.</w:t>
      </w:r>
    </w:p>
    <w:p w14:paraId="7A78C48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6193F8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CPE: Customer premise equiment.  It is a device of set of devices</w:t>
      </w:r>
    </w:p>
    <w:p w14:paraId="11A7AE1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managed by CSP to provide remote connectivity functions.</w:t>
      </w:r>
    </w:p>
    <w:p w14:paraId="68CF304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F7AFD6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SD-WAN controller: A software defined WAN controller, a network</w:t>
      </w:r>
    </w:p>
    <w:p w14:paraId="5C5890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service function that manages connectivity across multiple sites</w:t>
      </w:r>
    </w:p>
    <w:p w14:paraId="4C9E9D9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via on-site CPEs.</w:t>
      </w:r>
    </w:p>
    <w:p w14:paraId="7C1105B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41454F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mMTC: Massive Machine Type Communications.</w:t>
      </w:r>
    </w:p>
    <w:p w14:paraId="0B0C06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74F4DB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uRLLC: Ultra-Reliable and Low Latency Communication</w:t>
      </w:r>
    </w:p>
    <w:p w14:paraId="68667C1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EB45BA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V2X (Vehicle-to-everything): Is a communication of information</w:t>
      </w:r>
    </w:p>
    <w:p w14:paraId="282DA7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from a vehicle to any other entity that may be a user end-device,</w:t>
      </w:r>
    </w:p>
    <w:p w14:paraId="7A92217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network element or application end point.</w:t>
      </w:r>
    </w:p>
    <w:p w14:paraId="531BF2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23CCC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RAN: Radio Access Network</w:t>
      </w:r>
    </w:p>
    <w:p w14:paraId="217B44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0F3060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ITS (Intelligent Transportation Systems): Considered as an aspect</w:t>
      </w:r>
    </w:p>
    <w:p w14:paraId="563C18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of how using Internet of Things resource like road sensors can</w:t>
      </w:r>
    </w:p>
    <w:p w14:paraId="5A77A4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creates a smart transport network.  The network provides services</w:t>
      </w:r>
    </w:p>
    <w:p w14:paraId="3AFDFA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relating to transport and traffic management systems through flow</w:t>
      </w:r>
    </w:p>
    <w:p w14:paraId="3C89608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of information between sensors, smart devices and humans.</w:t>
      </w:r>
    </w:p>
    <w:p w14:paraId="7D481D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28DE8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Over-the-top (OTT): A service, e.g., content delivery using a CDN</w:t>
      </w:r>
    </w:p>
    <w:p w14:paraId="2917FD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or a social networking service, operated by a different service</w:t>
      </w:r>
    </w:p>
    <w:p w14:paraId="1860DBB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providers to which the users of the NSP service are attached to,</w:t>
      </w:r>
    </w:p>
    <w:p w14:paraId="56D9D5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and to whom it serves as a communication (or bit pipe) provider</w:t>
      </w:r>
    </w:p>
    <w:p w14:paraId="7DCDFC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26EECB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Industry vertical: A collection of services or tools specific to</w:t>
      </w:r>
    </w:p>
    <w:p w14:paraId="547B35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an industry, trade or market sector. also, referred to as Service</w:t>
      </w:r>
    </w:p>
    <w:p w14:paraId="15BEF70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Verticals in this document.</w:t>
      </w:r>
    </w:p>
    <w:p w14:paraId="5A18082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6FECCD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TETRA: Terrestrial trunked radio is a digital trunked mobile radio</w:t>
      </w:r>
    </w:p>
    <w:p w14:paraId="58051EC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standard to meet needs of public safety, transportation and</w:t>
      </w:r>
    </w:p>
    <w:p w14:paraId="577BC8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utilities like organizations.</w:t>
      </w:r>
    </w:p>
    <w:p w14:paraId="42CFBBF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66AE85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2.  Network customization for diverse services</w:t>
      </w:r>
    </w:p>
    <w:p w14:paraId="3E613EB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3B06AF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2.1.  Overview</w:t>
      </w:r>
    </w:p>
    <w:p w14:paraId="120385A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C2C2D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[Note: To discuss diverse set of service attributes] Often services</w:t>
      </w:r>
    </w:p>
    <w:p w14:paraId="35E5867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specify a broader resource requirements to offer desired QoE to it</w:t>
      </w:r>
    </w:p>
    <w:p w14:paraId="41641BC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consumers ,while the underlying infrastructure is generally best-</w:t>
      </w:r>
    </w:p>
    <w:p w14:paraId="388B9D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effort.  Traditionally, basic service guarantees (is this with</w:t>
      </w:r>
    </w:p>
    <w:p w14:paraId="5F33A33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reference to the best effort point earlier ?)are associated with</w:t>
      </w:r>
    </w:p>
    <w:p w14:paraId="5B0A3C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 attributes such as: * Throughput * Packet loss * Latency *</w:t>
      </w:r>
    </w:p>
    <w:p w14:paraId="32B9C6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Bandwidth/Burst or other bit rates.  * Security In addition,</w:t>
      </w:r>
    </w:p>
    <w:p w14:paraId="1BEDB32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other attributes as mentioned below are embedded into the</w:t>
      </w:r>
    </w:p>
    <w:p w14:paraId="08FEF87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infrastructure to improve over all quality of experience</w:t>
      </w:r>
    </w:p>
    <w:p w14:paraId="388F05D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1E0A2D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Redundancy</w:t>
      </w:r>
    </w:p>
    <w:p w14:paraId="01D3C46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421B8D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Reliability</w:t>
      </w:r>
    </w:p>
    <w:p w14:paraId="0CBE11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2B6934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Authentication (this should be part of security ?)</w:t>
      </w:r>
    </w:p>
    <w:p w14:paraId="613C92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BD61A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More recently, other service attributes have become significant such</w:t>
      </w:r>
    </w:p>
    <w:p w14:paraId="0FB14F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as * Continuity during mobility * Purpose-built network functions.  *</w:t>
      </w:r>
    </w:p>
    <w:p w14:paraId="203CA91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Opportunistic service placement</w:t>
      </w:r>
    </w:p>
    <w:p w14:paraId="522EFEC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FF170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It should be possible for the providers of any service to</w:t>
      </w:r>
    </w:p>
    <w:p w14:paraId="1C7FB9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continuously evolve, adapt, and differentiate themselves through</w:t>
      </w:r>
    </w:p>
    <w:p w14:paraId="6AFACEC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purpose-built infrastructures with minimal impact on network</w:t>
      </w:r>
    </w:p>
    <w:p w14:paraId="32DBFCF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deployment and operations.  The motivation behind Network slicing</w:t>
      </w:r>
    </w:p>
    <w:p w14:paraId="3C83703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paradigm is exactly that . By creating logically partitioned network</w:t>
      </w:r>
    </w:p>
    <w:p w14:paraId="1974861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infrastructures, isolated platforms for various industry verticals</w:t>
      </w:r>
    </w:p>
    <w:p w14:paraId="2649A66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can be provided.  NS is envisioned to enable new service deployments</w:t>
      </w:r>
    </w:p>
    <w:p w14:paraId="7280B8A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without having to build new network infrastructures or causing</w:t>
      </w:r>
    </w:p>
    <w:p w14:paraId="4F3870E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disruptions to other already deployed services in the network.  In</w:t>
      </w:r>
    </w:p>
    <w:p w14:paraId="434F20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regards to NS, there are two primary characteristics, a) Strict</w:t>
      </w:r>
    </w:p>
    <w:p w14:paraId="4DA2D5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demand for network resource , b) Network Customization.</w:t>
      </w:r>
    </w:p>
    <w:p w14:paraId="7ADF4E2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3C74A4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2.2.  Strict Resource Demand Concept</w:t>
      </w:r>
    </w:p>
    <w:p w14:paraId="6F793A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8B95C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Several services are sensitive to response times and/or amount of</w:t>
      </w:r>
    </w:p>
    <w:p w14:paraId="1A126BE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bandwidth, e.g. realtime interactive multimedia, high bandwidth video</w:t>
      </w:r>
    </w:p>
    <w:p w14:paraId="4FC1C41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feed or remote access to an enterprise network . Failure to meet</w:t>
      </w:r>
    </w:p>
    <w:p w14:paraId="578DBF3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these criteria leads to service degradation.  Moreover, newer</w:t>
      </w:r>
    </w:p>
    <w:p w14:paraId="73EE69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scenarios from different industries are evolving due to these factors</w:t>
      </w:r>
    </w:p>
    <w:p w14:paraId="1C4560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- a) everything connected, b) technological advancements in sensors,</w:t>
      </w:r>
    </w:p>
    <w:p w14:paraId="2C96CC0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IoT, robotics and multi-media, c) innovations in social network</w:t>
      </w:r>
    </w:p>
    <w:p w14:paraId="301E269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interactions (including both human-human or human-machine).  These</w:t>
      </w:r>
    </w:p>
    <w:p w14:paraId="0FBA9CD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may impose even stricter and more specific set of resource and</w:t>
      </w:r>
    </w:p>
    <w:p w14:paraId="051E8F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connectivity requirements on per service basis.  The challenge lies</w:t>
      </w:r>
    </w:p>
    <w:p w14:paraId="006129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utilizing common network infrastructure and judiciously allocating</w:t>
      </w:r>
    </w:p>
    <w:p w14:paraId="2A8005E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available infrastructure resources.</w:t>
      </w:r>
    </w:p>
    <w:p w14:paraId="0C705D8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DC17C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2.3.  Network Customization Concept</w:t>
      </w:r>
    </w:p>
    <w:p w14:paraId="12DDC67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113EF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slicing is enabled through customization.  Customization</w:t>
      </w:r>
    </w:p>
    <w:p w14:paraId="54D49F1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gives control to the operator (of a slice) to create, provision,</w:t>
      </w:r>
    </w:p>
    <w:p w14:paraId="7BE7BF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change and network resources to suit their service demands.  It</w:t>
      </w:r>
    </w:p>
    <w:p w14:paraId="04B7ABC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requires ability to decompose resources from an underlying network</w:t>
      </w:r>
    </w:p>
    <w:p w14:paraId="15465AF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infrastructure and logically aggregate them as part of a slice.</w:t>
      </w:r>
    </w:p>
    <w:p w14:paraId="471DB0B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These customizations are not only in the context of the network</w:t>
      </w:r>
    </w:p>
    <w:p w14:paraId="591152A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 but also include placement and logical connection of the</w:t>
      </w:r>
    </w:p>
    <w:p w14:paraId="089C48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functions based on the service requirements.</w:t>
      </w:r>
    </w:p>
    <w:p w14:paraId="6E9917E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237C7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2.4.  Scope of use cases</w:t>
      </w:r>
    </w:p>
    <w:p w14:paraId="30FAA74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AF0014D" w14:textId="16BDEDF2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</w:t>
      </w:r>
      <w:del w:id="10" w:author="Alex Galis" w:date="2017-05-20T21:45:00Z">
        <w:r w:rsidRPr="00912D57" w:rsidDel="001A5040">
          <w:rPr>
            <w:rFonts w:ascii="Courier New" w:hAnsi="Courier New" w:cs="Courier New"/>
            <w:sz w:val="22"/>
            <w:szCs w:val="22"/>
          </w:rPr>
          <w:delText xml:space="preserve">Network </w:delText>
        </w:r>
      </w:del>
      <w:ins w:id="11" w:author="Alex Galis" w:date="2017-05-20T21:45:00Z">
        <w:r w:rsidR="001A5040">
          <w:rPr>
            <w:rFonts w:ascii="Courier New" w:hAnsi="Courier New" w:cs="Courier New"/>
            <w:sz w:val="22"/>
            <w:szCs w:val="22"/>
          </w:rPr>
          <w:t>Resource</w:t>
        </w:r>
        <w:r w:rsidR="001A5040" w:rsidRPr="00912D57">
          <w:rPr>
            <w:rFonts w:ascii="Courier New" w:hAnsi="Courier New" w:cs="Courier New"/>
            <w:sz w:val="22"/>
            <w:szCs w:val="22"/>
          </w:rPr>
          <w:t xml:space="preserve"> </w:t>
        </w:r>
      </w:ins>
      <w:r w:rsidRPr="00912D57">
        <w:rPr>
          <w:rFonts w:ascii="Courier New" w:hAnsi="Courier New" w:cs="Courier New"/>
          <w:sz w:val="22"/>
          <w:szCs w:val="22"/>
        </w:rPr>
        <w:t>slicing is defined as to logically partition network</w:t>
      </w:r>
    </w:p>
    <w:p w14:paraId="046E9B6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 among multiple users, allowing multiple sub-networks to</w:t>
      </w:r>
    </w:p>
    <w:p w14:paraId="224D5D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exist simultaneously (planetlab - &lt;https://www.planet-lab.org/&gt;).</w:t>
      </w:r>
    </w:p>
    <w:p w14:paraId="3D8D1A37" w14:textId="77777777" w:rsidR="00F2519F" w:rsidRDefault="00912D57" w:rsidP="00912D57">
      <w:pPr>
        <w:rPr>
          <w:ins w:id="12" w:author="Alex Galis" w:date="2017-05-20T22:09:00Z"/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</w:t>
      </w:r>
      <w:ins w:id="13" w:author="Alex Galis" w:date="2017-05-20T22:06:00Z">
        <w:r w:rsidR="00F2519F">
          <w:rPr>
            <w:rFonts w:ascii="Courier New" w:hAnsi="Courier New" w:cs="Courier New"/>
            <w:sz w:val="22"/>
            <w:szCs w:val="22"/>
          </w:rPr>
          <w:t>Network slic</w:t>
        </w:r>
      </w:ins>
      <w:ins w:id="14" w:author="Alex Galis" w:date="2017-05-20T22:09:00Z">
        <w:r w:rsidR="00F2519F">
          <w:rPr>
            <w:rFonts w:ascii="Courier New" w:hAnsi="Courier New" w:cs="Courier New"/>
            <w:sz w:val="22"/>
            <w:szCs w:val="22"/>
          </w:rPr>
          <w:t>e is a managed group of network</w:t>
        </w:r>
      </w:ins>
      <w:ins w:id="15" w:author="Alex Galis" w:date="2017-05-20T22:06:00Z">
        <w:r w:rsidR="00F2519F">
          <w:rPr>
            <w:rFonts w:ascii="Courier New" w:hAnsi="Courier New" w:cs="Courier New"/>
            <w:sz w:val="22"/>
            <w:szCs w:val="22"/>
          </w:rPr>
          <w:t xml:space="preserve"> resources, network functions</w:t>
        </w:r>
      </w:ins>
    </w:p>
    <w:p w14:paraId="0D1318C0" w14:textId="57293D66" w:rsidR="00912D57" w:rsidRPr="00912D57" w:rsidDel="00FA7ECD" w:rsidRDefault="00F2519F" w:rsidP="00912D57">
      <w:pPr>
        <w:rPr>
          <w:del w:id="16" w:author="Alex Galis" w:date="2017-05-20T22:10:00Z"/>
          <w:rFonts w:ascii="Courier New" w:hAnsi="Courier New" w:cs="Courier New"/>
          <w:sz w:val="22"/>
          <w:szCs w:val="22"/>
        </w:rPr>
      </w:pPr>
      <w:ins w:id="17" w:author="Alex Galis" w:date="2017-05-20T22:09:00Z">
        <w:r>
          <w:rPr>
            <w:rFonts w:ascii="Courier New" w:hAnsi="Courier New" w:cs="Courier New"/>
            <w:sz w:val="22"/>
            <w:szCs w:val="22"/>
          </w:rPr>
          <w:t xml:space="preserve">  </w:t>
        </w:r>
      </w:ins>
      <w:ins w:id="18" w:author="Alex Galis" w:date="2017-05-20T22:07:00Z">
        <w:r>
          <w:rPr>
            <w:rFonts w:ascii="Courier New" w:hAnsi="Courier New" w:cs="Courier New"/>
            <w:sz w:val="22"/>
            <w:szCs w:val="22"/>
          </w:rPr>
          <w:t xml:space="preserve"> and service </w:t>
        </w:r>
      </w:ins>
      <w:ins w:id="19" w:author="Alex Galis" w:date="2017-05-20T22:09:00Z">
        <w:r>
          <w:rPr>
            <w:rFonts w:ascii="Courier New" w:hAnsi="Courier New" w:cs="Courier New"/>
            <w:sz w:val="22"/>
            <w:szCs w:val="22"/>
          </w:rPr>
          <w:t>instances</w:t>
        </w:r>
      </w:ins>
      <w:ins w:id="20" w:author="Alex Galis" w:date="2017-05-20T22:07:00Z">
        <w:r>
          <w:rPr>
            <w:rFonts w:ascii="Courier New" w:hAnsi="Courier New" w:cs="Courier New"/>
            <w:sz w:val="22"/>
            <w:szCs w:val="22"/>
          </w:rPr>
          <w:t xml:space="preserve">. </w:t>
        </w:r>
      </w:ins>
      <w:r w:rsidR="00912D57" w:rsidRPr="00912D57">
        <w:rPr>
          <w:rFonts w:ascii="Courier New" w:hAnsi="Courier New" w:cs="Courier New"/>
          <w:sz w:val="22"/>
          <w:szCs w:val="22"/>
        </w:rPr>
        <w:t xml:space="preserve">While writing use cases following were considered </w:t>
      </w:r>
      <w:del w:id="21" w:author="Alex Galis" w:date="2017-05-20T22:10:00Z">
        <w:r w:rsidR="00912D57" w:rsidRPr="00912D57" w:rsidDel="00FA7ECD">
          <w:rPr>
            <w:rFonts w:ascii="Courier New" w:hAnsi="Courier New" w:cs="Courier New"/>
            <w:sz w:val="22"/>
            <w:szCs w:val="22"/>
          </w:rPr>
          <w:delText xml:space="preserve">- </w:delText>
        </w:r>
      </w:del>
      <w:r w:rsidR="00912D57" w:rsidRPr="00912D57">
        <w:rPr>
          <w:rFonts w:ascii="Courier New" w:hAnsi="Courier New" w:cs="Courier New"/>
          <w:sz w:val="22"/>
          <w:szCs w:val="22"/>
        </w:rPr>
        <w:t>o A Network</w:t>
      </w:r>
      <w:ins w:id="22" w:author="Alex Galis" w:date="2017-05-20T22:10:00Z">
        <w:r w:rsidR="00FA7ECD">
          <w:rPr>
            <w:rFonts w:ascii="Courier New" w:hAnsi="Courier New" w:cs="Courier New"/>
            <w:sz w:val="22"/>
            <w:szCs w:val="22"/>
          </w:rPr>
          <w:t xml:space="preserve"> </w:t>
        </w:r>
      </w:ins>
    </w:p>
    <w:p w14:paraId="30A92A7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del w:id="23" w:author="Alex Galis" w:date="2017-05-20T22:10:00Z">
        <w:r w:rsidRPr="00912D57" w:rsidDel="00FA7ECD">
          <w:rPr>
            <w:rFonts w:ascii="Courier New" w:hAnsi="Courier New" w:cs="Courier New"/>
            <w:sz w:val="22"/>
            <w:szCs w:val="22"/>
          </w:rPr>
          <w:delText xml:space="preserve">   </w:delText>
        </w:r>
      </w:del>
      <w:r w:rsidRPr="00912D57">
        <w:rPr>
          <w:rFonts w:ascii="Courier New" w:hAnsi="Courier New" w:cs="Courier New"/>
          <w:sz w:val="22"/>
          <w:szCs w:val="22"/>
        </w:rPr>
        <w:t>Slicing aware infrastructure allows operators to use part of the</w:t>
      </w:r>
    </w:p>
    <w:p w14:paraId="64CF9B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resources to meet stringent resource requirement as in</w:t>
      </w:r>
    </w:p>
    <w:p w14:paraId="0B88CB4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Section 2.2 or exploit dynamic customizations as described in [#ns-</w:t>
      </w:r>
    </w:p>
    <w:p w14:paraId="19EA4F7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customization].  Finally, there will be scenarios that require both</w:t>
      </w:r>
    </w:p>
    <w:p w14:paraId="631914D7" w14:textId="77777777" w:rsidR="00FA7ECD" w:rsidRDefault="00912D57" w:rsidP="00912D57">
      <w:pPr>
        <w:rPr>
          <w:ins w:id="24" w:author="Alex Galis" w:date="2017-05-20T22:10:00Z"/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customization and strict resource requirements.  </w:t>
      </w:r>
    </w:p>
    <w:p w14:paraId="4CF81DD7" w14:textId="64255ABA" w:rsidR="00912D57" w:rsidRPr="00912D57" w:rsidDel="00FA7ECD" w:rsidRDefault="00912D57" w:rsidP="00912D57">
      <w:pPr>
        <w:rPr>
          <w:del w:id="25" w:author="Alex Galis" w:date="2017-05-20T22:10:00Z"/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o The document</w:t>
      </w:r>
      <w:ins w:id="26" w:author="Alex Galis" w:date="2017-05-20T22:10:00Z">
        <w:r w:rsidR="00FA7ECD">
          <w:rPr>
            <w:rFonts w:ascii="Courier New" w:hAnsi="Courier New" w:cs="Courier New"/>
            <w:sz w:val="22"/>
            <w:szCs w:val="22"/>
          </w:rPr>
          <w:t xml:space="preserve"> </w:t>
        </w:r>
      </w:ins>
    </w:p>
    <w:p w14:paraId="44F7A738" w14:textId="77777777" w:rsidR="00FA7ECD" w:rsidRDefault="00912D57" w:rsidP="00912D57">
      <w:pPr>
        <w:rPr>
          <w:ins w:id="27" w:author="Alex Galis" w:date="2017-05-20T22:10:00Z"/>
          <w:rFonts w:ascii="Courier New" w:hAnsi="Courier New" w:cs="Courier New"/>
          <w:sz w:val="22"/>
          <w:szCs w:val="22"/>
        </w:rPr>
      </w:pPr>
      <w:del w:id="28" w:author="Alex Galis" w:date="2017-05-20T22:10:00Z">
        <w:r w:rsidRPr="00912D57" w:rsidDel="00FA7ECD">
          <w:rPr>
            <w:rFonts w:ascii="Courier New" w:hAnsi="Courier New" w:cs="Courier New"/>
            <w:sz w:val="22"/>
            <w:szCs w:val="22"/>
          </w:rPr>
          <w:delText xml:space="preserve">   </w:delText>
        </w:r>
      </w:del>
      <w:r w:rsidRPr="00912D57">
        <w:rPr>
          <w:rFonts w:ascii="Courier New" w:hAnsi="Courier New" w:cs="Courier New"/>
          <w:sz w:val="22"/>
          <w:szCs w:val="22"/>
        </w:rPr>
        <w:t>doesn't specify whether a network slice consists of a single</w:t>
      </w:r>
    </w:p>
    <w:p w14:paraId="659D9A1E" w14:textId="315D237C" w:rsidR="00912D57" w:rsidRPr="00912D57" w:rsidDel="00FA7ECD" w:rsidRDefault="00912D57" w:rsidP="00912D57">
      <w:pPr>
        <w:rPr>
          <w:del w:id="29" w:author="Alex Galis" w:date="2017-05-20T22:10:00Z"/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</w:t>
      </w:r>
      <w:ins w:id="30" w:author="Alex Galis" w:date="2017-05-20T22:10:00Z">
        <w:r w:rsidR="00FA7ECD">
          <w:rPr>
            <w:rFonts w:ascii="Courier New" w:hAnsi="Courier New" w:cs="Courier New"/>
            <w:sz w:val="22"/>
            <w:szCs w:val="22"/>
          </w:rPr>
          <w:t xml:space="preserve">  </w:t>
        </w:r>
      </w:ins>
      <w:r w:rsidRPr="00912D57">
        <w:rPr>
          <w:rFonts w:ascii="Courier New" w:hAnsi="Courier New" w:cs="Courier New"/>
          <w:sz w:val="22"/>
          <w:szCs w:val="22"/>
        </w:rPr>
        <w:t>or</w:t>
      </w:r>
      <w:ins w:id="31" w:author="Alex Galis" w:date="2017-05-20T22:10:00Z">
        <w:r w:rsidR="00FA7ECD">
          <w:rPr>
            <w:rFonts w:ascii="Courier New" w:hAnsi="Courier New" w:cs="Courier New"/>
            <w:sz w:val="22"/>
            <w:szCs w:val="22"/>
          </w:rPr>
          <w:t xml:space="preserve"> </w:t>
        </w:r>
      </w:ins>
    </w:p>
    <w:p w14:paraId="6A2E690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del w:id="32" w:author="Alex Galis" w:date="2017-05-20T22:10:00Z">
        <w:r w:rsidRPr="00912D57" w:rsidDel="00FA7ECD">
          <w:rPr>
            <w:rFonts w:ascii="Courier New" w:hAnsi="Courier New" w:cs="Courier New"/>
            <w:sz w:val="22"/>
            <w:szCs w:val="22"/>
          </w:rPr>
          <w:delText xml:space="preserve">   </w:delText>
        </w:r>
      </w:del>
      <w:r w:rsidRPr="00912D57">
        <w:rPr>
          <w:rFonts w:ascii="Courier New" w:hAnsi="Courier New" w:cs="Courier New"/>
          <w:sz w:val="22"/>
          <w:szCs w:val="22"/>
        </w:rPr>
        <w:t>multiple service(s).  At the simplest level one service may</w:t>
      </w:r>
    </w:p>
    <w:p w14:paraId="117F52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correspond to a slice, however, it is possible that many services may</w:t>
      </w:r>
    </w:p>
    <w:p w14:paraId="5C7CE0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become part of the same slice for the purpose of isolated data or</w:t>
      </w:r>
    </w:p>
    <w:p w14:paraId="3DADEB3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context sharing.  o Use cases below are discussed from 2 perspectives</w:t>
      </w:r>
    </w:p>
    <w:p w14:paraId="54253F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- a.  Newer scenarios: that should absolutely meet strict resource</w:t>
      </w:r>
    </w:p>
    <w:p w14:paraId="33F1882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requirements, as if they use a dedicated infrastructure.  The example</w:t>
      </w:r>
    </w:p>
    <w:p w14:paraId="5402231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use cases are categorized in Section 5.</w:t>
      </w:r>
    </w:p>
    <w:p w14:paraId="710986D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586E3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Use cases for each use case the answers to the following questions: o</w:t>
      </w:r>
    </w:p>
    <w:p w14:paraId="72D6BB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What is the use case? o How is it addressed today? o How would you</w:t>
      </w:r>
    </w:p>
    <w:p w14:paraId="32D4AFB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like it to be addressed in the future? o What do you want the IETF to</w:t>
      </w:r>
    </w:p>
    <w:p w14:paraId="246595E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deliver?</w:t>
      </w:r>
    </w:p>
    <w:p w14:paraId="6833E4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9DF72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3.  A Generalized Network Slice as a Service</w:t>
      </w:r>
    </w:p>
    <w:p w14:paraId="7C3E93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7B5908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TODO (Liang): Add generalized NS-aaS</w:t>
      </w:r>
    </w:p>
    <w:p w14:paraId="5B7726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0136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3.1.  Virtualized Customer Premise Equipment</w:t>
      </w:r>
    </w:p>
    <w:p w14:paraId="1A85CA3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9AC0F2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3.1.1.  Traditional CPEs</w:t>
      </w:r>
    </w:p>
    <w:p w14:paraId="78CE1D3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6439C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CPE is any service provider equipment located at customer premises.</w:t>
      </w:r>
    </w:p>
    <w:p w14:paraId="3AE510F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IT may be either a layer-2 or a layer-3 device (the routing gateway)</w:t>
      </w:r>
    </w:p>
    <w:p w14:paraId="00C8AF4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performing different network functions depending on the access</w:t>
      </w:r>
    </w:p>
    <w:p w14:paraId="2DF9A8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technology (DSL modem, PON modem, etc.).  Any services provided such</w:t>
      </w:r>
    </w:p>
    <w:p w14:paraId="5DCB21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as Internet access, IPTV, VoIP, etc. or network functions for</w:t>
      </w:r>
    </w:p>
    <w:p w14:paraId="54E3EF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example, local NAT, local DHCP, IGMP proxy-routing, PPP sessions,</w:t>
      </w:r>
    </w:p>
    <w:p w14:paraId="476C569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routing, etc. are also part of CPE.  The installation of different on</w:t>
      </w:r>
    </w:p>
    <w:p w14:paraId="2241CE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premise devices, entails a high cost for service providers in terms</w:t>
      </w:r>
    </w:p>
    <w:p w14:paraId="518F2B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 both initial installation and operational support, since they are</w:t>
      </w:r>
    </w:p>
    <w:p w14:paraId="7C764C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typically responsible for the end-to-end service.</w:t>
      </w:r>
    </w:p>
    <w:p w14:paraId="616F4C6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D37D3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D7760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+-----+      campus</w:t>
      </w:r>
    </w:p>
    <w:p w14:paraId="07B921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|----| CPEx | -----[     ]</w:t>
      </w:r>
    </w:p>
    <w:p w14:paraId="6458A1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|    +-----+</w:t>
      </w:r>
    </w:p>
    <w:p w14:paraId="372927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-----        Broadband |    +-----+      branch</w:t>
      </w:r>
    </w:p>
    <w:p w14:paraId="40ECB15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(     ) ----------------|---&gt;| CPEy |------[     ]</w:t>
      </w:r>
    </w:p>
    <w:p w14:paraId="535D44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( CSP  )           MPLS |    +-----+</w:t>
      </w:r>
    </w:p>
    <w:p w14:paraId="3C2A39E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(____)            access|    +------+      main site</w:t>
      </w:r>
    </w:p>
    <w:p w14:paraId="3AFB10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|---&gt;| CPEz |----- [     ]</w:t>
      </w:r>
    </w:p>
    <w:p w14:paraId="4CC54A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+------+</w:t>
      </w:r>
    </w:p>
    <w:p w14:paraId="47B611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EC4EB5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Figure 1: Traditional CPE architecture</w:t>
      </w:r>
    </w:p>
    <w:p w14:paraId="53841D5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E65DB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Traditional CPE deployments are shown in figure Figure 1.  These are</w:t>
      </w:r>
    </w:p>
    <w:p w14:paraId="748FBE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 provider network functions installed on customer site to</w:t>
      </w:r>
    </w:p>
    <w:p w14:paraId="497CFE9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provide above mentioned functionalities along with remote site</w:t>
      </w:r>
    </w:p>
    <w:p w14:paraId="5B4050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connectivity.  CSP is responsible for management and administration</w:t>
      </w:r>
    </w:p>
    <w:p w14:paraId="4D53C68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 connections and state with proper policy, bandwidth, security and</w:t>
      </w:r>
    </w:p>
    <w:p w14:paraId="21F4C92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QoS requirements.</w:t>
      </w:r>
    </w:p>
    <w:p w14:paraId="46D553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0F425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3.1.2.  Trends in CPE infrastructure</w:t>
      </w:r>
    </w:p>
    <w:p w14:paraId="313CD28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65A19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virtualized CPE architecture moves several network functions from</w:t>
      </w:r>
    </w:p>
    <w:p w14:paraId="26F42E2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on premise to the service provider network to facilitate provisioning</w:t>
      </w:r>
    </w:p>
    <w:p w14:paraId="009C452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 new services to customers based on a lean CPE functions on</w:t>
      </w:r>
    </w:p>
    <w:p w14:paraId="0615F8B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premises such as minimizing number of network functions on customer</w:t>
      </w:r>
    </w:p>
    <w:p w14:paraId="13F288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premises, perhaps only layer-2 visibility among them with no need for</w:t>
      </w:r>
    </w:p>
    <w:p w14:paraId="5A748D9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routing gateways in the home network is suppressed.  Several routing,</w:t>
      </w:r>
    </w:p>
    <w:p w14:paraId="4469221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NAT, firewall capabilities may be performed in the service provider's</w:t>
      </w:r>
    </w:p>
    <w:p w14:paraId="104D5E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cloud.  A customer's site is highly simplified with vCPE solution,</w:t>
      </w:r>
    </w:p>
    <w:p w14:paraId="033A39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perhaps requiring only access level connectivity on premise and</w:t>
      </w:r>
    </w:p>
    <w:p w14:paraId="6BACC2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moving other network functions to ISP's cloud.</w:t>
      </w:r>
    </w:p>
    <w:p w14:paraId="5DA7F9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01573D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|-----------------------|</w:t>
      </w:r>
    </w:p>
    <w:p w14:paraId="220AEF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            +------+ |------------------+-------+       campus</w:t>
      </w:r>
    </w:p>
    <w:p w14:paraId="189C8C5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         |--|      | |                  | vCPEx | -----[     ]</w:t>
      </w:r>
    </w:p>
    <w:p w14:paraId="48C1B00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         |  |      | |------------------+-------+</w:t>
      </w:r>
    </w:p>
    <w:p w14:paraId="498B4AD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         |  |      | | &lt;====Broadband ==&gt;</w:t>
      </w:r>
    </w:p>
    <w:p w14:paraId="7FC2364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|    -----  |  | vCPE | | ------------------+-------+       branch</w:t>
      </w:r>
    </w:p>
    <w:p w14:paraId="58AA03E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(      ) |-&gt;|      | |                   | vCPEy |------[     ]</w:t>
      </w:r>
    </w:p>
    <w:p w14:paraId="0D64D6B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(   CSP  )|  |      | |-------------------+-------+</w:t>
      </w:r>
    </w:p>
    <w:p w14:paraId="708CFD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(_____)  |  |      | |&lt;====  MPLS/4G. ==&gt;</w:t>
      </w:r>
    </w:p>
    <w:p w14:paraId="6BF8F43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         |  |      | |-------------------+-------+    main site</w:t>
      </w:r>
    </w:p>
    <w:p w14:paraId="48BE581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         |-&gt;|      | |                   | vCPEz |----- [     ]</w:t>
      </w:r>
    </w:p>
    <w:p w14:paraId="49476B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              +------+ |-------------------+-------+</w:t>
      </w:r>
    </w:p>
    <w:p w14:paraId="53EAC68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|-----------------------|</w:t>
      </w:r>
    </w:p>
    <w:p w14:paraId="70CFE78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2F35F1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Figure 2: irtualized CPE, with distributed architecture</w:t>
      </w:r>
    </w:p>
    <w:p w14:paraId="7D9314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E90C4A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Figure 2 shows a virtualized architecture in which many functions are</w:t>
      </w:r>
    </w:p>
    <w:p w14:paraId="62D5E5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moved to CSP's cloud simplifying CPE on premises tremendously.</w:t>
      </w:r>
    </w:p>
    <w:p w14:paraId="42C328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Additional details of deployment architecture models are captured in</w:t>
      </w:r>
    </w:p>
    <w:p w14:paraId="5403308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[I-D.pularikkal-virtual-cpe] where full dissemination of data path</w:t>
      </w:r>
    </w:p>
    <w:p w14:paraId="196A66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control plane functions is described.  Here only a high-level</w:t>
      </w:r>
    </w:p>
    <w:p w14:paraId="21F07E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relevance of virtualized CPE is shown.  The figure shows vCPEx,</w:t>
      </w:r>
    </w:p>
    <w:p w14:paraId="222304E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vCPEy, vCPEz are virtualized CPEs on multiple sites of a specific</w:t>
      </w:r>
    </w:p>
    <w:p w14:paraId="347F56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customer, there may be set of different network functions in each x,</w:t>
      </w:r>
    </w:p>
    <w:p w14:paraId="143783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y and z CPE.  The vCPE instance in CSP cloud is integrated to each</w:t>
      </w:r>
    </w:p>
    <w:p w14:paraId="30CF67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site performing service chains of network functions and resource</w:t>
      </w:r>
    </w:p>
    <w:p w14:paraId="1FBC33B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allocations specific for ingress and egress path of each site.</w:t>
      </w:r>
    </w:p>
    <w:p w14:paraId="12180B4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F74A3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3.1.2.1.  Challenges</w:t>
      </w:r>
    </w:p>
    <w:p w14:paraId="78ADFB7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593E1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vCPE is a well-known concept which when combined with WAN</w:t>
      </w:r>
    </w:p>
    <w:p w14:paraId="552CFF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technologies provides end to end visibility and reachability to</w:t>
      </w:r>
    </w:p>
    <w:p w14:paraId="3A4319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remote sites.  It has been solved using network function</w:t>
      </w:r>
    </w:p>
    <w:p w14:paraId="3B4878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virtualization (NFV) approaches and via offload of compute intensive</w:t>
      </w:r>
    </w:p>
    <w:p w14:paraId="665674B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functions to the CSP cloud for ease of management by CSP.  However,</w:t>
      </w:r>
    </w:p>
    <w:p w14:paraId="1DC7DB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there is no standard approach to connectivity or management of</w:t>
      </w:r>
    </w:p>
    <w:p w14:paraId="173714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various CPE functions.  Furthermore, it is highly desirable for</w:t>
      </w:r>
    </w:p>
    <w:p w14:paraId="370F59D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customers to control and monitor their own network resources at both</w:t>
      </w:r>
    </w:p>
    <w:p w14:paraId="62F79C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remote and local sites.  Using network slicing, a greater level of</w:t>
      </w:r>
    </w:p>
    <w:p w14:paraId="5034ED9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agility can be achieved, with each customer dynamically managing its</w:t>
      </w:r>
    </w:p>
    <w:p w14:paraId="198BF1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own network with the assistance of network slicing framework.</w:t>
      </w:r>
    </w:p>
    <w:p w14:paraId="28B9E38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E5B62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3.1.3.  vCPE as a network slice</w:t>
      </w:r>
    </w:p>
    <w:p w14:paraId="12EC1B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6F0F3B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benefit of self-managing a vCPE network slice is the capability</w:t>
      </w:r>
    </w:p>
    <w:p w14:paraId="64C23C9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 move network functions on premise of to the cloud.  An obvious use</w:t>
      </w:r>
    </w:p>
    <w:p w14:paraId="0A9C7F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case will be customer initiated gradual migration of network</w:t>
      </w:r>
    </w:p>
    <w:p w14:paraId="30DD90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functions from a site to CSP cloud.</w:t>
      </w:r>
    </w:p>
    <w:p w14:paraId="3EEAA3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A9B9C3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+-------------+       +-------------+</w:t>
      </w:r>
    </w:p>
    <w:p w14:paraId="4EC587A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| Global Slice|       | Slice       |</w:t>
      </w:r>
    </w:p>
    <w:p w14:paraId="0AF30E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|     Mgr     |       | Resource Mgr|</w:t>
      </w:r>
    </w:p>
    <w:p w14:paraId="298F94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+-------------+       +-------------+</w:t>
      </w:r>
    </w:p>
    <w:p w14:paraId="045210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|                     ^</w:t>
      </w:r>
    </w:p>
    <w:p w14:paraId="5B58C9B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| NS protocol or i/f  |</w:t>
      </w:r>
    </w:p>
    <w:p w14:paraId="783EA3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V                     V</w:t>
      </w:r>
    </w:p>
    <w:p w14:paraId="1620DB8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|--------------------------------------------------|</w:t>
      </w:r>
    </w:p>
    <w:p w14:paraId="0591C0B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     |                                                  |</w:t>
      </w:r>
    </w:p>
    <w:p w14:paraId="439A6EE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+-------------+       +-------------+          |</w:t>
      </w:r>
    </w:p>
    <w:p w14:paraId="169CEED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| vCPE Slice  |       | CSP         |          |</w:t>
      </w:r>
    </w:p>
    <w:p w14:paraId="1D83183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| Mgr/Monitor |       | vCPE subnet |          |</w:t>
      </w:r>
    </w:p>
    <w:p w14:paraId="4945416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+-------------+       +-------------+          |</w:t>
      </w:r>
    </w:p>
    <w:p w14:paraId="00EB38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                                             |</w:t>
      </w:r>
    </w:p>
    <w:p w14:paraId="5AF2D5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+--------+  +--------+  +--------+  +--------+  |</w:t>
      </w:r>
    </w:p>
    <w:p w14:paraId="30E24E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| vCPEy  |  | vCPEy  |  | trans  |  | vCPEz  |  |</w:t>
      </w:r>
    </w:p>
    <w:p w14:paraId="74DAE6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| subnet |  | subnet |  | subnet |  | subnet |  |</w:t>
      </w:r>
    </w:p>
    <w:p w14:paraId="0CB694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+--------+  +--------+  +--------+  +--------+  |</w:t>
      </w:r>
    </w:p>
    <w:p w14:paraId="537727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                                             |</w:t>
      </w:r>
    </w:p>
    <w:p w14:paraId="1D29DD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|--------------------------------------------------|</w:t>
      </w:r>
    </w:p>
    <w:p w14:paraId="6A349E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|                               |</w:t>
      </w:r>
    </w:p>
    <w:p w14:paraId="7FABABD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| NS transport protocol or i/f  |</w:t>
      </w:r>
    </w:p>
    <w:p w14:paraId="77EBA24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V                               V</w:t>
      </w:r>
    </w:p>
    <w:p w14:paraId="25BD7B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[Campus]    [branch]    [Transport] [main site]</w:t>
      </w:r>
    </w:p>
    <w:p w14:paraId="7146F5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A3208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Figure 3: vCPE as a Network Slice</w:t>
      </w:r>
    </w:p>
    <w:p w14:paraId="7C6A8DF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ED4467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Figure 3, a slice for vCPE is shown.  Using slice subnet approach,</w:t>
      </w:r>
    </w:p>
    <w:p w14:paraId="50A137F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each vCPE site instance may be considered as a subnet, along with the</w:t>
      </w:r>
    </w:p>
    <w:p w14:paraId="53EE24E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WAN transport as another subnet.  The network functions are chained</w:t>
      </w:r>
    </w:p>
    <w:p w14:paraId="72098D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a distributed fashion between site vCPEs and CSP vCPE subnet.  A</w:t>
      </w:r>
    </w:p>
    <w:p w14:paraId="7378DA9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monitoring function interfaces with CSP's global slice manager for</w:t>
      </w:r>
    </w:p>
    <w:p w14:paraId="7E66F9B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 management and an interface to physical infrastructure</w:t>
      </w:r>
    </w:p>
    <w:p w14:paraId="4F86F5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through network slice transport protocol, realizes these functions on</w:t>
      </w:r>
    </w:p>
    <w:p w14:paraId="0783A62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infrastructure.</w:t>
      </w:r>
    </w:p>
    <w:p w14:paraId="608B054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0567B7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3.1.3.1.  Network Operator's View</w:t>
      </w:r>
    </w:p>
    <w:p w14:paraId="20CA61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EFF3EB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Having a dedicated sliced network catering to dynamic customization</w:t>
      </w:r>
    </w:p>
    <w:p w14:paraId="7114AE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 network functions with guaranteed resource method, simplifies</w:t>
      </w:r>
    </w:p>
    <w:p w14:paraId="4164C5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operations.  In case of such vCPE type solutions, it is</w:t>
      </w:r>
    </w:p>
    <w:p w14:paraId="51FE03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common for each customer to have its own private IP address space,</w:t>
      </w:r>
    </w:p>
    <w:p w14:paraId="18CA124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therefore, the resource isolation must include address isolations as</w:t>
      </w:r>
    </w:p>
    <w:p w14:paraId="1B2CF89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well.  This may be achieved based on existing label techniques or</w:t>
      </w:r>
    </w:p>
    <w:p w14:paraId="274A03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through new network slicing data path protocol.</w:t>
      </w:r>
    </w:p>
    <w:p w14:paraId="5D79657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5357DD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4.  Network Slicing in 3GPP Mobile Network</w:t>
      </w:r>
    </w:p>
    <w:p w14:paraId="402A4A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17E81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Slicing is a core feature of the currently under development</w:t>
      </w:r>
    </w:p>
    <w:p w14:paraId="5D2B57C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3GPP 5G Phase 1 Mobile System, because it makes it possible for</w:t>
      </w:r>
    </w:p>
    <w:p w14:paraId="62D424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different vertical applications, such as IoT and broadband</w:t>
      </w:r>
    </w:p>
    <w:p w14:paraId="7F85171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applications, to be deployed over a common infrastructure.  More</w:t>
      </w:r>
    </w:p>
    <w:p w14:paraId="2FD4F7B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details can be found in [TS_3GPP.23.501], [TS_3GPP.23.502]</w:t>
      </w:r>
    </w:p>
    <w:p w14:paraId="182F56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[TR_3GPP.38.801], [TR_3GPP.33.899], and [TS_3GPP.28.500].</w:t>
      </w:r>
    </w:p>
    <w:p w14:paraId="6B0A1FD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E7461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4.1.  Network Slices in 3GPP Systems</w:t>
      </w:r>
    </w:p>
    <w:p w14:paraId="51DFC3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04EC1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3GPP systems a Network Slice is a complete logical network which</w:t>
      </w:r>
    </w:p>
    <w:p w14:paraId="386DC1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provides telecommunication services and network capabilities.</w:t>
      </w:r>
    </w:p>
    <w:p w14:paraId="65A0229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Distinct Radio Access Network (RAN) Network Slices and Core Network</w:t>
      </w:r>
    </w:p>
    <w:p w14:paraId="4B5AF25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Network Slices will interwork with each other to provide mobile</w:t>
      </w:r>
    </w:p>
    <w:p w14:paraId="7B0FA90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connectivity.  A device may access multiple Network Slices</w:t>
      </w:r>
    </w:p>
    <w:p w14:paraId="22D45EF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simultaneously through a single RAN.</w:t>
      </w:r>
    </w:p>
    <w:p w14:paraId="484AFE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0130C4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3GPP defines Slice IDs (named (S-)NSSAI in the standard) composed of</w:t>
      </w:r>
    </w:p>
    <w:p w14:paraId="75CB09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Slice Service Type (SST) and optionally a Slice Differentiator</w:t>
      </w:r>
    </w:p>
    <w:p w14:paraId="0935DB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(SD).  SST refers to an expected network behavior in terms of</w:t>
      </w:r>
    </w:p>
    <w:p w14:paraId="721FFB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features and services (e.g. specialized for broadband or massive</w:t>
      </w:r>
    </w:p>
    <w:p w14:paraId="4FF0D55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IoT), while SD helps distinguishing among several Network Slice</w:t>
      </w:r>
    </w:p>
    <w:p w14:paraId="653503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instances.</w:t>
      </w:r>
    </w:p>
    <w:p w14:paraId="3DD08B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47E6B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Figure 4 describes the general layout of Network Slicing in Mobile</w:t>
      </w:r>
    </w:p>
    <w:p w14:paraId="00E6B1D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Networks.  A Core Network Slice is composed, on the control plane</w:t>
      </w:r>
    </w:p>
    <w:p w14:paraId="2D40D17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side, of a Session Management Function (SMF), which manages PDU</w:t>
      </w:r>
    </w:p>
    <w:p w14:paraId="2AB12F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sessions, and on the user plane side, of a User Plane Function (UPF)</w:t>
      </w:r>
    </w:p>
    <w:p w14:paraId="6A81DCC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possibly other functions.  It is interconnected with a RAN Slice</w:t>
      </w:r>
    </w:p>
    <w:p w14:paraId="1300E3A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 complete the user plane.  Some functions on the Control Plane are</w:t>
      </w:r>
    </w:p>
    <w:p w14:paraId="242A55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common and shared between multiple RAN and Core Network Slices.  A</w:t>
      </w:r>
    </w:p>
    <w:p w14:paraId="0729CAE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primary example of such a shared function is the Access and mobility</w:t>
      </w:r>
    </w:p>
    <w:p w14:paraId="6958B87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Management Function (AMF).</w:t>
      </w:r>
    </w:p>
    <w:p w14:paraId="0BA94C7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8E7B4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BFE6D8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Common Functions   Core Network Slice Instance</w:t>
      </w:r>
    </w:p>
    <w:p w14:paraId="1ABBF0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+-----------------+---------------------+</w:t>
      </w:r>
    </w:p>
    <w:p w14:paraId="3704CF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|   +--------+    |     +--------+      |</w:t>
      </w:r>
    </w:p>
    <w:p w14:paraId="4EA4219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|   | Control|    |     | Control|      |</w:t>
      </w:r>
    </w:p>
    <w:p w14:paraId="09A99A5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+--------+ Plane  +----------+ Plane  |      |</w:t>
      </w:r>
    </w:p>
    <w:p w14:paraId="4A91BD9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   |   | AMF... |    |     | SMF... |      |</w:t>
      </w:r>
    </w:p>
    <w:p w14:paraId="54230B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+---+--+ |   +--------+    |     +----+---+      |</w:t>
      </w:r>
    </w:p>
    <w:p w14:paraId="5F6E5F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|Device| +-----------------+          |          |</w:t>
      </w:r>
    </w:p>
    <w:p w14:paraId="285C517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+---+--+ |   +--------+    |   +------+-----+    |</w:t>
      </w:r>
    </w:p>
    <w:p w14:paraId="78AF3B9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   |   |        |    |   | User Plane |    | +---------------+</w:t>
      </w:r>
    </w:p>
    <w:p w14:paraId="758D1FF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+--------+  RAN   +--------+ Functions  +------+Data Network or|</w:t>
      </w:r>
    </w:p>
    <w:p w14:paraId="4210FF8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|   |        |    |   | UPF...     |    | | The Internet  |</w:t>
      </w:r>
    </w:p>
    <w:p w14:paraId="2128D1E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|   +--------+    |   +------------+    | +---------------+</w:t>
      </w:r>
    </w:p>
    <w:p w14:paraId="3609C3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+-----------------+---------------------+</w:t>
      </w:r>
    </w:p>
    <w:p w14:paraId="2FB0B3C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RAN Slice Instance</w:t>
      </w:r>
    </w:p>
    <w:p w14:paraId="28ED9E3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EDBF5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756E5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Figure 4: 3GPP Network Slices</w:t>
      </w:r>
    </w:p>
    <w:p w14:paraId="7B9EE2B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96B838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4.2.  Challenges</w:t>
      </w:r>
    </w:p>
    <w:p w14:paraId="4CA0D8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1A1BB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core challenge here is to identify or develop a set of technologies</w:t>
      </w:r>
    </w:p>
    <w:p w14:paraId="44A1E7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suitable to implement the infrastructure over which 3GPP Network</w:t>
      </w:r>
    </w:p>
    <w:p w14:paraId="1240AB3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Slicing will be built, without requiring major rework of the 3GPP</w:t>
      </w:r>
    </w:p>
    <w:p w14:paraId="55F523A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specifications.  Among the specific challenges that an IETF NS</w:t>
      </w:r>
    </w:p>
    <w:p w14:paraId="386509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framework will need to address, it will need to support sharing</w:t>
      </w:r>
    </w:p>
    <w:p w14:paraId="1719BD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Functions between several slices, building slices recursively</w:t>
      </w:r>
    </w:p>
    <w:p w14:paraId="519129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from smaller slices, implementing roaming across different domains,</w:t>
      </w:r>
    </w:p>
    <w:p w14:paraId="48FD2FA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etc.  The following subsections describe creation, management and</w:t>
      </w:r>
    </w:p>
    <w:p w14:paraId="341B05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operation of 3GPP network slices as currently planned in the</w:t>
      </w:r>
    </w:p>
    <w:p w14:paraId="0BA9DB3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specifications, in order to better understand those challenges.</w:t>
      </w:r>
    </w:p>
    <w:p w14:paraId="0E4B8E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39FA241" w14:textId="0F5E2479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4.3. </w:t>
      </w:r>
      <w:del w:id="33" w:author="Alex Galis" w:date="2017-05-20T21:46:00Z">
        <w:r w:rsidRPr="00912D57" w:rsidDel="001A5040">
          <w:rPr>
            <w:rFonts w:ascii="Courier New" w:hAnsi="Courier New" w:cs="Courier New"/>
            <w:sz w:val="22"/>
            <w:szCs w:val="22"/>
          </w:rPr>
          <w:delText xml:space="preserve"> Creating </w:delText>
        </w:r>
      </w:del>
      <w:r w:rsidRPr="00912D57">
        <w:rPr>
          <w:rFonts w:ascii="Courier New" w:hAnsi="Courier New" w:cs="Courier New"/>
          <w:sz w:val="22"/>
          <w:szCs w:val="22"/>
        </w:rPr>
        <w:t>3GPP Network Slices</w:t>
      </w:r>
    </w:p>
    <w:p w14:paraId="1E204F8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8971B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 create a Network Slice Instance, Mobile Network Operators will</w:t>
      </w:r>
    </w:p>
    <w:p w14:paraId="3802E47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start by describing it by assembling together "Network Slice</w:t>
      </w:r>
    </w:p>
    <w:p w14:paraId="620427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Subnets", which are smaller components included in a RAN or Core</w:t>
      </w:r>
    </w:p>
    <w:p w14:paraId="545980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Slice.  Network Slice Subnets include NFs and reserved</w:t>
      </w:r>
    </w:p>
    <w:p w14:paraId="0899C8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resources, in term of KPIs such as minimum and maximum</w:t>
      </w:r>
    </w:p>
    <w:p w14:paraId="0EB856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throughput, delay, packet loss, etc.  Network Slice Subnets can be</w:t>
      </w:r>
    </w:p>
    <w:p w14:paraId="50DF49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shared between several Network Slices.  Both Network Slices and their</w:t>
      </w:r>
    </w:p>
    <w:p w14:paraId="211D5BF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Subnets are described by the operator through the OSS/BSS management</w:t>
      </w:r>
    </w:p>
    <w:p w14:paraId="7E5DC6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system.  The OSS/BSS translates this input from the operator into</w:t>
      </w:r>
    </w:p>
    <w:p w14:paraId="6EA66F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descriptors that are sent to an Orchestrator.  The Orchestrator,</w:t>
      </w:r>
    </w:p>
    <w:p w14:paraId="0215706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through the rest of the NFV-MANO system, configures compute and</w:t>
      </w:r>
    </w:p>
    <w:p w14:paraId="0B85A4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elements to create Network Slice Subnets and compose them as</w:t>
      </w:r>
    </w:p>
    <w:p w14:paraId="210DBC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Network Slice.  Beyond creation, RAN or Core Network Slice</w:t>
      </w:r>
    </w:p>
    <w:p w14:paraId="27067E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activation is orchestrated as the activation of individual Subnets,</w:t>
      </w:r>
    </w:p>
    <w:p w14:paraId="3F1D61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possibly in a given order.  Network Slices are isolated from each</w:t>
      </w:r>
    </w:p>
    <w:p w14:paraId="6531EE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other to avoid control plane congestion on one slice (e.g. using one</w:t>
      </w:r>
    </w:p>
    <w:p w14:paraId="4798D2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SMF in slice dedicated for broadband applications) to affect the</w:t>
      </w:r>
    </w:p>
    <w:p w14:paraId="4CC276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control plane of other slices (e.g.  to affect potentially critical</w:t>
      </w:r>
    </w:p>
    <w:p w14:paraId="5B53D0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IoT applications).  Since some common Core Network functions (AMF,</w:t>
      </w:r>
    </w:p>
    <w:p w14:paraId="396C72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PCF, UDM, etc.) are shared between multiple dedicated Core Network</w:t>
      </w:r>
    </w:p>
    <w:p w14:paraId="107EAF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Slices, the interaction between shared NFs and NFs in dedicated</w:t>
      </w:r>
    </w:p>
    <w:p w14:paraId="67110C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Slices should be isolated from each other as well.</w:t>
      </w:r>
    </w:p>
    <w:p w14:paraId="14100B3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68AB1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Slices creation will support different combinations of "n"</w:t>
      </w:r>
    </w:p>
    <w:p w14:paraId="51D4764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services, "m" client devices and "p" interconnections with</w:t>
      </w:r>
    </w:p>
    <w:p w14:paraId="5ECAED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external (sliced or non-sliced) networks and services.  In 3GPP, RAN</w:t>
      </w:r>
    </w:p>
    <w:p w14:paraId="29F86C6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Core Network Slices are typically dedicated to a certain type of</w:t>
      </w:r>
    </w:p>
    <w:p w14:paraId="3A6260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services such as Broadband or IoT, but may serve one or more</w:t>
      </w:r>
    </w:p>
    <w:p w14:paraId="6B25FF8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services of a this type.  Additionally, in some Mobile</w:t>
      </w:r>
    </w:p>
    <w:p w14:paraId="2BC9128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Networks, parts of the Core Network may not be implemented over a</w:t>
      </w:r>
    </w:p>
    <w:p w14:paraId="5BD94E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slice, while others are (e.g.  SMF could be in a slice, while common</w:t>
      </w:r>
    </w:p>
    <w:p w14:paraId="3AA026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functions are not).  While this can lead to a sub-optimal isolation</w:t>
      </w:r>
    </w:p>
    <w:p w14:paraId="2D00E2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between slices, this effect can be partially compensated by</w:t>
      </w:r>
    </w:p>
    <w:p w14:paraId="15F4A0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overprovisionning non-sliced sections of the network.</w:t>
      </w:r>
    </w:p>
    <w:p w14:paraId="64CD3D6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0B91B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4.4.  Managing 3GPP Network Slices</w:t>
      </w:r>
    </w:p>
    <w:p w14:paraId="4852160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024ED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Mobile Network Operators can modify the configuration of a RAN or</w:t>
      </w:r>
    </w:p>
    <w:p w14:paraId="73C5AB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Core Network Slices, while it is in use.  Example of such operations</w:t>
      </w:r>
    </w:p>
    <w:p w14:paraId="0140BA7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include:</w:t>
      </w:r>
    </w:p>
    <w:p w14:paraId="2B3D3F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7C9DD0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Increase or decrease compute capacity of NFs</w:t>
      </w:r>
    </w:p>
    <w:p w14:paraId="463260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5B695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Increase or decrease network capacity</w:t>
      </w:r>
    </w:p>
    <w:p w14:paraId="188850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077BFD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Update the configuration of NFs</w:t>
      </w:r>
    </w:p>
    <w:p w14:paraId="4D073C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99B5B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Add, replace or remove a NFs</w:t>
      </w:r>
    </w:p>
    <w:p w14:paraId="48167F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2301AA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Add, replace or remove a Network Slice Subnet</w:t>
      </w:r>
    </w:p>
    <w:p w14:paraId="2A7A74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6D6D5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Some operations affecting a shared slice may not be possible without</w:t>
      </w:r>
    </w:p>
    <w:p w14:paraId="6ADB1EC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affecting other Network Slices, and in this case may be replaced by</w:t>
      </w:r>
    </w:p>
    <w:p w14:paraId="73396F8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other operations: for example, instead of changing the configuration</w:t>
      </w:r>
    </w:p>
    <w:p w14:paraId="7D7916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 a shared AMF to accommodate the needs of a SMF, another Network</w:t>
      </w:r>
    </w:p>
    <w:p w14:paraId="294E6E4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 Subnet with an AMF may be created, and replace the original</w:t>
      </w:r>
    </w:p>
    <w:p w14:paraId="40EA21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AMF's slice for this SMF.</w:t>
      </w:r>
    </w:p>
    <w:p w14:paraId="7107340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C62EB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management system monitors performance of individual Network</w:t>
      </w:r>
    </w:p>
    <w:p w14:paraId="39FEA37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 components and coalesce performance data and events for the</w:t>
      </w:r>
    </w:p>
    <w:p w14:paraId="78D12E6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whole RAN or Core Network Slice.  This includes user and control</w:t>
      </w:r>
    </w:p>
    <w:p w14:paraId="0BEEAF3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traffic load data, QoS/SLA data, e.g. indicating whether services</w:t>
      </w:r>
    </w:p>
    <w:p w14:paraId="5EC3A91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were provided at expected QoS/SLA level.  The management system uses</w:t>
      </w:r>
    </w:p>
    <w:p w14:paraId="1339C8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this information for example to decide to scale up or down NFs.</w:t>
      </w:r>
    </w:p>
    <w:p w14:paraId="2ADACDE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Performance data and events from a shared Network Slice component</w:t>
      </w:r>
    </w:p>
    <w:p w14:paraId="2718E8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will be attributed by the 3GPP management system to one of the RAN or</w:t>
      </w:r>
    </w:p>
    <w:p w14:paraId="01903C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Core Network Slices that contain or interact with this shared</w:t>
      </w:r>
    </w:p>
    <w:p w14:paraId="1579434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component.</w:t>
      </w:r>
    </w:p>
    <w:p w14:paraId="681643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92562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 support roaming, Mobile Network Operators will need to configure</w:t>
      </w:r>
    </w:p>
    <w:p w14:paraId="6A46B61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interconnection between Network Slices on the Home Network and</w:t>
      </w:r>
    </w:p>
    <w:p w14:paraId="35C3D8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Slices on the Visited Network.  On the visited side, the</w:t>
      </w:r>
    </w:p>
    <w:p w14:paraId="35458E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Operator ensures that the proper Network Slice is selected for a</w:t>
      </w:r>
    </w:p>
    <w:p w14:paraId="486641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roaming device.  User traffic will flow through the visited network</w:t>
      </w:r>
    </w:p>
    <w:p w14:paraId="15E5732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 either directly to an external data network, or through the</w:t>
      </w:r>
    </w:p>
    <w:p w14:paraId="1E809D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interconnected home network slice (both cases will need to be</w:t>
      </w:r>
    </w:p>
    <w:p w14:paraId="473959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supported).  From the end user perspective only the performance of</w:t>
      </w:r>
    </w:p>
    <w:p w14:paraId="7E3459E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whole (visited + home) network slice is important.</w:t>
      </w:r>
    </w:p>
    <w:p w14:paraId="396B217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DEF54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Mobile Network Operators may expose limited 3GPP Network Slice</w:t>
      </w:r>
    </w:p>
    <w:p w14:paraId="418017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management to third party Communication Service Providers (CSP), who</w:t>
      </w:r>
    </w:p>
    <w:p w14:paraId="6A1D29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may in turn consume this service or provide it to their own</w:t>
      </w:r>
    </w:p>
    <w:p w14:paraId="7BC07A4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customers, as a form of "Slice as a Service" described in Section 3.</w:t>
      </w:r>
    </w:p>
    <w:p w14:paraId="22210AE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Using this interface a CSP can request the creation of a Network</w:t>
      </w:r>
    </w:p>
    <w:p w14:paraId="68AD2B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 using specifications of NFs, isolation, security, performance</w:t>
      </w:r>
    </w:p>
    <w:p w14:paraId="5666A0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requirements (such as traffic demand requirements for the coverage</w:t>
      </w:r>
    </w:p>
    <w:p w14:paraId="3A3598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areas, QoS for service).  When an Operator exposes management data</w:t>
      </w:r>
    </w:p>
    <w:p w14:paraId="353770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(e.g. fault management data, performance data) about a Network Slice</w:t>
      </w:r>
    </w:p>
    <w:p w14:paraId="2AF2C3A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shared by multiple customers of a CSP, exposed management data of</w:t>
      </w:r>
    </w:p>
    <w:p w14:paraId="3E48BB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each customer can be isolated from each other.</w:t>
      </w:r>
    </w:p>
    <w:p w14:paraId="075E604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AA003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7B2DD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+--------+</w:t>
      </w:r>
    </w:p>
    <w:p w14:paraId="23D9109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Limited NS |        |</w:t>
      </w:r>
    </w:p>
    <w:p w14:paraId="595EBBF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Limited NS                 Instance   |Customer|</w:t>
      </w:r>
    </w:p>
    <w:p w14:paraId="225E9CC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+-------+  Instance   +-------------+ Management |        |</w:t>
      </w:r>
    </w:p>
    <w:p w14:paraId="22B2075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|Mobile |  Management |Communication+&lt;-----------+--------+</w:t>
      </w:r>
    </w:p>
    <w:p w14:paraId="22CF73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|Network+&lt;------------+Service      |</w:t>
      </w:r>
    </w:p>
    <w:p w14:paraId="0B94EDF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      |             |Provider     +&lt;-----------+--------+</w:t>
      </w:r>
    </w:p>
    <w:p w14:paraId="6B78FE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+-------+             +-------------+ Limited NS |        |</w:t>
      </w:r>
    </w:p>
    <w:p w14:paraId="1BC1DD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                                       Instance   |Customer|</w:t>
      </w:r>
    </w:p>
    <w:p w14:paraId="774E8FD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Management |        |</w:t>
      </w:r>
    </w:p>
    <w:p w14:paraId="1BF00C8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+--------+</w:t>
      </w:r>
    </w:p>
    <w:p w14:paraId="631E964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778E55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402D42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Figure 5: 3GPP Limited Network Slice Management Exposure</w:t>
      </w:r>
    </w:p>
    <w:p w14:paraId="5B91DA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66DE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4.5.  Operating 3GPP Network Slices</w:t>
      </w:r>
    </w:p>
    <w:p w14:paraId="5666E3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4400B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TODO</w:t>
      </w:r>
    </w:p>
    <w:p w14:paraId="67F95C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46AA2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  Services with Resource Assurance</w:t>
      </w:r>
    </w:p>
    <w:p w14:paraId="69F678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F82A1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  Enhanced Broadband</w:t>
      </w:r>
    </w:p>
    <w:p w14:paraId="417DB07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DE694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Today, video consumes the largest amount of bandwidth over the</w:t>
      </w:r>
    </w:p>
    <w:p w14:paraId="61D513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Internet.  As the higher resolution formats enter mainstream, even</w:t>
      </w:r>
    </w:p>
    <w:p w14:paraId="465E31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more bandwidth will be needed to stream 4K/8K/360 degree formats.</w:t>
      </w:r>
    </w:p>
    <w:p w14:paraId="269415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scenario in this section are discussed in regards to need for</w:t>
      </w:r>
    </w:p>
    <w:p w14:paraId="19FA70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demands beyond best-effort network delivery, in particular</w:t>
      </w:r>
    </w:p>
    <w:p w14:paraId="37C505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requirements due to growth in data rate capacity, connection density</w:t>
      </w:r>
    </w:p>
    <w:p w14:paraId="1C7A0B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interactive media.  These are equally applicable to both fixed</w:t>
      </w:r>
    </w:p>
    <w:p w14:paraId="110A11A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mobile networks.</w:t>
      </w:r>
    </w:p>
    <w:p w14:paraId="4A535E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B5C34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5.1.1.  Media delivery networks</w:t>
      </w:r>
    </w:p>
    <w:p w14:paraId="1B43E1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629358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   +-----+</w:t>
      </w:r>
    </w:p>
    <w:p w14:paraId="45F845B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|=&gt;| DASH|</w:t>
      </w:r>
    </w:p>
    <w:p w14:paraId="6097D2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|  +-----+</w:t>
      </w:r>
    </w:p>
    <w:p w14:paraId="3B7EE15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+------------+    +-------------+     -----     +-----+ |  +-----+</w:t>
      </w:r>
    </w:p>
    <w:p w14:paraId="0D97521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 Content    |&lt;==&gt;| Transcoding |&lt;=&gt; (     ) ==&gt;| CDN |=|=&gt;| HDS |</w:t>
      </w:r>
    </w:p>
    <w:p w14:paraId="01344E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 Aquisition |    | Function    |   (  ISP  )   +-----+ |  +-----+</w:t>
      </w:r>
    </w:p>
    <w:p w14:paraId="4EAF06B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+------------+    +-------------+    (____)             |  +-----+</w:t>
      </w:r>
    </w:p>
    <w:p w14:paraId="2BA2B9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|=&gt;| HLS |</w:t>
      </w:r>
    </w:p>
    <w:p w14:paraId="1CBC394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                  +-----+</w:t>
      </w:r>
    </w:p>
    <w:p w14:paraId="7BEDA2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           Media delivery formats</w:t>
      </w:r>
    </w:p>
    <w:p w14:paraId="66847B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372E6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Figure 6: Traditional Streaming Media Infrastructure</w:t>
      </w:r>
    </w:p>
    <w:p w14:paraId="69F6A30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5D9DFB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5.1.2.  Enhanced Media Streaming Description</w:t>
      </w:r>
    </w:p>
    <w:p w14:paraId="02697A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398F13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Today the video output format is HD with 1080p resolution with few</w:t>
      </w:r>
    </w:p>
    <w:p w14:paraId="3D6A0C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services delivering up to 4K.  Both Video-on-demand and live-linear</w:t>
      </w:r>
    </w:p>
    <w:p w14:paraId="286E1BE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channels (streaming live event feed) can be supported.  Most often</w:t>
      </w:r>
    </w:p>
    <w:p w14:paraId="23308C5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media services are delivered using streaming platforms Figure 6.</w:t>
      </w:r>
    </w:p>
    <w:p w14:paraId="188493E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12B353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5.1.2.1.  Factors Influencing Enhanced Broadband Use Cases</w:t>
      </w:r>
    </w:p>
    <w:p w14:paraId="61A5B4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D1A03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Media delivery comprises of different functional components, as shown</w:t>
      </w:r>
    </w:p>
    <w:p w14:paraId="59F2AF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Figure 6 above and often an overlay or OTT infrastructure is used.</w:t>
      </w:r>
    </w:p>
    <w:p w14:paraId="4E3F10E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deployment requires acquiring content, transcoders and CDN</w:t>
      </w:r>
    </w:p>
    <w:p w14:paraId="647840A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servers and decoders to support different delivery formats All these</w:t>
      </w:r>
    </w:p>
    <w:p w14:paraId="74549B6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may be considered specialized service functions in media streaming</w:t>
      </w:r>
    </w:p>
    <w:p w14:paraId="6CDBD2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infrastructure.  The entire operation is (a) not flexible in terms of</w:t>
      </w:r>
    </w:p>
    <w:p w14:paraId="482A6F4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 placement (on premise vs cloud vs proximity to destination)</w:t>
      </w:r>
    </w:p>
    <w:p w14:paraId="1EFBC5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(b) is built on best-effort of available resources, (c) Is reactive</w:t>
      </w:r>
    </w:p>
    <w:p w14:paraId="3BE1BB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when the congestion occurs leading to client-server based end to end</w:t>
      </w:r>
    </w:p>
    <w:p w14:paraId="5DD565D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stream optimization derived from network conditions.</w:t>
      </w:r>
    </w:p>
    <w:p w14:paraId="5EAFC19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7A1AB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5.1.2.2.  Traditional Media Streaming Service Verticals</w:t>
      </w:r>
    </w:p>
    <w:p w14:paraId="304970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C6BF1D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There are 3 categories of media or content distribution</w:t>
      </w:r>
    </w:p>
    <w:p w14:paraId="242903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482676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 Video on Demand (VOD)</w:t>
      </w:r>
    </w:p>
    <w:p w14:paraId="29C65F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A43926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  Live streaming/Linear channels</w:t>
      </w:r>
    </w:p>
    <w:p w14:paraId="4D5423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FD28F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  Video conferencing</w:t>
      </w:r>
    </w:p>
    <w:p w14:paraId="3BE3AE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896F98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While a and b are one way content consumption, Video conferencing</w:t>
      </w:r>
    </w:p>
    <w:p w14:paraId="42EEE35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requires 2-way or multi-way connection.  It may consist of either</w:t>
      </w:r>
    </w:p>
    <w:p w14:paraId="619374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person-person or person-group video communication.</w:t>
      </w:r>
    </w:p>
    <w:p w14:paraId="70E026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22D0A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5.1.2.3.  New Verticals - Virtual Reality (VR)/Augmented Reality (AR)</w:t>
      </w:r>
    </w:p>
    <w:p w14:paraId="74EFA1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80076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Virtual Reality(VR)/Augmented Reality(AR) is the future use case of</w:t>
      </w:r>
    </w:p>
    <w:p w14:paraId="34BEF1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eMBB services.  A 360-degree video is mostly low resolution,</w:t>
      </w:r>
    </w:p>
    <w:p w14:paraId="1C50F3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requiring ~25 Mbps network bandwidth for streaming.  For a network</w:t>
      </w:r>
    </w:p>
    <w:p w14:paraId="688A8A5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based AR/VR bandwidth required will be in the order of Gbps and</w:t>
      </w:r>
    </w:p>
    <w:p w14:paraId="25EA86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latency less than 10 milliseconds for a fully immersive experience</w:t>
      </w:r>
    </w:p>
    <w:p w14:paraId="31273A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such as cloud-based VR gaming, fully-interactive media experience.</w:t>
      </w:r>
    </w:p>
    <w:p w14:paraId="48EA33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However, media processing for AR/VR will still be identical to in-</w:t>
      </w:r>
    </w:p>
    <w:p w14:paraId="5BCC52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processing functions as shown in figure 1 and corresponding</w:t>
      </w:r>
    </w:p>
    <w:p w14:paraId="48981B5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latencies could lead to downgrade of user experience.  Therefore,</w:t>
      </w:r>
    </w:p>
    <w:p w14:paraId="0E5D75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upon request for an AR/VR stream a special infrastructure is required</w:t>
      </w:r>
    </w:p>
    <w:p w14:paraId="3280F9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that differs from best-effort network.</w:t>
      </w:r>
    </w:p>
    <w:p w14:paraId="18F39AB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483A3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5.1.3.  eMBB Type Slices</w:t>
      </w:r>
    </w:p>
    <w:p w14:paraId="593719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1DEB4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purpose-built network slice for eMBB streaming shall ensure to</w:t>
      </w:r>
    </w:p>
    <w:p w14:paraId="47B198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minimize processing overheads, it may be done by placement of network</w:t>
      </w:r>
    </w:p>
    <w:p w14:paraId="033734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functions closer to subscribers.</w:t>
      </w:r>
    </w:p>
    <w:p w14:paraId="77F4E1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87AC63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Resource scaling: eMBB resources should be allocated dynamically</w:t>
      </w:r>
    </w:p>
    <w:p w14:paraId="6912DB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because bandwidth is expensive and requirements are high, such</w:t>
      </w:r>
    </w:p>
    <w:p w14:paraId="1383A3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vertical service operators may not want to pay for unutilized</w:t>
      </w:r>
    </w:p>
    <w:p w14:paraId="3C29B23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bandwidth.  Therefore, slices should adjust in negotiated chunks</w:t>
      </w:r>
    </w:p>
    <w:p w14:paraId="26A656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of scale both bandwidth and service functions.  For example, if a</w:t>
      </w:r>
    </w:p>
    <w:p w14:paraId="565ABFC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stream is viewed by 8 people initially, the resource for 20 users</w:t>
      </w:r>
    </w:p>
    <w:p w14:paraId="727BAEF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is allocated.  It will subsequently grow or shrink in chunks of</w:t>
      </w:r>
    </w:p>
    <w:p w14:paraId="0DF562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resource for 20 subscribers.</w:t>
      </w:r>
    </w:p>
    <w:p w14:paraId="19E1D6E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7FF02F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The transport aspects of eMBB has multiple aspects</w:t>
      </w:r>
    </w:p>
    <w:p w14:paraId="5D2262E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B39EEB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*  Fan-out network: user to access network resource slicing</w:t>
      </w:r>
    </w:p>
    <w:p w14:paraId="4887F3C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constrain specification</w:t>
      </w:r>
    </w:p>
    <w:p w14:paraId="229F87C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D280A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*  Point to Point or virtual network: resource specification for</w:t>
      </w:r>
    </w:p>
    <w:p w14:paraId="6421CF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content acquisition to distribution network.</w:t>
      </w:r>
    </w:p>
    <w:p w14:paraId="001898B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AA6EBA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Latency Guarantee varies for live streaming, on-demand streaming</w:t>
      </w:r>
    </w:p>
    <w:p w14:paraId="00AC7E8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and connected AR/VR streaming</w:t>
      </w:r>
    </w:p>
    <w:p w14:paraId="747FD6D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762CE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Slice priority: eMBB slices must also be consideration that the</w:t>
      </w:r>
    </w:p>
    <w:p w14:paraId="54A65C3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resources allocated does not compromise availability of emergency</w:t>
      </w:r>
    </w:p>
    <w:p w14:paraId="0D2D37E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services.</w:t>
      </w:r>
    </w:p>
    <w:p w14:paraId="1AC54A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DBC0E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272B5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+----------------------------------+</w:t>
      </w:r>
    </w:p>
    <w:p w14:paraId="15BB06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Provider Slice Orchestrator  |</w:t>
      </w:r>
    </w:p>
    <w:p w14:paraId="43023E9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                             |</w:t>
      </w:r>
    </w:p>
    <w:p w14:paraId="48283AE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  +------------------+       |</w:t>
      </w:r>
    </w:p>
    <w:p w14:paraId="4A68F9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  | eMBB Resource    |       |</w:t>
      </w:r>
    </w:p>
    <w:p w14:paraId="3845E7A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+--&gt; |    Spec Guard    |---+   |</w:t>
      </w:r>
    </w:p>
    <w:p w14:paraId="6CD5BCA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|    +------------------+   |   |</w:t>
      </w:r>
    </w:p>
    <w:p w14:paraId="5EB22BB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|                           |   |</w:t>
      </w:r>
    </w:p>
    <w:p w14:paraId="744464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|    +----------+-------+   |   |</w:t>
      </w:r>
    </w:p>
    <w:p w14:paraId="7EC0F1A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+---&gt;|  Resource Monitor|&lt;--+   |</w:t>
      </w:r>
    </w:p>
    <w:p w14:paraId="4B0303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  +---------+--------+       |</w:t>
      </w:r>
    </w:p>
    <w:p w14:paraId="4DA69D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           ^             |        |</w:t>
      </w:r>
    </w:p>
    <w:p w14:paraId="0BE5ACA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|-----------+-------------+--------+</w:t>
      </w:r>
    </w:p>
    <w:p w14:paraId="051CB9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|             |</w:t>
      </w:r>
    </w:p>
    <w:p w14:paraId="3A15118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| Real time feed|back</w:t>
      </w:r>
    </w:p>
    <w:p w14:paraId="554E923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|             |</w:t>
      </w:r>
    </w:p>
    <w:p w14:paraId="424BC2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eMBB        |             |</w:t>
      </w:r>
    </w:p>
    <w:p w14:paraId="6F638C1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Network     |             v dynamic resource adjustment</w:t>
      </w:r>
    </w:p>
    <w:p w14:paraId="5902EE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+------------+------------+-------------+</w:t>
      </w:r>
    </w:p>
    <w:p w14:paraId="607FE1C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+----------+-------+    +-----------+ |</w:t>
      </w:r>
    </w:p>
    <w:p w14:paraId="250516F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|  Acquired Content|&lt;--&gt;| eMBB slice| |</w:t>
      </w:r>
    </w:p>
    <w:p w14:paraId="4F4DBC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|      subnet      |    | Customizer| |</w:t>
      </w:r>
    </w:p>
    <w:p w14:paraId="7454708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+---------+--------+    +-----------+ |</w:t>
      </w:r>
    </w:p>
    <w:p w14:paraId="666D2AD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  |       |                     |       +-+</w:t>
      </w:r>
    </w:p>
    <w:p w14:paraId="0510EDB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  |       |                   =======&gt;  | |</w:t>
      </w:r>
    </w:p>
    <w:p w14:paraId="757D6CF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+--------+  +-------+              | |       +-+  handheld</w:t>
      </w:r>
    </w:p>
    <w:p w14:paraId="67CAED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| CDN1   |  | CDN2  |              | |      +---+</w:t>
      </w:r>
    </w:p>
    <w:p w14:paraId="6EF39A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| subnet |  | subnet|              ========&gt;|   |</w:t>
      </w:r>
    </w:p>
    <w:p w14:paraId="128791D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+--------+  +-------+              | |      +---+ PC</w:t>
      </w:r>
    </w:p>
    <w:p w14:paraId="75F2518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|          |                   | |</w:t>
      </w:r>
    </w:p>
    <w:p w14:paraId="6C2F586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+-----------------+                | |     +---------+</w:t>
      </w:r>
    </w:p>
    <w:p w14:paraId="6F5F3A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| Encoders subnet |================+=+====&gt;|         |</w:t>
      </w:r>
    </w:p>
    <w:p w14:paraId="335A5E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+-----------------+                  |     +---------+ TV</w:t>
      </w:r>
    </w:p>
    <w:p w14:paraId="2CD8FD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+----+----------+---------+-------+-----+</w:t>
      </w:r>
    </w:p>
    <w:p w14:paraId="1B78C9C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3E2D53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Figure 7: Reference eMBB slice</w:t>
      </w:r>
    </w:p>
    <w:p w14:paraId="3019FEE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05514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See Figure 7 above for a reference slice.</w:t>
      </w:r>
    </w:p>
    <w:p w14:paraId="0AFB77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C29ED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5.1.4.  Network Operator's View</w:t>
      </w:r>
    </w:p>
    <w:p w14:paraId="1F9A6A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1F5A29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typical eMBB slice flow from a network operator is as follows</w:t>
      </w:r>
    </w:p>
    <w:p w14:paraId="476A999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F9365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There is an eMBB slice offering template/form.  A service vertical</w:t>
      </w:r>
    </w:p>
    <w:p w14:paraId="34A0B4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provider requests</w:t>
      </w:r>
    </w:p>
    <w:p w14:paraId="143F21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4E45E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1.  Regional network locations of CDN and location of acquired</w:t>
      </w:r>
    </w:p>
    <w:p w14:paraId="57F9AA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content.</w:t>
      </w:r>
    </w:p>
    <w:p w14:paraId="2014F23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E9D9D4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2.  Describes transport requirements for its own distribution</w:t>
      </w:r>
    </w:p>
    <w:p w14:paraId="5FA83A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network comprising of connectivity between content acquisition</w:t>
      </w:r>
    </w:p>
    <w:p w14:paraId="53DD4FE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and Fan-out points.</w:t>
      </w:r>
    </w:p>
    <w:p w14:paraId="6C4E697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72FF3D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3.  A granularity of transport resource chunk.</w:t>
      </w:r>
    </w:p>
    <w:p w14:paraId="25A92B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5F415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4.  It may request access to subscriber database from multiple</w:t>
      </w:r>
    </w:p>
    <w:p w14:paraId="5FFC94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access network types (mobile, fixed) creating value add for</w:t>
      </w:r>
    </w:p>
    <w:p w14:paraId="77E7586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both service provider.</w:t>
      </w:r>
    </w:p>
    <w:p w14:paraId="0136F5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472559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5.  For each access type resource requirement is specified.</w:t>
      </w:r>
    </w:p>
    <w:p w14:paraId="214ACA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D3C7A1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Registers self with access rights to resource monitoring and</w:t>
      </w:r>
    </w:p>
    <w:p w14:paraId="24244E8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negotiation loop.  Slice operator has an abstracted view of its</w:t>
      </w:r>
    </w:p>
    <w:p w14:paraId="1FE4AF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own slice instance topology.</w:t>
      </w:r>
    </w:p>
    <w:p w14:paraId="2327557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706FDF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Network operator has end to end (acquired content to cached</w:t>
      </w:r>
    </w:p>
    <w:p w14:paraId="224AB6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content to user) visibility across different domain segments and</w:t>
      </w:r>
    </w:p>
    <w:p w14:paraId="2747C2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corresponding transport resources.  A well-coordinated network</w:t>
      </w:r>
    </w:p>
    <w:p w14:paraId="0701B5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slice protocol enables resource allocation across different</w:t>
      </w:r>
    </w:p>
    <w:p w14:paraId="679955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segments.</w:t>
      </w:r>
    </w:p>
    <w:p w14:paraId="0079F5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1C8DC9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Note in addition to eMBB, traditional CDN use cases can be deployed</w:t>
      </w:r>
    </w:p>
    <w:p w14:paraId="71C37B1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a slice as well, see examples in [RFC6770].</w:t>
      </w:r>
    </w:p>
    <w:p w14:paraId="7355749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067E72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+-------------------------------------------------------------+</w:t>
      </w:r>
    </w:p>
    <w:p w14:paraId="1D1CAD7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                 +-----------------------+                |</w:t>
      </w:r>
    </w:p>
    <w:p w14:paraId="7036D1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       +--------&gt;| Provider Slice Manager|&lt;----+          |</w:t>
      </w:r>
    </w:p>
    <w:p w14:paraId="020347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       |         +-----------------------+     |          |</w:t>
      </w:r>
    </w:p>
    <w:p w14:paraId="52E9FDF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       |                                       |          |</w:t>
      </w:r>
    </w:p>
    <w:p w14:paraId="75C114D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+------+-----------+               +-----------+-------+  |</w:t>
      </w:r>
    </w:p>
    <w:p w14:paraId="0B4A90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|     Global       |               |     eMBB Slice    |  |</w:t>
      </w:r>
    </w:p>
    <w:p w14:paraId="4698F7B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| Resource Manager |&lt;------------&gt; | Resource Allocator|  |</w:t>
      </w:r>
    </w:p>
    <w:p w14:paraId="75634C8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+------------------+               +-------------------+  |</w:t>
      </w:r>
    </w:p>
    <w:p w14:paraId="7D7B50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|                                                             |</w:t>
      </w:r>
    </w:p>
    <w:p w14:paraId="7ECD06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+-------------------------------------------------------------+</w:t>
      </w:r>
    </w:p>
    <w:p w14:paraId="1A7238E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|                        |</w:t>
      </w:r>
    </w:p>
    <w:p w14:paraId="2AFCA5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-------  NS control -------------- NS control--</w:t>
      </w:r>
    </w:p>
    <w:p w14:paraId="39565AA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|                        |</w:t>
      </w:r>
    </w:p>
    <w:p w14:paraId="40E026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------------------          -----------------</w:t>
      </w:r>
    </w:p>
    <w:p w14:paraId="721F122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 --------------  |        |  -------------- |</w:t>
      </w:r>
    </w:p>
    <w:p w14:paraId="2D089D4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 | | eMBB Manager | |        | | eMBB Manager ||</w:t>
      </w:r>
    </w:p>
    <w:p w14:paraId="3E8602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|--------------  |        |  -------------- |</w:t>
      </w:r>
    </w:p>
    <w:p w14:paraId="361EEA6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                 |        |                 |</w:t>
      </w:r>
    </w:p>
    <w:p w14:paraId="5B1308B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                 |        |                 |</w:t>
      </w:r>
    </w:p>
    <w:p w14:paraId="044267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 --------------  |        |  -------------- |</w:t>
      </w:r>
    </w:p>
    <w:p w14:paraId="02890EC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| eMBB Network | |        | | eMBB Network ||</w:t>
      </w:r>
    </w:p>
    <w:p w14:paraId="5F090FD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|--------------  |        |  -------------- |</w:t>
      </w:r>
    </w:p>
    <w:p w14:paraId="79B13DE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--------------------         -----------------</w:t>
      </w:r>
    </w:p>
    <w:p w14:paraId="1FA11B3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| |                       | |</w:t>
      </w:r>
    </w:p>
    <w:p w14:paraId="029CF0E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V V                       V V</w:t>
      </w:r>
    </w:p>
    <w:p w14:paraId="59D2C0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------------------NS transport ----------------</w:t>
      </w:r>
    </w:p>
    <w:p w14:paraId="052C449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|                  |             |</w:t>
      </w:r>
    </w:p>
    <w:p w14:paraId="0E50AB3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V                  V             V</w:t>
      </w:r>
    </w:p>
    <w:p w14:paraId="47C59D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----------------  ----------------  -----------</w:t>
      </w:r>
    </w:p>
    <w:p w14:paraId="033416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Infrastructure | |Infrastructure | | DC       |</w:t>
      </w:r>
    </w:p>
    <w:p w14:paraId="005FE6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|  Domain A      | | Domain B      | | Domain C |</w:t>
      </w:r>
    </w:p>
    <w:p w14:paraId="7A0A43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----------------  ----------------  -----------</w:t>
      </w:r>
    </w:p>
    <w:p w14:paraId="76C45D4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63BFA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Figure 8: Transport provider network operator view.  See Figure for</w:t>
      </w:r>
    </w:p>
    <w:p w14:paraId="25F8D0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reference</w:t>
      </w:r>
    </w:p>
    <w:p w14:paraId="556C8DF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08F3C7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  Massive machine to machine communication</w:t>
      </w:r>
    </w:p>
    <w:p w14:paraId="52102F4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1F25C2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5.2.1.  Wireless Sensor Networks</w:t>
      </w:r>
    </w:p>
    <w:p w14:paraId="59C7430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C642A9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Sensor networks are widely deployed in industries such as</w:t>
      </w:r>
    </w:p>
    <w:p w14:paraId="39C350D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agriculture, environmental monitoring and manufacturing.  The general</w:t>
      </w:r>
    </w:p>
    <w:p w14:paraId="1500AA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workflow of wireless sensor network is provided in Fig. Figure 9.</w:t>
      </w:r>
    </w:p>
    <w:p w14:paraId="559FE0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1735BF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19B32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9EE0F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6.Decided Behavior</w:t>
      </w:r>
    </w:p>
    <w:p w14:paraId="6CE2071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+-------------------+</w:t>
      </w:r>
    </w:p>
    <w:p w14:paraId="3635E2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|                   |</w:t>
      </w:r>
    </w:p>
    <w:p w14:paraId="4C4CB0B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+----v------+            |</w:t>
      </w:r>
    </w:p>
    <w:p w14:paraId="35244F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  Sensor   |            |</w:t>
      </w:r>
    </w:p>
    <w:p w14:paraId="4D07AE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|(1. Data   |            |</w:t>
      </w:r>
    </w:p>
    <w:p w14:paraId="3AB04E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|Collection)|            |</w:t>
      </w:r>
    </w:p>
    <w:p w14:paraId="18C54F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+----+------+            |</w:t>
      </w:r>
    </w:p>
    <w:p w14:paraId="64797A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|2.Collected Data   |  3.Aggregated  +---------------------+</w:t>
      </w:r>
    </w:p>
    <w:p w14:paraId="235404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+-------------&gt;+----------+ Data     |     Data Center     |</w:t>
      </w:r>
    </w:p>
    <w:p w14:paraId="694069F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|  Sink Node/ |----------&gt; (4. Data Analysis   |</w:t>
      </w:r>
    </w:p>
    <w:p w14:paraId="672F39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| Base Station|          |         &amp;           |</w:t>
      </w:r>
    </w:p>
    <w:p w14:paraId="19B8D44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+----------&gt;+--------------+--&lt;------|  Behavior Decision) |</w:t>
      </w:r>
    </w:p>
    <w:p w14:paraId="62B41D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|2.Collected Data   |  5. Decided    +---------------------+</w:t>
      </w:r>
    </w:p>
    <w:p w14:paraId="32EEE18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+----+------+            |     Behavior</w:t>
      </w:r>
    </w:p>
    <w:p w14:paraId="114ECC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  Sensor   |            |</w:t>
      </w:r>
    </w:p>
    <w:p w14:paraId="1707A6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|(1. Data   |            |</w:t>
      </w:r>
    </w:p>
    <w:p w14:paraId="1B7B69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|Collection)|            |</w:t>
      </w:r>
    </w:p>
    <w:p w14:paraId="687F56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+----^------+            |</w:t>
      </w:r>
    </w:p>
    <w:p w14:paraId="782303A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|                   |</w:t>
      </w:r>
    </w:p>
    <w:p w14:paraId="724F69F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+-------------------+</w:t>
      </w:r>
    </w:p>
    <w:p w14:paraId="6BA11C5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    6.Decided Behavior</w:t>
      </w:r>
    </w:p>
    <w:p w14:paraId="1EC9404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9B485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Figure 9</w:t>
      </w:r>
    </w:p>
    <w:p w14:paraId="0D7F67F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BC446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Figure: Workflow of wireless sensor network</w:t>
      </w:r>
    </w:p>
    <w:p w14:paraId="63E19D8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16637E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As figure Figure 9 shows, sensors mainly collect data &amp; behavior;</w:t>
      </w:r>
    </w:p>
    <w:p w14:paraId="297BD1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rarely communicate with each other in traditional wireless sensor</w:t>
      </w:r>
    </w:p>
    <w:p w14:paraId="0E33C9C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network.  While in the scenarios discussed in this section, sensors</w:t>
      </w:r>
    </w:p>
    <w:p w14:paraId="73D09C3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or embedded devices will be more intelligent and carry out more</w:t>
      </w:r>
    </w:p>
    <w:p w14:paraId="25063B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frequent interactions that raises more challenges for mobile</w:t>
      </w:r>
    </w:p>
    <w:p w14:paraId="7B16532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networks.</w:t>
      </w:r>
    </w:p>
    <w:p w14:paraId="2280B89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F354B8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5.2.2.  Massive Internet of Things Description</w:t>
      </w:r>
    </w:p>
    <w:p w14:paraId="7AA00E8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95A349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Machine-to-machine type communication will dominate communication</w:t>
      </w:r>
    </w:p>
    <w:p w14:paraId="44A1A1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paradigm in various industries such as healthcare, manufacturing,</w:t>
      </w:r>
    </w:p>
    <w:p w14:paraId="07ABB7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transportation, etc.  In order to support the massive internet of</w:t>
      </w:r>
    </w:p>
    <w:p w14:paraId="61BDC6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things, traditional mobile networks have to be redefined -- by</w:t>
      </w:r>
    </w:p>
    <w:p w14:paraId="486BED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creating the connectivity fabric for everything and bringing new</w:t>
      </w:r>
    </w:p>
    <w:p w14:paraId="6F7E71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levels of on-device intelligence.</w:t>
      </w:r>
    </w:p>
    <w:p w14:paraId="60D2AF4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D9C00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5.2.2.1.  Factors Influencing Massive Internet of Things Use Cases</w:t>
      </w:r>
    </w:p>
    <w:p w14:paraId="34BCCB3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9CC30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There are three main challenges raised by Massive Internet of Things</w:t>
      </w:r>
    </w:p>
    <w:p w14:paraId="397266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use cases:</w:t>
      </w:r>
    </w:p>
    <w:p w14:paraId="74DED0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2E89BF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Scalable connectivity: there will be billions of smart devices</w:t>
      </w:r>
    </w:p>
    <w:p w14:paraId="50B435D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connect to mobile networks worldwide by 2020;</w:t>
      </w:r>
    </w:p>
    <w:p w14:paraId="2C831EA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D3C9F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Wide area coverage: sensor could be embedded into various</w:t>
      </w:r>
    </w:p>
    <w:p w14:paraId="59D1039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household equipments, medical instruments, vehicles, or even</w:t>
      </w:r>
    </w:p>
    <w:p w14:paraId="4283C1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public facilities;</w:t>
      </w:r>
    </w:p>
    <w:p w14:paraId="53A8D89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F8915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Frequent small amount data transmission: due to limited power,</w:t>
      </w:r>
    </w:p>
    <w:p w14:paraId="1910A5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most of the embedded sensors work intermittently rather than</w:t>
      </w:r>
    </w:p>
    <w:p w14:paraId="2EB74B2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continuously.</w:t>
      </w:r>
    </w:p>
    <w:p w14:paraId="48CBD2E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E67457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5.2.2.2.  New mMTC Verticals</w:t>
      </w:r>
    </w:p>
    <w:p w14:paraId="6AE15D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2D813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few examples of new types of scenarios that require unique</w:t>
      </w:r>
    </w:p>
    <w:p w14:paraId="168358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infrastructure are mentioned below.</w:t>
      </w:r>
    </w:p>
    <w:p w14:paraId="47F766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929AD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5.2.2.2.1.  Smart City</w:t>
      </w:r>
    </w:p>
    <w:p w14:paraId="4EDF73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D6F468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Smart city networks is an integration of several public</w:t>
      </w:r>
    </w:p>
    <w:p w14:paraId="60F0A2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infrastructures together through M2M communications.  For example</w:t>
      </w:r>
    </w:p>
    <w:p w14:paraId="0AA70C7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5968ED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Automatic metering for gas, energy, water, etc;</w:t>
      </w:r>
    </w:p>
    <w:p w14:paraId="3BF3BFB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10F1DB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Environment monitoring for pollution, temperature, humidity, etc;</w:t>
      </w:r>
    </w:p>
    <w:p w14:paraId="0BF2979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4AF68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o  Light management inside buildings or even the whole city;</w:t>
      </w:r>
    </w:p>
    <w:p w14:paraId="0847251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C670C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Traffic signal control;</w:t>
      </w:r>
    </w:p>
    <w:p w14:paraId="0861AF7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6964B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Public safety alerting for natural disaster.</w:t>
      </w:r>
    </w:p>
    <w:p w14:paraId="6EC8B4E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4D154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Building a smart city requires a variety of IoT networks to inter-</w:t>
      </w:r>
    </w:p>
    <w:p w14:paraId="0D9F63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operate together; these IoT networks are run by different departments</w:t>
      </w:r>
    </w:p>
    <w:p w14:paraId="36A626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with different access privileges for administration and access</w:t>
      </w:r>
    </w:p>
    <w:p w14:paraId="1F0DE6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control.  A smart-city network should be isolated from the public</w:t>
      </w:r>
    </w:p>
    <w:p w14:paraId="73598E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Internet.</w:t>
      </w:r>
    </w:p>
    <w:p w14:paraId="4DB77E5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376D9D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5.2.2.2.2.  E-Health</w:t>
      </w:r>
    </w:p>
    <w:p w14:paraId="5190388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4D5F6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E-health refers to the application that remote monitor the physical</w:t>
      </w:r>
    </w:p>
    <w:p w14:paraId="3F67FDD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conditions (e.g., heart rate, pulse, blood pressure etc.), and</w:t>
      </w:r>
    </w:p>
    <w:p w14:paraId="1380FB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accordingly take necessary medical measures remotely.  Being a life-</w:t>
      </w:r>
    </w:p>
    <w:p w14:paraId="562F611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critical service, e-health communication network must be reliable and</w:t>
      </w:r>
    </w:p>
    <w:p w14:paraId="72AD18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fast but small-size of data exchange.  In addition, the privacy and</w:t>
      </w:r>
    </w:p>
    <w:p w14:paraId="75849E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security of user's data must be guaranteed.</w:t>
      </w:r>
    </w:p>
    <w:p w14:paraId="7BB166A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FBC7C4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5.2.3.  mMTC Type Slices</w:t>
      </w:r>
    </w:p>
    <w:p w14:paraId="5CF84E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CE043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mMTC involves potentially a large number of small and power-</w:t>
      </w:r>
    </w:p>
    <w:p w14:paraId="029B9DA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constrained devices, therefore, resource allocation at scale is of</w:t>
      </w:r>
    </w:p>
    <w:p w14:paraId="26FC5B2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particular importance in mMTC type slices.  Furthermore, different</w:t>
      </w:r>
    </w:p>
    <w:p w14:paraId="3A428DB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kind of IoT devices may exhibit quite different traffic patterns</w:t>
      </w:r>
    </w:p>
    <w:p w14:paraId="264371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e.g., continuous (heart rate monitors) &amp; periodic delay tolerant</w:t>
      </w:r>
    </w:p>
    <w:p w14:paraId="045617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(temperature sensors), delay sensitive (e.g., weather forecast &amp;</w:t>
      </w:r>
    </w:p>
    <w:p w14:paraId="75BE770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disaster alerting), mobility mode, security awareness etc.  The mMTC</w:t>
      </w:r>
    </w:p>
    <w:p w14:paraId="26E941A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type slices should be conscious of various requirements of scale,</w:t>
      </w:r>
    </w:p>
    <w:p w14:paraId="5D8966A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data pattern, reliability, security and energy efficient</w:t>
      </w:r>
    </w:p>
    <w:p w14:paraId="7B3523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communications.</w:t>
      </w:r>
    </w:p>
    <w:p w14:paraId="409D4DB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DBA363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5.2.4.  Network Operator's View</w:t>
      </w:r>
    </w:p>
    <w:p w14:paraId="1BBF080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AA35D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Different from eMBB and uRLLC type services, mMTC service does not</w:t>
      </w:r>
    </w:p>
    <w:p w14:paraId="38371A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have so much strict requirements on bandwidth and latency.  Massive</w:t>
      </w:r>
    </w:p>
    <w:p w14:paraId="350C87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ubiquitous connectivity support would become the biggest</w:t>
      </w:r>
    </w:p>
    <w:p w14:paraId="3CA920E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challenge of mMTC service.  That is, for an network operator, mMTC is</w:t>
      </w:r>
    </w:p>
    <w:p w14:paraId="3F6134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mainly concentrated in the access network side and most of the</w:t>
      </w:r>
    </w:p>
    <w:p w14:paraId="0F32D3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information flow should not pass through the transmission or core</w:t>
      </w:r>
    </w:p>
    <w:p w14:paraId="2BDCE64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network, both for security and communication efficiency.  The</w:t>
      </w:r>
    </w:p>
    <w:p w14:paraId="547B05B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mobility management IoT gateway functions could be placed closer to</w:t>
      </w:r>
    </w:p>
    <w:p w14:paraId="0E9701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terminals (e.g., base-stations, edge clouds, etc.).  Consequently, an</w:t>
      </w:r>
    </w:p>
    <w:p w14:paraId="522A9B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mMTC type slice should consist of plentiful access network resource,</w:t>
      </w:r>
    </w:p>
    <w:p w14:paraId="47A445B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as well as normal yet reliable transmission network and core network</w:t>
      </w:r>
    </w:p>
    <w:p w14:paraId="041485C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 in general.</w:t>
      </w:r>
    </w:p>
    <w:p w14:paraId="225E0C6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D0D7ED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  Ultra-reliable low latency communication</w:t>
      </w:r>
    </w:p>
    <w:p w14:paraId="59C8C2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E4DB4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5.3.1.  Brief introduction</w:t>
      </w:r>
    </w:p>
    <w:p w14:paraId="37BD193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C7D5E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Not only, mission critical communication services but industrial</w:t>
      </w:r>
    </w:p>
    <w:p w14:paraId="20AA8FB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manufacturing, production processes, remote medical surgery, and</w:t>
      </w:r>
    </w:p>
    <w:p w14:paraId="4A57ACE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transportation safety (high mobility cases), etc scenarios require</w:t>
      </w:r>
    </w:p>
    <w:p w14:paraId="209102D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ultra-reliable communications with no packet loss.</w:t>
      </w:r>
    </w:p>
    <w:p w14:paraId="7625F12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8A14E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5.3.2.  Challenges</w:t>
      </w:r>
    </w:p>
    <w:p w14:paraId="4F42874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64D36F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uRLLC scenarios, both data and control planes may require</w:t>
      </w:r>
    </w:p>
    <w:p w14:paraId="1B43739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significant enhancements to transmission or information distribution</w:t>
      </w:r>
    </w:p>
    <w:p w14:paraId="05B5F5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protoocols.  [TR_3GPP_38.913] specifies generic KPIs for access</w:t>
      </w:r>
    </w:p>
    <w:p w14:paraId="309D7E9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userplane latency as 1ms and reliability factor of 99.999%</w:t>
      </w:r>
    </w:p>
    <w:p w14:paraId="250EB4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for transmission of a packet of size 32 bytes.  Although KPIs vary</w:t>
      </w:r>
    </w:p>
    <w:p w14:paraId="4033964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for different scenarios such as V2X(3-10ms, 99.999%), eMBB (4ms UL/DL</w:t>
      </w:r>
    </w:p>
    <w:p w14:paraId="1618A7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each), In order to meet these, latency and reliability of the</w:t>
      </w:r>
    </w:p>
    <w:p w14:paraId="4ADE38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transport in mobile networks should also be considered.</w:t>
      </w:r>
    </w:p>
    <w:p w14:paraId="4A3435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002E20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5.3.2.1.  New service verticals</w:t>
      </w:r>
    </w:p>
    <w:p w14:paraId="19A7289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CCC62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the following sections three new uRLLC scenarios are described.</w:t>
      </w:r>
    </w:p>
    <w:p w14:paraId="07DA4D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CE03F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5.3.2.1.1.  Industrial Operation and Inspection</w:t>
      </w:r>
    </w:p>
    <w:p w14:paraId="21DFA6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BFD68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Operations in remote industry sites usually need the support of</w:t>
      </w:r>
    </w:p>
    <w:p w14:paraId="63ADD46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mobile transport network.  Accurately operating machinery (low</w:t>
      </w:r>
    </w:p>
    <w:p w14:paraId="1EB9A07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latency and jitter) from remote locations requires high-quality</w:t>
      </w:r>
    </w:p>
    <w:p w14:paraId="524E18E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communication links between the control site.  Factors to consider *</w:t>
      </w:r>
    </w:p>
    <w:p w14:paraId="191D17D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low latency and low jtter in communication path * Short time interval</w:t>
      </w:r>
    </w:p>
    <w:p w14:paraId="0C27DA5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between an operator sending control signal tp equipment response.</w:t>
      </w:r>
    </w:p>
    <w:p w14:paraId="6FEEEEA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C4744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an industrial closed control loop (Sensor -Controller - Actuator)</w:t>
      </w:r>
    </w:p>
    <w:p w14:paraId="15294F8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as shown in figure Figure 10, a typical control cycle time where</w:t>
      </w:r>
    </w:p>
    <w:p w14:paraId="6CDC39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is involved should be below 10ms [White-paper-5GAA].</w:t>
      </w:r>
    </w:p>
    <w:p w14:paraId="578911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0635DA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++++++++++   +++++++++++++++</w:t>
      </w:r>
    </w:p>
    <w:p w14:paraId="3F0DC0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 Sensor +--&gt;+ Transmitter +---+</w:t>
      </w:r>
    </w:p>
    <w:p w14:paraId="0DA330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++++++++++   +++++++++++++++   |</w:t>
      </w:r>
    </w:p>
    <w:p w14:paraId="487B68A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|   ++++++++++++     ++++++++++++++</w:t>
      </w:r>
    </w:p>
    <w:p w14:paraId="416B1E7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+--&gt;+   Base   +----&gt;+ Controller +</w:t>
      </w:r>
    </w:p>
    <w:p w14:paraId="457BC9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+---+ Station  +&lt;----+            +</w:t>
      </w:r>
    </w:p>
    <w:p w14:paraId="38E7E4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 |   ++++++++++++     ++++++++++++++</w:t>
      </w:r>
    </w:p>
    <w:p w14:paraId="3343354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++++++++++   +++++++++++++++   |</w:t>
      </w:r>
    </w:p>
    <w:p w14:paraId="34605D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+Actuator+&lt;--+   Receiver  +&lt;--+</w:t>
      </w:r>
    </w:p>
    <w:p w14:paraId="6FF4CC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++++++++++   +++++++++++++++</w:t>
      </w:r>
    </w:p>
    <w:p w14:paraId="1D46900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711531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Figure 10: Industrial closed control loop</w:t>
      </w:r>
    </w:p>
    <w:p w14:paraId="2EAE33D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C076A5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5.3.2.2.  Remote Surgery</w:t>
      </w:r>
    </w:p>
    <w:p w14:paraId="73875E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B2F04E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Remote surgery which enables surgeons to perform critical specialized</w:t>
      </w:r>
    </w:p>
    <w:p w14:paraId="45DB6A4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medical procedures remotely, allowing their vital expertise to be</w:t>
      </w:r>
    </w:p>
    <w:p w14:paraId="0D8922A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applied globally.  Providing accurate control and feedback for the</w:t>
      </w:r>
    </w:p>
    <w:p w14:paraId="61021F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surgeon entails very strict requirements in terms of latency,</w:t>
      </w:r>
    </w:p>
    <w:p w14:paraId="297108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reliability and security.</w:t>
      </w:r>
    </w:p>
    <w:p w14:paraId="704D18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8B0114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5.3.2.3.  Vehicle-to-everything (V2X)</w:t>
      </w:r>
    </w:p>
    <w:p w14:paraId="7593A37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BF1E6F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Vehicle-to-everthing (V2X) network uses precise knowledge of the</w:t>
      </w:r>
    </w:p>
    <w:p w14:paraId="4A356AB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traffic situation across the entire road/highway network to optimize</w:t>
      </w:r>
    </w:p>
    <w:p w14:paraId="7E4BCD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traffic flows, reduce congestion, and minimize accidents.  For uRLLC</w:t>
      </w:r>
    </w:p>
    <w:p w14:paraId="3D05DB5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scenario,</w:t>
      </w:r>
    </w:p>
    <w:p w14:paraId="24BB6E7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588D1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V2X in access network uses Vehicular Ad Hoc Network (VANET) type</w:t>
      </w:r>
    </w:p>
    <w:p w14:paraId="2CE741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protocols for vehicle-to-vehicle and an access medium</w:t>
      </w:r>
    </w:p>
    <w:p w14:paraId="3ED3683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communication (either ITS-band or commercial-cellular).  The</w:t>
      </w:r>
    </w:p>
    <w:p w14:paraId="4F52595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topologies are dynamic and mobility is high.  In order to support</w:t>
      </w:r>
    </w:p>
    <w:p w14:paraId="253ABB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fully autonomous reliable driving, a highly reliabile</w:t>
      </w:r>
    </w:p>
    <w:p w14:paraId="592C3D6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communication channel is required.</w:t>
      </w:r>
    </w:p>
    <w:p w14:paraId="113CD39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58E17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Often, V2X may involve a part transport and core networks for</w:t>
      </w:r>
    </w:p>
    <w:p w14:paraId="172E4CA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functions such as subscriber/vehicle admission and intensive</w:t>
      </w:r>
    </w:p>
    <w:p w14:paraId="663FFE4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computational resource for aggregating information from multiple</w:t>
      </w:r>
    </w:p>
    <w:p w14:paraId="400AF8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traffic zones.</w:t>
      </w:r>
    </w:p>
    <w:p w14:paraId="7FFBB3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624D9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5.3.3.  Network Operator's View</w:t>
      </w:r>
    </w:p>
    <w:p w14:paraId="7EB25DE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BCA5B6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uRLLC network slice only accepts service specifc traffic and</w:t>
      </w:r>
    </w:p>
    <w:p w14:paraId="3D20BC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discards any other type of traffic to avoid negative impact on uRLLC</w:t>
      </w:r>
    </w:p>
    <w:p w14:paraId="2BE8BA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 operation.  Even within the same vertical different kind of</w:t>
      </w:r>
    </w:p>
    <w:p w14:paraId="1A4D36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services should be isolated.  For example, in the V2X vertical, the</w:t>
      </w:r>
    </w:p>
    <w:p w14:paraId="1F21DF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 used for autonomous driving should not be used for in-</w:t>
      </w:r>
    </w:p>
    <w:p w14:paraId="717A0B1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vehicle infotainment.  Capabilities required by uRLLC service</w:t>
      </w:r>
    </w:p>
    <w:p w14:paraId="720784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provider include</w:t>
      </w:r>
    </w:p>
    <w:p w14:paraId="257B05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B9188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Locations of the access nodes for terminals (devices, vehicles) to</w:t>
      </w:r>
    </w:p>
    <w:p w14:paraId="19318E1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the transport network and locations of the controller to construct</w:t>
      </w:r>
    </w:p>
    <w:p w14:paraId="1D254A7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its own network topology within the network slice.  In high</w:t>
      </w:r>
    </w:p>
    <w:p w14:paraId="3AA7B5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mobility scenario such as automotive verticals, the dynamic</w:t>
      </w:r>
    </w:p>
    <w:p w14:paraId="4EF6D7E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topology adjustments are required without loss of data.</w:t>
      </w:r>
    </w:p>
    <w:p w14:paraId="6EC6D0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C46292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Each service vertical has different performance requirements in</w:t>
      </w:r>
    </w:p>
    <w:p w14:paraId="0AA5E3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terms of latency, reliability and data rate etc., therefore, the</w:t>
      </w:r>
    </w:p>
    <w:p w14:paraId="1907760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uRLLC network slice should allow customization for these</w:t>
      </w:r>
    </w:p>
    <w:p w14:paraId="4E46D85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parameters.</w:t>
      </w:r>
    </w:p>
    <w:p w14:paraId="0EE70C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0DD243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*  A uRLLC service provider should be able to registers self with</w:t>
      </w:r>
    </w:p>
    <w:p w14:paraId="4EC3C2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access rights to resource monitoring and negotiation loop.</w:t>
      </w:r>
    </w:p>
    <w:p w14:paraId="471504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C55787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From a network operator provides a uRLLC Slice with following</w:t>
      </w:r>
    </w:p>
    <w:p w14:paraId="45FA6F4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considerations</w:t>
      </w:r>
    </w:p>
    <w:p w14:paraId="338BC3A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3DE5E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Should support/provide specific data and control planes protocols</w:t>
      </w:r>
    </w:p>
    <w:p w14:paraId="54EB66F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with significant enhancements for deterministic latency and</w:t>
      </w:r>
    </w:p>
    <w:p w14:paraId="65DAABA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reliability (e.g.  DetNet in data plane).</w:t>
      </w:r>
    </w:p>
    <w:p w14:paraId="10F9461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603DC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*  Allow uRLLC provider to access user admission and</w:t>
      </w:r>
    </w:p>
    <w:p w14:paraId="1D222D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authentication to its network slice in advance.</w:t>
      </w:r>
    </w:p>
    <w:p w14:paraId="43326D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08C5F4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*  The network coverage for a uRLLC service provisioning may be</w:t>
      </w:r>
    </w:p>
    <w:p w14:paraId="2430358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limited to a confined area, either indoor or outdoor, network</w:t>
      </w:r>
    </w:p>
    <w:p w14:paraId="68827D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operator needs to be able to coordinate resource allocation</w:t>
      </w:r>
    </w:p>
    <w:p w14:paraId="710AB86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across different access types and network segments.  The fig</w:t>
      </w:r>
    </w:p>
    <w:p w14:paraId="43503A1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Figure 11, shows provider and operator view of the network.</w:t>
      </w:r>
    </w:p>
    <w:p w14:paraId="77D1E1C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The monitoring of resources is done in the context of</w:t>
      </w:r>
    </w:p>
    <w:p w14:paraId="49CF12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performance.  A performance degradation would require resource</w:t>
      </w:r>
    </w:p>
    <w:p w14:paraId="280EC4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adjustment.  As shown below, in one possible sliced model will</w:t>
      </w:r>
    </w:p>
    <w:p w14:paraId="598D066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have its own customizer that uses internal performance</w:t>
      </w:r>
    </w:p>
    <w:p w14:paraId="123A734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observing logic with in its slice by coordinating with</w:t>
      </w:r>
    </w:p>
    <w:p w14:paraId="676471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different subnets/domains using southbound NS transport</w:t>
      </w:r>
    </w:p>
    <w:p w14:paraId="135F99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protocol and transfers this information to operator via a</w:t>
      </w:r>
    </w:p>
    <w:p w14:paraId="558100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northbound NS protocol for resource adjustment.  It is implied</w:t>
      </w:r>
    </w:p>
    <w:p w14:paraId="50F4F7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that domains maybe different access technolgoies and need for a</w:t>
      </w:r>
    </w:p>
    <w:p w14:paraId="60BAEF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common performance metric propagation and resource allocation</w:t>
      </w:r>
    </w:p>
    <w:p w14:paraId="7E8CB5B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is important for a uRLLC slice to function properly.</w:t>
      </w:r>
    </w:p>
    <w:p w14:paraId="772468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ACF9E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+-----------------------------+</w:t>
      </w:r>
    </w:p>
    <w:p w14:paraId="1A04E6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Operator  Slice         |</w:t>
      </w:r>
    </w:p>
    <w:p w14:paraId="48FA1B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Orchestrator            |</w:t>
      </w:r>
    </w:p>
    <w:p w14:paraId="3DF4254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+---------+ +-----+   | uRLLC service +---------+</w:t>
      </w:r>
    </w:p>
    <w:p w14:paraId="5A46725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| Resource| | Perf| &lt;-|---------------| uRLLC   |</w:t>
      </w:r>
    </w:p>
    <w:p w14:paraId="5B9CC51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 | view    | | Spec|   |  template     | service |</w:t>
      </w:r>
    </w:p>
    <w:p w14:paraId="28414B7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|    +---------+ +-----+   |               +---------+</w:t>
      </w:r>
    </w:p>
    <w:p w14:paraId="6BF8B4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|    +----------+--------+ |</w:t>
      </w:r>
    </w:p>
    <w:p w14:paraId="3F2C9D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+---&gt;|Performance Monitor| |</w:t>
      </w:r>
    </w:p>
    <w:p w14:paraId="2DAE433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+---------+------^--+ |</w:t>
      </w:r>
    </w:p>
    <w:p w14:paraId="1154B5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                 | |  |</w:t>
      </w:r>
    </w:p>
    <w:p w14:paraId="79D01F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|------------------------|-+--+</w:t>
      </w:r>
    </w:p>
    <w:p w14:paraId="404C55B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| | resource adjustment</w:t>
      </w:r>
    </w:p>
    <w:p w14:paraId="4B80F1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| |</w:t>
      </w:r>
    </w:p>
    <w:p w14:paraId="2CAD24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performance  metrics| |</w:t>
      </w:r>
    </w:p>
    <w:p w14:paraId="094E7D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                   | |</w:t>
      </w:r>
    </w:p>
    <w:p w14:paraId="232E3D6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uRLLC slice            | v</w:t>
      </w:r>
    </w:p>
    <w:p w14:paraId="3FF64F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+---------+-------------+-------------+</w:t>
      </w:r>
    </w:p>
    <w:p w14:paraId="67545B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+--------+--+    +-----------+      |</w:t>
      </w:r>
    </w:p>
    <w:p w14:paraId="2A4D0F6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|  Subs     |&lt;--&gt;|uRLLC slice|      |</w:t>
      </w:r>
    </w:p>
    <w:p w14:paraId="6955A8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|  Mgmt     |    |Customizer |      |</w:t>
      </w:r>
    </w:p>
    <w:p w14:paraId="1639C9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+-------+---+    +---------^-+      |</w:t>
      </w:r>
    </w:p>
    <w:p w14:paraId="41EEEF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+-------+------------|        |</w:t>
      </w:r>
    </w:p>
    <w:p w14:paraId="0667890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|       |        +---v-----+  +</w:t>
      </w:r>
    </w:p>
    <w:p w14:paraId="4D007E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+--------+  +-------+ | micro   |  |</w:t>
      </w:r>
    </w:p>
    <w:p w14:paraId="2701CD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| GC-1   |  | GC-2  | | resource|  |</w:t>
      </w:r>
    </w:p>
    <w:p w14:paraId="0B3EB25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| subnet |  | subnet| | mgr     |  |</w:t>
      </w:r>
    </w:p>
    <w:p w14:paraId="7F4B7B0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+--------+  +-------+ +---------+  |</w:t>
      </w:r>
    </w:p>
    <w:p w14:paraId="0DBCB9A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|          |                    |</w:t>
      </w:r>
    </w:p>
    <w:p w14:paraId="1C2C09C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+----+----------+---------+-------+---+</w:t>
      </w:r>
    </w:p>
    <w:p w14:paraId="607FC84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| |        | |</w:t>
      </w:r>
    </w:p>
    <w:p w14:paraId="2133DD8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       V V        V V</w:t>
      </w:r>
    </w:p>
    <w:p w14:paraId="5DC58C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------------NS transport --------------</w:t>
      </w:r>
    </w:p>
    <w:p w14:paraId="7E9EC2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                |             |</w:t>
      </w:r>
    </w:p>
    <w:p w14:paraId="2BA2595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V                  V             V</w:t>
      </w:r>
    </w:p>
    <w:p w14:paraId="0E4AB9A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+--------------+  +------------+ +----------+</w:t>
      </w:r>
    </w:p>
    <w:p w14:paraId="63BFE0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|  Domain A    |  | Domain B   | | Domain C |</w:t>
      </w:r>
    </w:p>
    <w:p w14:paraId="530623E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+--------------+  +------------+ +----------+</w:t>
      </w:r>
    </w:p>
    <w:p w14:paraId="2D9B836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20CA1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Figure 11: Reference for uRLLC Network Slice.</w:t>
      </w:r>
    </w:p>
    <w:p w14:paraId="79AC81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9E735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5.4.  Critical Communications</w:t>
      </w:r>
    </w:p>
    <w:p w14:paraId="660284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998DF7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Critical communications are used during emergency situations.  Often</w:t>
      </w:r>
    </w:p>
    <w:p w14:paraId="48C101D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referred to as mission critical, the communication has to be reliable</w:t>
      </w:r>
    </w:p>
    <w:p w14:paraId="2F705E6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non-disruptive.  Different scenarios of critical communications</w:t>
      </w:r>
    </w:p>
    <w:p w14:paraId="04E1C8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relate to public safety responders, military, utility or commercial</w:t>
      </w:r>
    </w:p>
    <w:p w14:paraId="64C8E90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applications, mainly using reliable voice or short data messaging</w:t>
      </w:r>
    </w:p>
    <w:p w14:paraId="0AA139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over wireless communication systems.  First responders such as</w:t>
      </w:r>
    </w:p>
    <w:p w14:paraId="662853B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firefighters, paramedics and other responders, for their daily and</w:t>
      </w:r>
    </w:p>
    <w:p w14:paraId="3420A0B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emergency communications needs to be able to communicate without</w:t>
      </w:r>
    </w:p>
    <w:p w14:paraId="62C29B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disruption.</w:t>
      </w:r>
    </w:p>
    <w:p w14:paraId="5EDDAD4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94C594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5.4.1.  Public Safety Infrastructure</w:t>
      </w:r>
    </w:p>
    <w:p w14:paraId="010AABC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16CAB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5.4.1.1.  Current Improvements over traditional services</w:t>
      </w:r>
    </w:p>
    <w:p w14:paraId="11081F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F9D49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Traditional technologies for emergency communications are narrow band</w:t>
      </w:r>
    </w:p>
    <w:p w14:paraId="50240AA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radio networks such as Land Mobile Radio (LMR) systems.  They are</w:t>
      </w:r>
    </w:p>
    <w:p w14:paraId="11B9A9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terrestrially-based professional push to talk wireless communications</w:t>
      </w:r>
    </w:p>
    <w:p w14:paraId="1AA743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systems commonly used for critical communications by public safety</w:t>
      </w:r>
    </w:p>
    <w:p w14:paraId="1DDB16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organizations such as police, firefighters, and other emergency</w:t>
      </w:r>
    </w:p>
    <w:p w14:paraId="78EB419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response organization.  LMR and related systems such as TETRA or P25</w:t>
      </w:r>
    </w:p>
    <w:p w14:paraId="743FA0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have dedicated frequencies and channels assigned to individual groups</w:t>
      </w:r>
    </w:p>
    <w:p w14:paraId="480526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 users for instant connection through a simple interface.  Next-</w:t>
      </w:r>
    </w:p>
    <w:p w14:paraId="08AD973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generation public safety communications are planned to be built with</w:t>
      </w:r>
    </w:p>
    <w:p w14:paraId="068E89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enhanced broadband voice, data and video communications services</w:t>
      </w:r>
    </w:p>
    <w:p w14:paraId="254B09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beyond narrowband LMR with broadband LTE networks for high speed data</w:t>
      </w:r>
    </w:p>
    <w:p w14:paraId="4AAABCF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(ref 22.179 and FirstNet).</w:t>
      </w:r>
    </w:p>
    <w:p w14:paraId="131F1D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BC0662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5.4.1.2.  Challenges for Enhanced Critical communication</w:t>
      </w:r>
    </w:p>
    <w:p w14:paraId="0F1CD1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F9DC65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3GPP defines, on-network critical communication can be established</w:t>
      </w:r>
    </w:p>
    <w:p w14:paraId="42CF8D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with the help of a network infrastructure to manage the call.  It can</w:t>
      </w:r>
    </w:p>
    <w:p w14:paraId="2F6F0F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also be off-network, where the UEs communicate directly to each</w:t>
      </w:r>
    </w:p>
    <w:p w14:paraId="52BB8F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other.  The scope does not discuss point to point off-network</w:t>
      </w:r>
    </w:p>
    <w:p w14:paraId="00701F5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communication as it is not relevant to the topic.  Most important</w:t>
      </w:r>
    </w:p>
    <w:p w14:paraId="68701C3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challenges for on-network communications include</w:t>
      </w:r>
    </w:p>
    <w:p w14:paraId="2FF70C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3B6AB3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Expensive to deploy a separate broadband network: The coverage of</w:t>
      </w:r>
    </w:p>
    <w:p w14:paraId="01D371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 separate network at the scale of area, state or nationwide that</w:t>
      </w:r>
    </w:p>
    <w:p w14:paraId="27A743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is interoperable is not cost effective, especially as new</w:t>
      </w:r>
    </w:p>
    <w:p w14:paraId="56CF70B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communication technologies emerge, public safety systems should be</w:t>
      </w:r>
    </w:p>
    <w:p w14:paraId="6F2332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able to adapt easily to state of the art.</w:t>
      </w:r>
    </w:p>
    <w:p w14:paraId="34538B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41C3F1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Lack of flexibility: in terms of adding new value added services</w:t>
      </w:r>
    </w:p>
    <w:p w14:paraId="4AAC29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or ability to take advantage of commercial services.</w:t>
      </w:r>
    </w:p>
    <w:p w14:paraId="49B447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418097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Ability to reliable support of basic mission critical services</w:t>
      </w:r>
    </w:p>
    <w:p w14:paraId="4930A28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such as voice: loss of information in voice communication is no</w:t>
      </w:r>
    </w:p>
    <w:p w14:paraId="69D6FB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acceptable in emergency services, if common infrastructure is to</w:t>
      </w:r>
    </w:p>
    <w:p w14:paraId="776D6A7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be used, it must assure no loss of information.</w:t>
      </w:r>
    </w:p>
    <w:p w14:paraId="3B9A67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D94526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5.4.2.  Enhanced Critical Service Type Slices</w:t>
      </w:r>
    </w:p>
    <w:p w14:paraId="2E2A8FD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1DDE5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traditional critical communications use dedicated separate</w:t>
      </w:r>
    </w:p>
    <w:p w14:paraId="28BD45D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infrastructures in order to be reliable and non-disruptive.  In</w:t>
      </w:r>
    </w:p>
    <w:p w14:paraId="002E2D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contrast, LTE based mechanisms acquire different bearer QoS Class</w:t>
      </w:r>
    </w:p>
    <w:p w14:paraId="0684A43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Identifier (QCI) for different type of barriers (data, voice, video).</w:t>
      </w:r>
    </w:p>
    <w:p w14:paraId="299CE2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eMC (enhanced mission critical) network slices benefit from the</w:t>
      </w:r>
    </w:p>
    <w:p w14:paraId="02AAD8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following:</w:t>
      </w:r>
    </w:p>
    <w:p w14:paraId="6F50D02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A4D63E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Insertion and authorization of subscribers in a group</w:t>
      </w:r>
    </w:p>
    <w:p w14:paraId="55FDBE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communication: In a critical infrastructure, the subscriber</w:t>
      </w:r>
    </w:p>
    <w:p w14:paraId="028E89C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authentication may be done earlier at the entry point</w:t>
      </w:r>
    </w:p>
    <w:p w14:paraId="314985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automatically through slice selection functional entity.</w:t>
      </w:r>
    </w:p>
    <w:p w14:paraId="6CA3594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1A589A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Pre-allocated QCIs: Generally, QCIs are requested on per session</w:t>
      </w:r>
    </w:p>
    <w:p w14:paraId="569FC6B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basis which could slow down overall call control setup and is</w:t>
      </w:r>
    </w:p>
    <w:p w14:paraId="4A97CAB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undesirable for emergency services.  When operating in a slice,</w:t>
      </w:r>
    </w:p>
    <w:p w14:paraId="3C481BE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these resources maybe reserved ahead of time in a coarse-grained</w:t>
      </w:r>
    </w:p>
    <w:p w14:paraId="356355D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manner instead of per session.</w:t>
      </w:r>
    </w:p>
    <w:p w14:paraId="3EE0182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60B79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MC Network slices are relatively straight forward as it only concerns</w:t>
      </w:r>
    </w:p>
    <w:p w14:paraId="713626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with guaranteed bit rate (GBR) on per media basis and management of</w:t>
      </w:r>
    </w:p>
    <w:p w14:paraId="45623A4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groups.  The MC network slice need an ability to request transport</w:t>
      </w:r>
    </w:p>
    <w:p w14:paraId="646176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services based on GBR for reliable communication.  A reference</w:t>
      </w:r>
    </w:p>
    <w:p w14:paraId="0A17703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 below shows an MC organization providing service</w:t>
      </w:r>
    </w:p>
    <w:p w14:paraId="40399ED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agreement that would be a network slice template with resource</w:t>
      </w:r>
    </w:p>
    <w:p w14:paraId="7D9061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specification.  The eMC slice sets up different subnetworks of</w:t>
      </w:r>
    </w:p>
    <w:p w14:paraId="27049C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different subscriber groups and manages its membership.  These</w:t>
      </w:r>
    </w:p>
    <w:p w14:paraId="770658B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subnets are realized into the infrastructure across different domains</w:t>
      </w:r>
    </w:p>
    <w:p w14:paraId="49864C0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through a network slice transport mechanism.  The MC network slice</w:t>
      </w:r>
    </w:p>
    <w:p w14:paraId="401FA9F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must be capable of active resource monitoring to prevent congestions</w:t>
      </w:r>
    </w:p>
    <w:p w14:paraId="19C776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 ever occur as well as request additional transport resources in</w:t>
      </w:r>
    </w:p>
    <w:p w14:paraId="142CAC1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case of emergency event occurence.</w:t>
      </w:r>
    </w:p>
    <w:p w14:paraId="10D2C2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07F618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+----------------------------------+</w:t>
      </w:r>
    </w:p>
    <w:p w14:paraId="31CDA05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Provider Slice Orchestrator  |</w:t>
      </w:r>
    </w:p>
    <w:p w14:paraId="388CB5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                           |</w:t>
      </w:r>
    </w:p>
    <w:p w14:paraId="0916D0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+------------------+       |  service   +------------------+</w:t>
      </w:r>
    </w:p>
    <w:p w14:paraId="4B43A5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| eMBB Resource    |       |&lt;-----------| Mission Critical |</w:t>
      </w:r>
    </w:p>
    <w:p w14:paraId="7D2DF7D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+--&gt; |    Spec Guard    |---+   |  agreement |    Organization  |</w:t>
      </w:r>
    </w:p>
    <w:p w14:paraId="678940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|    +------------------+   |   |            +------------------+</w:t>
      </w:r>
    </w:p>
    <w:p w14:paraId="177A841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|                           |   |</w:t>
      </w:r>
    </w:p>
    <w:p w14:paraId="52298FE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|  |    +----------+-------+   |   |</w:t>
      </w:r>
    </w:p>
    <w:p w14:paraId="1F81E02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+---&gt;|  Resource Monitor|&lt;--+   |</w:t>
      </w:r>
    </w:p>
    <w:p w14:paraId="5480956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+---------+--------+       |</w:t>
      </w:r>
    </w:p>
    <w:p w14:paraId="63F05F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    ^             |        |</w:t>
      </w:r>
    </w:p>
    <w:p w14:paraId="178B4A4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|-----------+-------------+--------+</w:t>
      </w:r>
    </w:p>
    <w:p w14:paraId="55AD247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|             |</w:t>
      </w:r>
    </w:p>
    <w:p w14:paraId="6E5BC1B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| Resource request</w:t>
      </w:r>
    </w:p>
    <w:p w14:paraId="5122777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 |             | prioritized resource adjustment</w:t>
      </w:r>
    </w:p>
    <w:p w14:paraId="324D29A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MC Network|Slice        v dynamic group management</w:t>
      </w:r>
    </w:p>
    <w:p w14:paraId="5543D2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+------------+------------+-------------+</w:t>
      </w:r>
    </w:p>
    <w:p w14:paraId="25E867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+----------+-------+    +-----------+ |</w:t>
      </w:r>
    </w:p>
    <w:p w14:paraId="5FE255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|  Group Subs Mgmt |&lt;--&gt;| MC slice  | |</w:t>
      </w:r>
    </w:p>
    <w:p w14:paraId="08ED39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|                  |    | Customizer| |</w:t>
      </w:r>
    </w:p>
    <w:p w14:paraId="0FCFB7E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+---------+--------+    +-----------+ |</w:t>
      </w:r>
    </w:p>
    <w:p w14:paraId="2ECFF7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  |       |                     |     +-+</w:t>
      </w:r>
    </w:p>
    <w:p w14:paraId="7B514C5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  |       |        +---------+  + +--&gt;| |</w:t>
      </w:r>
    </w:p>
    <w:p w14:paraId="78EB00E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+--------+  +-------+   | GRP     |  |     +-+ MC-UE</w:t>
      </w:r>
    </w:p>
    <w:p w14:paraId="6A8F2AA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| GC-1   |  | GC-2  |   | selector|  |     +-+</w:t>
      </w:r>
    </w:p>
    <w:p w14:paraId="11656A6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| subnet |  | subnet|   +---------+  | ---&gt;| |</w:t>
      </w:r>
    </w:p>
    <w:p w14:paraId="7AAF70F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+--------+  +-------+                |     +-+ MC-UE</w:t>
      </w:r>
    </w:p>
    <w:p w14:paraId="378DB07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|          |                     |</w:t>
      </w:r>
    </w:p>
    <w:p w14:paraId="51B86F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+----+----------+---------+-------+-----+</w:t>
      </w:r>
    </w:p>
    <w:p w14:paraId="2B9B1F6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| |                       | |</w:t>
      </w:r>
    </w:p>
    <w:p w14:paraId="791177D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V V                       V V</w:t>
      </w:r>
    </w:p>
    <w:p w14:paraId="2E2EFB0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------------NS transport ----------------</w:t>
      </w:r>
    </w:p>
    <w:p w14:paraId="5B61DF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                |             |</w:t>
      </w:r>
    </w:p>
    <w:p w14:paraId="54B8462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                  V             V</w:t>
      </w:r>
    </w:p>
    <w:p w14:paraId="3C67327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----------------  ----------------  -----------</w:t>
      </w:r>
    </w:p>
    <w:p w14:paraId="5E0898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Infrastructure | |Infrastructure | | MC server|</w:t>
      </w:r>
    </w:p>
    <w:p w14:paraId="0AC9EF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|  Domain A      | | Domain B      | | Domain C |</w:t>
      </w:r>
    </w:p>
    <w:p w14:paraId="7FE448D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----------------  ----------------  -----------</w:t>
      </w:r>
    </w:p>
    <w:p w14:paraId="73CC5E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256918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Figure 12: Reference for Mission Critical Network Slice.</w:t>
      </w:r>
    </w:p>
    <w:p w14:paraId="4E193E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9896F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  Network Infrastructure for new technologies</w:t>
      </w:r>
    </w:p>
    <w:p w14:paraId="6877DB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932CA7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6.1.  ICN as a Network Slice</w:t>
      </w:r>
    </w:p>
    <w:p w14:paraId="0C8E42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8A93B3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ICN as in Information-Centric Networking is a culmination of multiple</w:t>
      </w:r>
    </w:p>
    <w:p w14:paraId="1F514F4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future Internet research efforts in various parts of the world, now</w:t>
      </w:r>
    </w:p>
    <w:p w14:paraId="0D5BF7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being pursued under IRTF's research task group called [ICNRG].</w:t>
      </w:r>
    </w:p>
    <w:p w14:paraId="1C3DF0C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F4AC77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6.1.1.  Information Centric Networks Description</w:t>
      </w:r>
    </w:p>
    <w:p w14:paraId="42D279B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F9453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Information-Centric Networking (ICN) addresses Internet's network</w:t>
      </w:r>
    </w:p>
    <w:p w14:paraId="185DA04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architectural design gaps based on evolving applications requirements</w:t>
      </w:r>
    </w:p>
    <w:p w14:paraId="5ADB82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end user behaviour which is significantly different from what IP</w:t>
      </w:r>
    </w:p>
    <w:p w14:paraId="322E964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was designed for, which was optimized for host-to-host communication</w:t>
      </w:r>
    </w:p>
    <w:p w14:paraId="4048FCF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paradigm.  ICN is a non-IP paradigm based on name-based routing and</w:t>
      </w:r>
    </w:p>
    <w:p w14:paraId="4B1C4B6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offers many desirable networking features to applications such as,</w:t>
      </w:r>
    </w:p>
    <w:p w14:paraId="178625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caching, mobility, multicasting and computing in a manner different</w:t>
      </w:r>
    </w:p>
    <w:p w14:paraId="105D8E1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from traditional host-centric communication model.  With respect to</w:t>
      </w:r>
    </w:p>
    <w:p w14:paraId="701FE5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5G and network slicing, ICN paradigm is in line with the move towards</w:t>
      </w:r>
    </w:p>
    <w:p w14:paraId="12A45EB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service-centric architectures enabled through frameworks like SDN,</w:t>
      </w:r>
    </w:p>
    <w:p w14:paraId="46D1CD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NFV, and Edge Computing.  At a high level, ICN offers a name-based</w:t>
      </w:r>
    </w:p>
    <w:p w14:paraId="79C469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abstraction to application that doesn't require further translation</w:t>
      </w:r>
    </w:p>
    <w:p w14:paraId="7F153B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(as in domain names to IP mapping in current IP networking), making</w:t>
      </w:r>
    </w:p>
    <w:p w14:paraId="6C873B6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it suitable to several communication modalities such as multi-point-</w:t>
      </w:r>
    </w:p>
    <w:p w14:paraId="1AFF15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to-multi-point, D2D and Adhoc communication.</w:t>
      </w:r>
    </w:p>
    <w:p w14:paraId="46E1AD1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ABA8EC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6.1.1.1.  New Verticals - ICN based service delivery</w:t>
      </w:r>
    </w:p>
    <w:p w14:paraId="4203EA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B4C7B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Services over ICN slices can take advantage of its features such as:</w:t>
      </w:r>
    </w:p>
    <w:p w14:paraId="301A734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1) In ICN, applications, services and content are addressed using</w:t>
      </w:r>
    </w:p>
    <w:p w14:paraId="01C5297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names, hence end host resolution services like DNS can be avoided,</w:t>
      </w:r>
    </w:p>
    <w:p w14:paraId="03D35B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this achieves name resolution to edge content or services without</w:t>
      </w:r>
    </w:p>
    <w:p w14:paraId="5E68E3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incurring additional RTT delays; 2) Service flows will be offered</w:t>
      </w:r>
    </w:p>
    <w:p w14:paraId="78F6802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mobility and multicasting support, as the networking is session-less</w:t>
      </w:r>
    </w:p>
    <w:p w14:paraId="239F3E4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and optimized towards efficient movement of named data or networking</w:t>
      </w:r>
    </w:p>
    <w:p w14:paraId="2F25B34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named services and host level communication; 3) Services can be</w:t>
      </w:r>
    </w:p>
    <w:p w14:paraId="545B006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deployed at the very edges with ease as ICN routers are compute</w:t>
      </w:r>
    </w:p>
    <w:p w14:paraId="422A90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friendly, this is because states in the forwarding table can be that</w:t>
      </w:r>
    </w:p>
    <w:p w14:paraId="7601390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 either content or service resources; 4) Further saving bandwidth</w:t>
      </w:r>
    </w:p>
    <w:p w14:paraId="27F66CE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the upstream link through opportunistic caching is an inherent</w:t>
      </w:r>
    </w:p>
    <w:p w14:paraId="33BBE6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feature of ICN, this also leads to energy efficient networking.</w:t>
      </w:r>
    </w:p>
    <w:p w14:paraId="4A904CF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CE6355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6.1.1.2.  Considerations for Information Centric Network Applications</w:t>
      </w:r>
    </w:p>
    <w:p w14:paraId="4699239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BF85C8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When offered as a programmable and customizable logical network</w:t>
      </w:r>
    </w:p>
    <w:p w14:paraId="0201C79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slice, ICN based services can be offered through a network slice in</w:t>
      </w:r>
    </w:p>
    <w:p w14:paraId="19528F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parallel with traditional IP based services.  ICN can be realized as</w:t>
      </w:r>
    </w:p>
    <w:p w14:paraId="0F616C7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slice [_5GICN] based on the choice of data plane resource offered</w:t>
      </w:r>
    </w:p>
    <w:p w14:paraId="278A75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by the operators in different segments of the network such as the</w:t>
      </w:r>
    </w:p>
    <w:p w14:paraId="05C50E6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access, core network or central data centers.  While the same</w:t>
      </w:r>
    </w:p>
    <w:p w14:paraId="73C595C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 can be used to support services over IP, proper resource</w:t>
      </w:r>
    </w:p>
    <w:p w14:paraId="7E0FB46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isolation shall allow it to co-exist with ICN slices as well.  ICN</w:t>
      </w:r>
    </w:p>
    <w:p w14:paraId="3B88CDC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though initially was aimed to server CDN application, it is equally</w:t>
      </w:r>
    </w:p>
    <w:p w14:paraId="0A4B169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adept to server real-time applications such as audio/video</w:t>
      </w:r>
    </w:p>
    <w:p w14:paraId="7DAEB41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conferencing [ICN-AV] or AR/VR applciations.  TODO (Ravi): different</w:t>
      </w:r>
    </w:p>
    <w:p w14:paraId="32408F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kind of services that ICN can offer - e.g.  IoT, multimedia ICN</w:t>
      </w:r>
    </w:p>
    <w:p w14:paraId="71D8BE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assumes that the network slicing framework is built upon a</w:t>
      </w:r>
    </w:p>
    <w:p w14:paraId="22FDF7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programmable pool of software and/or hardware based data plane</w:t>
      </w:r>
    </w:p>
    <w:p w14:paraId="041603A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resources.  The pool of resources comprises of o Hardware decoupled</w:t>
      </w:r>
    </w:p>
    <w:p w14:paraId="5B97BA8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functions, that may be containers or VMs.  o Deeply</w:t>
      </w:r>
    </w:p>
    <w:p w14:paraId="66DC57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programmable hardware resources include GPU, FPGAs [ClickNP], Smart</w:t>
      </w:r>
    </w:p>
    <w:p w14:paraId="2E0C8D5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NIC [Netronome] operated using P4 abstractions, that are supported</w:t>
      </w:r>
    </w:p>
    <w:p w14:paraId="329720F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over x-86 platform.  Programmable hardware may also include</w:t>
      </w:r>
    </w:p>
    <w:p w14:paraId="6AD78B5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commercial chips supported using P4 or POF allowing one to realize</w:t>
      </w:r>
    </w:p>
    <w:p w14:paraId="6A08DDD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high performing novel data planes, e.g.  [Barefoot]</w:t>
      </w:r>
    </w:p>
    <w:p w14:paraId="7132A61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F19BFC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6.1.2.  ICN Type Slices Asks</w:t>
      </w:r>
    </w:p>
    <w:p w14:paraId="59DF1AD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F14C8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ICN, applications use Interest/Data abstractions over named</w:t>
      </w:r>
    </w:p>
    <w:p w14:paraId="3B6A0F8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resources resolved by ICN's routing plane.  An ICN slice shall be a</w:t>
      </w:r>
    </w:p>
    <w:p w14:paraId="6EE1F6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programmable ICN-domain, in which content learning and distribution</w:t>
      </w:r>
    </w:p>
    <w:p w14:paraId="6DC995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will be done using existing or new ICN aware routing and data plane</w:t>
      </w:r>
    </w:p>
    <w:p w14:paraId="6966B4F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protocols.  As a result, it should be possible to deploy network</w:t>
      </w:r>
    </w:p>
    <w:p w14:paraId="24391A9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functions such as ICN routers and content producers and distributors</w:t>
      </w:r>
    </w:p>
    <w:p w14:paraId="3DBE92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that serve and speak ICN protocols.  Just as multiple service</w:t>
      </w:r>
    </w:p>
    <w:p w14:paraId="5318BB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instances can be part of a slice, an ICN slices can multiplex</w:t>
      </w:r>
    </w:p>
    <w:p w14:paraId="76D8AA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heterogeneous services; on the other hand an ICN slice can be as</w:t>
      </w:r>
    </w:p>
    <w:p w14:paraId="70FF1D0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granular as a service instance too.  The latter approach has</w:t>
      </w:r>
    </w:p>
    <w:p w14:paraId="0608F9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implications with respect to consumer privacy, access control of name</w:t>
      </w:r>
    </w:p>
    <w:p w14:paraId="21679F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data objects, and granularity of mobility handling.</w:t>
      </w:r>
    </w:p>
    <w:p w14:paraId="1F50A6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402247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6.1.3.  Network Operator's View</w:t>
      </w:r>
    </w:p>
    <w:p w14:paraId="113DD9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CC714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basic ICN slice can be manifested as a resource isolated logical</w:t>
      </w:r>
    </w:p>
    <w:p w14:paraId="4C75D9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while sharing resources with other connectivity or service</w:t>
      </w:r>
    </w:p>
    <w:p w14:paraId="6027272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slices.  An ICN slice relies on programmability and virtualization</w:t>
      </w:r>
    </w:p>
    <w:p w14:paraId="5916AAF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framework to manage the service slices, to allow maximum flexibility</w:t>
      </w:r>
    </w:p>
    <w:p w14:paraId="55AA63E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through logically centralized control plane for services.  Through a</w:t>
      </w:r>
    </w:p>
    <w:p w14:paraId="04C6A2E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 template -</w:t>
      </w:r>
    </w:p>
    <w:p w14:paraId="53635A0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5823CB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ICN service providing entity could specify specific locations</w:t>
      </w:r>
    </w:p>
    <w:p w14:paraId="105F7DA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(edge of network domains) to deploy ICN-routers or other ICN-NFs</w:t>
      </w:r>
    </w:p>
    <w:p w14:paraId="3A64A60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(ICN aware network functions).  Its service definition varies with</w:t>
      </w:r>
    </w:p>
    <w:p w14:paraId="4242D22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the type of service, for e.g. in case of a VoD service, it can</w:t>
      </w:r>
    </w:p>
    <w:p w14:paraId="188614E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include the demand with respect user demand for a particular set</w:t>
      </w:r>
    </w:p>
    <w:p w14:paraId="6ADD258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of content, distributed cache or storage resource, and compute</w:t>
      </w:r>
    </w:p>
    <w:p w14:paraId="40F69C8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resources to execute video-centric service functions.</w:t>
      </w:r>
    </w:p>
    <w:p w14:paraId="4FE03F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90294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An ability to establish connectivity between ICN network elements</w:t>
      </w:r>
    </w:p>
    <w:p w14:paraId="23055EE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in all segments and create an ICN based topology, this can be done</w:t>
      </w:r>
    </w:p>
    <w:p w14:paraId="2015E7E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using specific service control plane based on application events</w:t>
      </w:r>
    </w:p>
    <w:p w14:paraId="036E870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arriving in a dynamic manner</w:t>
      </w:r>
    </w:p>
    <w:p w14:paraId="423EBF8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C47844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Mechanism to carry ICN user traffic over the infrastructure, ICN</w:t>
      </w:r>
    </w:p>
    <w:p w14:paraId="5EAA5B8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slice can be made aware to the RAN explicitly or implicitly using</w:t>
      </w:r>
    </w:p>
    <w:p w14:paraId="48862BA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traffic classification function at the edge or can be enabled in</w:t>
      </w:r>
    </w:p>
    <w:p w14:paraId="5E4659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an overlay manner.</w:t>
      </w:r>
    </w:p>
    <w:p w14:paraId="4BDD97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F1B14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In addition, bandwidth and other network resources may be</w:t>
      </w:r>
    </w:p>
    <w:p w14:paraId="1CDF06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requested.</w:t>
      </w:r>
    </w:p>
    <w:p w14:paraId="330C538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AEC396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How multiple services will be deployed within an ICN aware slice may</w:t>
      </w:r>
    </w:p>
    <w:p w14:paraId="53621CF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or may not be exposed to the network operator, depending on if the</w:t>
      </w:r>
    </w:p>
    <w:p w14:paraId="75FD608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ICN slices are natively managed by it or a by other service providers</w:t>
      </w:r>
    </w:p>
    <w:p w14:paraId="146D1B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8C3B1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6.2.  Network Slices in a Communication Endpoint</w:t>
      </w:r>
    </w:p>
    <w:p w14:paraId="467671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8F6C0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 this section connected endpoint use case are described to</w:t>
      </w:r>
    </w:p>
    <w:p w14:paraId="3D390C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highlight significance of slicing in an end point.</w:t>
      </w:r>
    </w:p>
    <w:p w14:paraId="50A6E9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E63A7A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6.2.1.  Connected Vehicle</w:t>
      </w:r>
    </w:p>
    <w:p w14:paraId="402461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EC31A4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Connected vehicles are example of scenarios where a communication end</w:t>
      </w:r>
    </w:p>
    <w:p w14:paraId="2DD43B7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point is split into 3 different type of services that vary in in</w:t>
      </w:r>
    </w:p>
    <w:p w14:paraId="41F9E8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terms of topology, bandwidth, latency, mobility and security.</w:t>
      </w:r>
    </w:p>
    <w:p w14:paraId="2B5EE6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2BA86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 V2I in short-range: requires adhoc routing protocol, reliable data</w:t>
      </w:r>
    </w:p>
    <w:p w14:paraId="78D8816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plane and higher layer security and authentication;</w:t>
      </w:r>
    </w:p>
    <w:p w14:paraId="24E8436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D6D8B5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  Traditional broadband for Infotainment: requires high speed</w:t>
      </w:r>
    </w:p>
    <w:p w14:paraId="6E86B3A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connection bandwidth.</w:t>
      </w:r>
    </w:p>
    <w:p w14:paraId="40A64E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72FBF4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  In network assistance for localized services: low speed, reliable</w:t>
      </w:r>
    </w:p>
    <w:p w14:paraId="0DCA026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connection for a short period of time.  This service need to be</w:t>
      </w:r>
    </w:p>
    <w:p w14:paraId="19CBDE3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highly secure and isolated because it connects vehicle to</w:t>
      </w:r>
    </w:p>
    <w:p w14:paraId="3D1812C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manufacturers who can alter component settings.</w:t>
      </w:r>
    </w:p>
    <w:p w14:paraId="5F947A3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E214C5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6.2.2.  Sliced User Equipment</w:t>
      </w:r>
    </w:p>
    <w:p w14:paraId="3E7BC1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CC61DB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user equipment, if authorized may be allocated dedicated resource</w:t>
      </w:r>
    </w:p>
    <w:p w14:paraId="476F3D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for mission critical services and best-effort slice for normal</w:t>
      </w:r>
    </w:p>
    <w:p w14:paraId="118491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connectivity.</w:t>
      </w:r>
    </w:p>
    <w:p w14:paraId="25C06E3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250010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6.2.3.  Network operator view</w:t>
      </w:r>
    </w:p>
    <w:p w14:paraId="324532D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3BCBA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 network operator that registers a subscriber is required to know</w:t>
      </w:r>
    </w:p>
    <w:p w14:paraId="1A5CC96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how a UE is used and which services, offered as a slice it is part</w:t>
      </w:r>
    </w:p>
    <w:p w14:paraId="74A6648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of.  An highly secure 3-way authentication between operator, service</w:t>
      </w:r>
    </w:p>
    <w:p w14:paraId="2E6C7F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provider and user is required to enable a slice on a device.</w:t>
      </w:r>
    </w:p>
    <w:p w14:paraId="135197C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C390A5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7.  Overall Use case Analysis</w:t>
      </w:r>
    </w:p>
    <w:p w14:paraId="734E32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9F7071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discussion in above usecases can be summarized as following in</w:t>
      </w:r>
    </w:p>
    <w:p w14:paraId="34D9024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terms of the requirements for network slicing framework.</w:t>
      </w:r>
    </w:p>
    <w:p w14:paraId="043A66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F7DA8A9" w14:textId="4621A3E5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7.1.  </w:t>
      </w:r>
      <w:ins w:id="34" w:author="Alex Galis" w:date="2017-05-20T21:49:00Z">
        <w:r w:rsidR="00A9791B">
          <w:rPr>
            <w:rFonts w:ascii="Courier New" w:hAnsi="Courier New" w:cs="Courier New"/>
            <w:sz w:val="22"/>
            <w:szCs w:val="22"/>
          </w:rPr>
          <w:t xml:space="preserve">Network Slicing </w:t>
        </w:r>
      </w:ins>
      <w:r w:rsidRPr="00912D57">
        <w:rPr>
          <w:rFonts w:ascii="Courier New" w:hAnsi="Courier New" w:cs="Courier New"/>
          <w:sz w:val="22"/>
          <w:szCs w:val="22"/>
        </w:rPr>
        <w:t>Requirements</w:t>
      </w:r>
    </w:p>
    <w:p w14:paraId="22BC29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399633B" w14:textId="10EBAEA0" w:rsidR="00A9791B" w:rsidRDefault="00912D57" w:rsidP="00912D57">
      <w:pPr>
        <w:rPr>
          <w:ins w:id="35" w:author="Alex Galis" w:date="2017-05-20T21:50:00Z"/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</w:t>
      </w:r>
      <w:ins w:id="36" w:author="Alex Galis" w:date="2017-05-20T21:50:00Z">
        <w:r w:rsidR="00A9791B">
          <w:rPr>
            <w:rFonts w:ascii="Courier New" w:hAnsi="Courier New" w:cs="Courier New"/>
            <w:sz w:val="22"/>
            <w:szCs w:val="22"/>
          </w:rPr>
          <w:t xml:space="preserve">Four key requiremnts </w:t>
        </w:r>
      </w:ins>
      <w:ins w:id="37" w:author="Alex Galis" w:date="2017-05-20T21:53:00Z">
        <w:r w:rsidR="0046378B">
          <w:rPr>
            <w:rFonts w:ascii="Courier New" w:hAnsi="Courier New" w:cs="Courier New"/>
            <w:sz w:val="22"/>
            <w:szCs w:val="22"/>
          </w:rPr>
          <w:t xml:space="preserve">[NS Gaps] </w:t>
        </w:r>
      </w:ins>
      <w:ins w:id="38" w:author="Alex Galis" w:date="2017-05-20T21:50:00Z">
        <w:r w:rsidR="00A9791B">
          <w:rPr>
            <w:rFonts w:ascii="Courier New" w:hAnsi="Courier New" w:cs="Courier New"/>
            <w:sz w:val="22"/>
            <w:szCs w:val="22"/>
          </w:rPr>
          <w:t>are identified from the above use case analysis:</w:t>
        </w:r>
      </w:ins>
    </w:p>
    <w:p w14:paraId="460EE501" w14:textId="77777777" w:rsidR="00A9791B" w:rsidRDefault="00A9791B" w:rsidP="00912D57">
      <w:pPr>
        <w:rPr>
          <w:ins w:id="39" w:author="Alex Galis" w:date="2017-05-20T21:51:00Z"/>
          <w:rFonts w:ascii="Courier New" w:hAnsi="Courier New" w:cs="Courier New"/>
          <w:sz w:val="22"/>
          <w:szCs w:val="22"/>
        </w:rPr>
      </w:pPr>
    </w:p>
    <w:p w14:paraId="38346DB4" w14:textId="1A848890" w:rsidR="00A9791B" w:rsidRDefault="00A9791B">
      <w:pPr>
        <w:pStyle w:val="ListParagraph"/>
        <w:numPr>
          <w:ilvl w:val="0"/>
          <w:numId w:val="3"/>
        </w:numPr>
        <w:rPr>
          <w:ins w:id="40" w:author="Alex Galis" w:date="2017-05-20T21:51:00Z"/>
          <w:rFonts w:ascii="Courier New" w:hAnsi="Courier New" w:cs="Courier New"/>
          <w:sz w:val="22"/>
          <w:szCs w:val="22"/>
        </w:rPr>
        <w:pPrChange w:id="41" w:author="Alex Galis" w:date="2017-05-20T21:51:00Z">
          <w:pPr/>
        </w:pPrChange>
      </w:pPr>
      <w:ins w:id="42" w:author="Alex Galis" w:date="2017-05-20T21:51:00Z">
        <w:r>
          <w:rPr>
            <w:rFonts w:ascii="Courier New" w:hAnsi="Courier New" w:cs="Courier New"/>
            <w:sz w:val="22"/>
            <w:szCs w:val="22"/>
          </w:rPr>
          <w:t>Network Slining Uniform</w:t>
        </w:r>
        <w:r w:rsidRPr="00A9791B">
          <w:rPr>
            <w:rFonts w:ascii="Courier New" w:hAnsi="Courier New" w:cs="Courier New"/>
            <w:sz w:val="22"/>
            <w:szCs w:val="22"/>
          </w:rPr>
          <w:t xml:space="preserve"> Specification</w:t>
        </w:r>
      </w:ins>
    </w:p>
    <w:p w14:paraId="6977C13F" w14:textId="2963BD69" w:rsidR="00A9791B" w:rsidRDefault="00A9791B">
      <w:pPr>
        <w:pStyle w:val="ListParagraph"/>
        <w:numPr>
          <w:ilvl w:val="0"/>
          <w:numId w:val="3"/>
        </w:numPr>
        <w:rPr>
          <w:ins w:id="43" w:author="Alex Galis" w:date="2017-05-20T21:52:00Z"/>
          <w:rFonts w:ascii="Courier New" w:hAnsi="Courier New" w:cs="Courier New"/>
          <w:sz w:val="22"/>
          <w:szCs w:val="22"/>
        </w:rPr>
        <w:pPrChange w:id="44" w:author="Alex Galis" w:date="2017-05-20T21:51:00Z">
          <w:pPr/>
        </w:pPrChange>
      </w:pPr>
      <w:ins w:id="45" w:author="Alex Galis" w:date="2017-05-20T21:52:00Z">
        <w:r w:rsidRPr="00A9791B">
          <w:rPr>
            <w:rFonts w:ascii="Courier New" w:hAnsi="Courier New" w:cs="Courier New"/>
            <w:sz w:val="22"/>
            <w:szCs w:val="22"/>
          </w:rPr>
          <w:t xml:space="preserve">E2E </w:t>
        </w:r>
        <w:r>
          <w:rPr>
            <w:rFonts w:ascii="Courier New" w:hAnsi="Courier New" w:cs="Courier New"/>
            <w:sz w:val="22"/>
            <w:szCs w:val="22"/>
          </w:rPr>
          <w:t>N</w:t>
        </w:r>
        <w:r w:rsidRPr="00A9791B">
          <w:rPr>
            <w:rFonts w:ascii="Courier New" w:hAnsi="Courier New" w:cs="Courier New"/>
            <w:sz w:val="22"/>
            <w:szCs w:val="22"/>
          </w:rPr>
          <w:t>etwork Slicing</w:t>
        </w:r>
      </w:ins>
    </w:p>
    <w:p w14:paraId="477792D7" w14:textId="2CF9B94B" w:rsidR="00A9791B" w:rsidRDefault="00A9791B">
      <w:pPr>
        <w:pStyle w:val="ListParagraph"/>
        <w:numPr>
          <w:ilvl w:val="0"/>
          <w:numId w:val="3"/>
        </w:numPr>
        <w:rPr>
          <w:ins w:id="46" w:author="Alex Galis" w:date="2017-05-20T21:53:00Z"/>
          <w:rFonts w:ascii="Courier New" w:hAnsi="Courier New" w:cs="Courier New"/>
          <w:sz w:val="22"/>
          <w:szCs w:val="22"/>
        </w:rPr>
        <w:pPrChange w:id="47" w:author="Alex Galis" w:date="2017-05-20T21:51:00Z">
          <w:pPr/>
        </w:pPrChange>
      </w:pPr>
      <w:ins w:id="48" w:author="Alex Galis" w:date="2017-05-20T21:53:00Z">
        <w:r>
          <w:rPr>
            <w:rFonts w:ascii="Courier New" w:hAnsi="Courier New" w:cs="Courier New"/>
            <w:sz w:val="22"/>
            <w:szCs w:val="22"/>
          </w:rPr>
          <w:t>Network Slicing</w:t>
        </w:r>
      </w:ins>
      <w:ins w:id="49" w:author="Alex Galis" w:date="2017-05-20T21:52:00Z">
        <w:r w:rsidRPr="00A9791B">
          <w:rPr>
            <w:rFonts w:ascii="Courier New" w:hAnsi="Courier New" w:cs="Courier New"/>
            <w:sz w:val="22"/>
            <w:szCs w:val="22"/>
          </w:rPr>
          <w:t xml:space="preserve"> Domain-Abstraction</w:t>
        </w:r>
      </w:ins>
    </w:p>
    <w:p w14:paraId="2ECF9736" w14:textId="2404A473" w:rsidR="00A9791B" w:rsidRPr="00A9791B" w:rsidRDefault="00A9791B">
      <w:pPr>
        <w:pStyle w:val="ListParagraph"/>
        <w:numPr>
          <w:ilvl w:val="0"/>
          <w:numId w:val="3"/>
        </w:numPr>
        <w:rPr>
          <w:ins w:id="50" w:author="Alex Galis" w:date="2017-05-20T21:50:00Z"/>
          <w:rFonts w:ascii="Courier New" w:hAnsi="Courier New" w:cs="Courier New"/>
          <w:sz w:val="22"/>
          <w:szCs w:val="22"/>
          <w:rPrChange w:id="51" w:author="Alex Galis" w:date="2017-05-20T21:51:00Z">
            <w:rPr>
              <w:ins w:id="52" w:author="Alex Galis" w:date="2017-05-20T21:50:00Z"/>
            </w:rPr>
          </w:rPrChange>
        </w:rPr>
        <w:pPrChange w:id="53" w:author="Alex Galis" w:date="2017-05-20T21:51:00Z">
          <w:pPr/>
        </w:pPrChange>
      </w:pPr>
      <w:ins w:id="54" w:author="Alex Galis" w:date="2017-05-20T21:53:00Z">
        <w:r>
          <w:rPr>
            <w:rFonts w:ascii="Courier New" w:hAnsi="Courier New" w:cs="Courier New"/>
            <w:sz w:val="22"/>
            <w:szCs w:val="22"/>
          </w:rPr>
          <w:t xml:space="preserve">Network Slicing </w:t>
        </w:r>
        <w:r w:rsidRPr="00A9791B">
          <w:rPr>
            <w:rFonts w:ascii="Courier New" w:hAnsi="Courier New" w:cs="Courier New"/>
            <w:sz w:val="22"/>
            <w:szCs w:val="22"/>
          </w:rPr>
          <w:t>OAM Operations</w:t>
        </w:r>
      </w:ins>
    </w:p>
    <w:p w14:paraId="27010B68" w14:textId="77777777" w:rsidR="00A9791B" w:rsidRDefault="00A9791B" w:rsidP="00912D57">
      <w:pPr>
        <w:rPr>
          <w:ins w:id="55" w:author="Alex Galis" w:date="2017-05-20T21:50:00Z"/>
          <w:rFonts w:ascii="Courier New" w:hAnsi="Courier New" w:cs="Courier New"/>
          <w:sz w:val="22"/>
          <w:szCs w:val="22"/>
        </w:rPr>
      </w:pPr>
    </w:p>
    <w:p w14:paraId="68739036" w14:textId="77777777" w:rsidR="00FE20FB" w:rsidRDefault="00A9791B" w:rsidP="00912D57">
      <w:pPr>
        <w:rPr>
          <w:ins w:id="56" w:author="Alex Galis" w:date="2017-05-20T22:13:00Z"/>
          <w:rFonts w:ascii="Courier New" w:hAnsi="Courier New" w:cs="Courier New"/>
          <w:sz w:val="22"/>
          <w:szCs w:val="22"/>
        </w:rPr>
      </w:pPr>
      <w:ins w:id="57" w:author="Alex Galis" w:date="2017-05-20T21:50:00Z">
        <w:r>
          <w:rPr>
            <w:rFonts w:ascii="Courier New" w:hAnsi="Courier New" w:cs="Courier New"/>
            <w:sz w:val="22"/>
            <w:szCs w:val="22"/>
          </w:rPr>
          <w:t xml:space="preserve">   </w:t>
        </w:r>
      </w:ins>
      <w:r w:rsidR="00912D57" w:rsidRPr="00912D57">
        <w:rPr>
          <w:rFonts w:ascii="Courier New" w:hAnsi="Courier New" w:cs="Courier New"/>
          <w:sz w:val="22"/>
          <w:szCs w:val="22"/>
        </w:rPr>
        <w:t>We observed the following</w:t>
      </w:r>
      <w:ins w:id="58" w:author="Alex Galis" w:date="2017-05-20T22:12:00Z">
        <w:r w:rsidR="00FE20FB">
          <w:rPr>
            <w:rFonts w:ascii="Courier New" w:hAnsi="Courier New" w:cs="Courier New"/>
            <w:sz w:val="22"/>
            <w:szCs w:val="22"/>
          </w:rPr>
          <w:t xml:space="preserve"> functional requirements of a lower </w:t>
        </w:r>
      </w:ins>
    </w:p>
    <w:p w14:paraId="277E858D" w14:textId="54E77082" w:rsidR="00912D57" w:rsidRPr="00912D57" w:rsidRDefault="00FE20FB" w:rsidP="00912D57">
      <w:pPr>
        <w:rPr>
          <w:rFonts w:ascii="Courier New" w:hAnsi="Courier New" w:cs="Courier New"/>
          <w:sz w:val="22"/>
          <w:szCs w:val="22"/>
        </w:rPr>
      </w:pPr>
      <w:ins w:id="59" w:author="Alex Galis" w:date="2017-05-20T22:13:00Z">
        <w:r>
          <w:rPr>
            <w:rFonts w:ascii="Courier New" w:hAnsi="Courier New" w:cs="Courier New"/>
            <w:sz w:val="22"/>
            <w:szCs w:val="22"/>
          </w:rPr>
          <w:t xml:space="preserve">   </w:t>
        </w:r>
      </w:ins>
      <w:ins w:id="60" w:author="Alex Galis" w:date="2017-05-20T22:12:00Z">
        <w:r>
          <w:rPr>
            <w:rFonts w:ascii="Courier New" w:hAnsi="Courier New" w:cs="Courier New"/>
            <w:sz w:val="22"/>
            <w:szCs w:val="22"/>
          </w:rPr>
          <w:t>level granularity</w:t>
        </w:r>
      </w:ins>
      <w:r w:rsidR="00912D57" w:rsidRPr="00912D57">
        <w:rPr>
          <w:rFonts w:ascii="Courier New" w:hAnsi="Courier New" w:cs="Courier New"/>
          <w:sz w:val="22"/>
          <w:szCs w:val="22"/>
        </w:rPr>
        <w:t>:</w:t>
      </w:r>
    </w:p>
    <w:p w14:paraId="3BD638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44E14B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1.  With or without network slice: Network slicing doesnot change the</w:t>
      </w:r>
    </w:p>
    <w:p w14:paraId="627DC78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functionality of a scenario; It only facilitates creation of an</w:t>
      </w:r>
    </w:p>
    <w:p w14:paraId="0E5CB3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isolated, an independently run infrastructure for that use case</w:t>
      </w:r>
    </w:p>
    <w:p w14:paraId="156AA1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over a common network.  It may be relevant to define the concept</w:t>
      </w:r>
    </w:p>
    <w:p w14:paraId="36D2F4D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of a default slice, which corresponds to best-effort, traditional</w:t>
      </w:r>
    </w:p>
    <w:p w14:paraId="56088E1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network.  Whereas, other type of instances of network slices may</w:t>
      </w:r>
    </w:p>
    <w:p w14:paraId="2140C17C" w14:textId="77777777" w:rsidR="00912D57" w:rsidRDefault="00912D57" w:rsidP="00912D57">
      <w:pPr>
        <w:rPr>
          <w:ins w:id="61" w:author="Alex Galis" w:date="2017-05-20T22:14:00Z"/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be purpose-built for a service.</w:t>
      </w:r>
    </w:p>
    <w:p w14:paraId="394B5D8C" w14:textId="77777777" w:rsidR="00FE20FB" w:rsidRDefault="00FE20FB" w:rsidP="00912D57">
      <w:pPr>
        <w:rPr>
          <w:ins w:id="62" w:author="Alex Galis" w:date="2017-05-20T22:14:00Z"/>
          <w:rFonts w:ascii="Courier New" w:hAnsi="Courier New" w:cs="Courier New"/>
          <w:sz w:val="22"/>
          <w:szCs w:val="22"/>
        </w:rPr>
      </w:pPr>
    </w:p>
    <w:p w14:paraId="36A4F6C3" w14:textId="77777777" w:rsidR="00FE20FB" w:rsidRDefault="00FE20FB" w:rsidP="00912D57">
      <w:pPr>
        <w:rPr>
          <w:ins w:id="63" w:author="Alex Galis" w:date="2017-05-20T22:15:00Z"/>
          <w:rFonts w:ascii="Courier New" w:hAnsi="Courier New" w:cs="Courier New"/>
          <w:sz w:val="22"/>
          <w:szCs w:val="22"/>
        </w:rPr>
      </w:pPr>
      <w:ins w:id="64" w:author="Alex Galis" w:date="2017-05-20T22:14:00Z">
        <w:r>
          <w:rPr>
            <w:rFonts w:ascii="Courier New" w:hAnsi="Courier New" w:cs="Courier New"/>
            <w:sz w:val="22"/>
            <w:szCs w:val="22"/>
          </w:rPr>
          <w:t xml:space="preserve">   2.  </w:t>
        </w:r>
        <w:r w:rsidRPr="00FE20FB">
          <w:rPr>
            <w:rFonts w:ascii="Courier New" w:hAnsi="Courier New" w:cs="Courier New"/>
            <w:sz w:val="22"/>
            <w:szCs w:val="22"/>
          </w:rPr>
          <w:t xml:space="preserve">Network Slice is a network that is build on a infrastructure </w:t>
        </w:r>
      </w:ins>
    </w:p>
    <w:p w14:paraId="62E2D86F" w14:textId="6E2B5BC6" w:rsidR="00FE20FB" w:rsidRDefault="00FE20FB" w:rsidP="00912D57">
      <w:pPr>
        <w:rPr>
          <w:ins w:id="65" w:author="Alex Galis" w:date="2017-05-20T22:15:00Z"/>
          <w:rFonts w:ascii="Courier New" w:hAnsi="Courier New" w:cs="Courier New"/>
          <w:sz w:val="22"/>
          <w:szCs w:val="22"/>
        </w:rPr>
      </w:pPr>
      <w:ins w:id="66" w:author="Alex Galis" w:date="2017-05-20T22:15:00Z">
        <w:r>
          <w:rPr>
            <w:rFonts w:ascii="Courier New" w:hAnsi="Courier New" w:cs="Courier New"/>
            <w:sz w:val="22"/>
            <w:szCs w:val="22"/>
          </w:rPr>
          <w:t xml:space="preserve">       </w:t>
        </w:r>
      </w:ins>
      <w:ins w:id="67" w:author="Alex Galis" w:date="2017-05-20T22:14:00Z">
        <w:r w:rsidRPr="00FE20FB">
          <w:rPr>
            <w:rFonts w:ascii="Courier New" w:hAnsi="Courier New" w:cs="Courier New"/>
            <w:sz w:val="22"/>
            <w:szCs w:val="22"/>
          </w:rPr>
          <w:t xml:space="preserve">composed of connectivity, storage and computing (connectivity </w:t>
        </w:r>
      </w:ins>
    </w:p>
    <w:p w14:paraId="1B509F59" w14:textId="359557B8" w:rsidR="00FE20FB" w:rsidRDefault="00FE20FB" w:rsidP="00912D57">
      <w:pPr>
        <w:rPr>
          <w:ins w:id="68" w:author="Alex Galis" w:date="2017-05-20T22:15:00Z"/>
          <w:rFonts w:ascii="Courier New" w:hAnsi="Courier New" w:cs="Courier New"/>
          <w:sz w:val="22"/>
          <w:szCs w:val="22"/>
        </w:rPr>
      </w:pPr>
      <w:ins w:id="69" w:author="Alex Galis" w:date="2017-05-20T22:15:00Z">
        <w:r>
          <w:rPr>
            <w:rFonts w:ascii="Courier New" w:hAnsi="Courier New" w:cs="Courier New"/>
            <w:sz w:val="22"/>
            <w:szCs w:val="22"/>
          </w:rPr>
          <w:t xml:space="preserve">       </w:t>
        </w:r>
      </w:ins>
      <w:ins w:id="70" w:author="Alex Galis" w:date="2017-05-20T22:14:00Z">
        <w:r w:rsidRPr="00FE20FB">
          <w:rPr>
            <w:rFonts w:ascii="Courier New" w:hAnsi="Courier New" w:cs="Courier New"/>
            <w:sz w:val="22"/>
            <w:szCs w:val="22"/>
          </w:rPr>
          <w:t>is only 1/3 part of the infrastructure</w:t>
        </w:r>
        <w:r>
          <w:rPr>
            <w:rFonts w:ascii="Courier New" w:hAnsi="Courier New" w:cs="Courier New"/>
            <w:sz w:val="22"/>
            <w:szCs w:val="22"/>
          </w:rPr>
          <w:t>).</w:t>
        </w:r>
      </w:ins>
    </w:p>
    <w:p w14:paraId="65691E78" w14:textId="77777777" w:rsidR="00C439D8" w:rsidRDefault="00C439D8" w:rsidP="00912D57">
      <w:pPr>
        <w:rPr>
          <w:ins w:id="71" w:author="Alex Galis" w:date="2017-05-20T22:15:00Z"/>
          <w:rFonts w:ascii="Courier New" w:hAnsi="Courier New" w:cs="Courier New"/>
          <w:sz w:val="22"/>
          <w:szCs w:val="22"/>
        </w:rPr>
      </w:pPr>
    </w:p>
    <w:p w14:paraId="459B5AB7" w14:textId="77777777" w:rsidR="00C439D8" w:rsidRDefault="00C439D8" w:rsidP="00912D57">
      <w:pPr>
        <w:rPr>
          <w:ins w:id="72" w:author="Alex Galis" w:date="2017-05-20T22:16:00Z"/>
          <w:rFonts w:ascii="Courier New" w:hAnsi="Courier New" w:cs="Courier New"/>
          <w:sz w:val="22"/>
          <w:szCs w:val="22"/>
        </w:rPr>
      </w:pPr>
      <w:ins w:id="73" w:author="Alex Galis" w:date="2017-05-20T22:15:00Z">
        <w:r>
          <w:rPr>
            <w:rFonts w:ascii="Courier New" w:hAnsi="Courier New" w:cs="Courier New"/>
            <w:sz w:val="22"/>
            <w:szCs w:val="22"/>
          </w:rPr>
          <w:t xml:space="preserve">   3.   </w:t>
        </w:r>
      </w:ins>
      <w:ins w:id="74" w:author="Alex Galis" w:date="2017-05-20T22:16:00Z">
        <w:r w:rsidRPr="00C439D8">
          <w:rPr>
            <w:rFonts w:ascii="Courier New" w:hAnsi="Courier New" w:cs="Courier New"/>
            <w:sz w:val="22"/>
            <w:szCs w:val="22"/>
          </w:rPr>
          <w:t>Each network slice may have its own operator that see this slice</w:t>
        </w:r>
      </w:ins>
    </w:p>
    <w:p w14:paraId="0B18EA29" w14:textId="7934DC55" w:rsidR="00C439D8" w:rsidRDefault="00C439D8" w:rsidP="00912D57">
      <w:pPr>
        <w:rPr>
          <w:ins w:id="75" w:author="Alex Galis" w:date="2017-05-20T22:16:00Z"/>
          <w:rFonts w:ascii="Courier New" w:hAnsi="Courier New" w:cs="Courier New"/>
          <w:sz w:val="22"/>
          <w:szCs w:val="22"/>
        </w:rPr>
      </w:pPr>
      <w:ins w:id="76" w:author="Alex Galis" w:date="2017-05-20T22:16:00Z">
        <w:r>
          <w:rPr>
            <w:rFonts w:ascii="Courier New" w:hAnsi="Courier New" w:cs="Courier New"/>
            <w:sz w:val="22"/>
            <w:szCs w:val="22"/>
          </w:rPr>
          <w:t xml:space="preserve">   </w:t>
        </w:r>
        <w:r w:rsidRPr="00C439D8">
          <w:rPr>
            <w:rFonts w:ascii="Courier New" w:hAnsi="Courier New" w:cs="Courier New"/>
            <w:sz w:val="22"/>
            <w:szCs w:val="22"/>
          </w:rPr>
          <w:t xml:space="preserve">as a complete network (i.e router instances, programmability, using </w:t>
        </w:r>
      </w:ins>
    </w:p>
    <w:p w14:paraId="025CA6BA" w14:textId="77777777" w:rsidR="00C439D8" w:rsidRDefault="00C439D8" w:rsidP="00912D57">
      <w:pPr>
        <w:rPr>
          <w:ins w:id="77" w:author="Alex Galis" w:date="2017-05-20T22:16:00Z"/>
          <w:rFonts w:ascii="Courier New" w:hAnsi="Courier New" w:cs="Courier New"/>
          <w:sz w:val="22"/>
          <w:szCs w:val="22"/>
        </w:rPr>
      </w:pPr>
      <w:ins w:id="78" w:author="Alex Galis" w:date="2017-05-20T22:16:00Z">
        <w:r>
          <w:rPr>
            <w:rFonts w:ascii="Courier New" w:hAnsi="Courier New" w:cs="Courier New"/>
            <w:sz w:val="22"/>
            <w:szCs w:val="22"/>
          </w:rPr>
          <w:t xml:space="preserve">   </w:t>
        </w:r>
        <w:r w:rsidRPr="00C439D8">
          <w:rPr>
            <w:rFonts w:ascii="Courier New" w:hAnsi="Courier New" w:cs="Courier New"/>
            <w:sz w:val="22"/>
            <w:szCs w:val="22"/>
          </w:rPr>
          <w:t xml:space="preserve">any appropriate communication protocol, caches, provide dynamic </w:t>
        </w:r>
      </w:ins>
    </w:p>
    <w:p w14:paraId="34C27A66" w14:textId="77777777" w:rsidR="00C439D8" w:rsidRDefault="00C439D8" w:rsidP="00912D57">
      <w:pPr>
        <w:rPr>
          <w:ins w:id="79" w:author="Alex Galis" w:date="2017-05-20T22:16:00Z"/>
          <w:rFonts w:ascii="Courier New" w:hAnsi="Courier New" w:cs="Courier New"/>
          <w:sz w:val="22"/>
          <w:szCs w:val="22"/>
        </w:rPr>
      </w:pPr>
      <w:ins w:id="80" w:author="Alex Galis" w:date="2017-05-20T22:16:00Z">
        <w:r>
          <w:rPr>
            <w:rFonts w:ascii="Courier New" w:hAnsi="Courier New" w:cs="Courier New"/>
            <w:sz w:val="22"/>
            <w:szCs w:val="22"/>
          </w:rPr>
          <w:t xml:space="preserve">   </w:t>
        </w:r>
        <w:r w:rsidRPr="00C439D8">
          <w:rPr>
            <w:rFonts w:ascii="Courier New" w:hAnsi="Courier New" w:cs="Courier New"/>
            <w:sz w:val="22"/>
            <w:szCs w:val="22"/>
          </w:rPr>
          <w:t xml:space="preserve">placement of virtual network functions according to traffic patterns, </w:t>
        </w:r>
      </w:ins>
    </w:p>
    <w:p w14:paraId="0CC2CFAB" w14:textId="2995F716" w:rsidR="00C439D8" w:rsidRDefault="00C439D8" w:rsidP="00912D57">
      <w:pPr>
        <w:rPr>
          <w:ins w:id="81" w:author="Alex Galis" w:date="2017-05-20T22:17:00Z"/>
          <w:rFonts w:ascii="Courier New" w:hAnsi="Courier New" w:cs="Courier New"/>
          <w:sz w:val="22"/>
          <w:szCs w:val="22"/>
        </w:rPr>
      </w:pPr>
      <w:ins w:id="82" w:author="Alex Galis" w:date="2017-05-20T22:16:00Z">
        <w:r>
          <w:rPr>
            <w:rFonts w:ascii="Courier New" w:hAnsi="Courier New" w:cs="Courier New"/>
            <w:sz w:val="22"/>
            <w:szCs w:val="22"/>
          </w:rPr>
          <w:t xml:space="preserve">   </w:t>
        </w:r>
        <w:r w:rsidRPr="00C439D8">
          <w:rPr>
            <w:rFonts w:ascii="Courier New" w:hAnsi="Courier New" w:cs="Courier New"/>
            <w:sz w:val="22"/>
            <w:szCs w:val="22"/>
          </w:rPr>
          <w:t>to use its own controller, finally it can manage its network as its own).</w:t>
        </w:r>
      </w:ins>
    </w:p>
    <w:p w14:paraId="5D0DBAF2" w14:textId="77777777" w:rsidR="00366AB1" w:rsidRDefault="00366AB1" w:rsidP="00912D57">
      <w:pPr>
        <w:rPr>
          <w:ins w:id="83" w:author="Alex Galis" w:date="2017-05-20T22:17:00Z"/>
          <w:rFonts w:ascii="Courier New" w:hAnsi="Courier New" w:cs="Courier New"/>
          <w:sz w:val="22"/>
          <w:szCs w:val="22"/>
        </w:rPr>
      </w:pPr>
    </w:p>
    <w:p w14:paraId="45B8490E" w14:textId="77777777" w:rsidR="00366AB1" w:rsidRDefault="00366AB1" w:rsidP="00912D57">
      <w:pPr>
        <w:rPr>
          <w:ins w:id="84" w:author="Alex Galis" w:date="2017-05-20T22:17:00Z"/>
          <w:rFonts w:ascii="Courier New" w:hAnsi="Courier New" w:cs="Courier New"/>
          <w:sz w:val="22"/>
          <w:szCs w:val="22"/>
        </w:rPr>
      </w:pPr>
      <w:ins w:id="85" w:author="Alex Galis" w:date="2017-05-20T22:17:00Z">
        <w:r>
          <w:rPr>
            <w:rFonts w:ascii="Courier New" w:hAnsi="Courier New" w:cs="Courier New"/>
            <w:sz w:val="22"/>
            <w:szCs w:val="22"/>
          </w:rPr>
          <w:t xml:space="preserve">   4. </w:t>
        </w:r>
        <w:r w:rsidRPr="00366AB1">
          <w:rPr>
            <w:rFonts w:ascii="Courier New" w:hAnsi="Courier New" w:cs="Courier New"/>
            <w:sz w:val="22"/>
            <w:szCs w:val="22"/>
          </w:rPr>
          <w:t>Network slicing introduces an additional layer of abstraction by the</w:t>
        </w:r>
      </w:ins>
    </w:p>
    <w:p w14:paraId="79F5554A" w14:textId="77777777" w:rsidR="00366AB1" w:rsidRDefault="00366AB1" w:rsidP="00912D57">
      <w:pPr>
        <w:rPr>
          <w:ins w:id="86" w:author="Alex Galis" w:date="2017-05-20T22:17:00Z"/>
          <w:rFonts w:ascii="Courier New" w:hAnsi="Courier New" w:cs="Courier New"/>
          <w:sz w:val="22"/>
          <w:szCs w:val="22"/>
        </w:rPr>
      </w:pPr>
      <w:ins w:id="87" w:author="Alex Galis" w:date="2017-05-20T22:17:00Z">
        <w:r>
          <w:rPr>
            <w:rFonts w:ascii="Courier New" w:hAnsi="Courier New" w:cs="Courier New"/>
            <w:sz w:val="22"/>
            <w:szCs w:val="22"/>
          </w:rPr>
          <w:t xml:space="preserve">  </w:t>
        </w:r>
        <w:r w:rsidRPr="00366AB1">
          <w:rPr>
            <w:rFonts w:ascii="Courier New" w:hAnsi="Courier New" w:cs="Courier New"/>
            <w:sz w:val="22"/>
            <w:szCs w:val="22"/>
          </w:rPr>
          <w:t xml:space="preserve"> creation of logically or physically isolated groups of network resources</w:t>
        </w:r>
      </w:ins>
    </w:p>
    <w:p w14:paraId="0F9DDA66" w14:textId="77777777" w:rsidR="00366AB1" w:rsidRDefault="00366AB1" w:rsidP="00912D57">
      <w:pPr>
        <w:rPr>
          <w:ins w:id="88" w:author="Alex Galis" w:date="2017-05-20T22:17:00Z"/>
          <w:rFonts w:ascii="Courier New" w:hAnsi="Courier New" w:cs="Courier New"/>
          <w:sz w:val="22"/>
          <w:szCs w:val="22"/>
        </w:rPr>
      </w:pPr>
      <w:ins w:id="89" w:author="Alex Galis" w:date="2017-05-20T22:17:00Z">
        <w:r>
          <w:rPr>
            <w:rFonts w:ascii="Courier New" w:hAnsi="Courier New" w:cs="Courier New"/>
            <w:sz w:val="22"/>
            <w:szCs w:val="22"/>
          </w:rPr>
          <w:t xml:space="preserve">  </w:t>
        </w:r>
        <w:r w:rsidRPr="00366AB1">
          <w:rPr>
            <w:rFonts w:ascii="Courier New" w:hAnsi="Courier New" w:cs="Courier New"/>
            <w:sz w:val="22"/>
            <w:szCs w:val="22"/>
          </w:rPr>
          <w:t xml:space="preserve"> and network function/virtual network functions configurations separating</w:t>
        </w:r>
      </w:ins>
    </w:p>
    <w:p w14:paraId="72C9ACFA" w14:textId="112B0B56" w:rsidR="00366AB1" w:rsidRDefault="00366AB1" w:rsidP="00912D57">
      <w:pPr>
        <w:rPr>
          <w:ins w:id="90" w:author="Alex Galis" w:date="2017-05-20T22:14:00Z"/>
          <w:rFonts w:ascii="Courier New" w:hAnsi="Courier New" w:cs="Courier New"/>
          <w:sz w:val="22"/>
          <w:szCs w:val="22"/>
        </w:rPr>
      </w:pPr>
      <w:ins w:id="91" w:author="Alex Galis" w:date="2017-05-20T22:17:00Z">
        <w:r>
          <w:rPr>
            <w:rFonts w:ascii="Courier New" w:hAnsi="Courier New" w:cs="Courier New"/>
            <w:sz w:val="22"/>
            <w:szCs w:val="22"/>
          </w:rPr>
          <w:t xml:space="preserve">  </w:t>
        </w:r>
        <w:r w:rsidRPr="00366AB1">
          <w:rPr>
            <w:rFonts w:ascii="Courier New" w:hAnsi="Courier New" w:cs="Courier New"/>
            <w:sz w:val="22"/>
            <w:szCs w:val="22"/>
          </w:rPr>
          <w:t xml:space="preserve"> its behavior from the underlying physical network.  </w:t>
        </w:r>
      </w:ins>
    </w:p>
    <w:p w14:paraId="044A6871" w14:textId="1F06FDD1" w:rsidR="00FE20FB" w:rsidRPr="00912D57" w:rsidDel="00366AB1" w:rsidRDefault="00FE20FB" w:rsidP="00912D57">
      <w:pPr>
        <w:rPr>
          <w:del w:id="92" w:author="Alex Galis" w:date="2017-05-20T22:17:00Z"/>
          <w:rFonts w:ascii="Courier New" w:hAnsi="Courier New" w:cs="Courier New"/>
          <w:sz w:val="22"/>
          <w:szCs w:val="22"/>
        </w:rPr>
      </w:pPr>
    </w:p>
    <w:p w14:paraId="4C4B687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3F2B250" w14:textId="1C164FFA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</w:t>
      </w:r>
      <w:del w:id="93" w:author="Alex Galis" w:date="2017-05-20T22:17:00Z">
        <w:r w:rsidRPr="00912D57" w:rsidDel="00366AB1">
          <w:rPr>
            <w:rFonts w:ascii="Courier New" w:hAnsi="Courier New" w:cs="Courier New"/>
            <w:sz w:val="22"/>
            <w:szCs w:val="22"/>
          </w:rPr>
          <w:delText>2</w:delText>
        </w:r>
      </w:del>
      <w:ins w:id="94" w:author="Alex Galis" w:date="2017-05-20T22:17:00Z">
        <w:r w:rsidR="00366AB1">
          <w:rPr>
            <w:rFonts w:ascii="Courier New" w:hAnsi="Courier New" w:cs="Courier New"/>
            <w:sz w:val="22"/>
            <w:szCs w:val="22"/>
          </w:rPr>
          <w:t>5</w:t>
        </w:r>
      </w:ins>
      <w:r w:rsidRPr="00912D57">
        <w:rPr>
          <w:rFonts w:ascii="Courier New" w:hAnsi="Courier New" w:cs="Courier New"/>
          <w:sz w:val="22"/>
          <w:szCs w:val="22"/>
        </w:rPr>
        <w:t>.  Subnet Concept or Abstraction: Each usecase has functionality</w:t>
      </w:r>
    </w:p>
    <w:p w14:paraId="10AF52D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that can be logically split into subnets.  Each subnet supports</w:t>
      </w:r>
    </w:p>
    <w:p w14:paraId="31091F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only a part of functionality or interconnection.  Therefore, a</w:t>
      </w:r>
    </w:p>
    <w:p w14:paraId="45FBEA7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proper abstract or logical representation of these subnets is a</w:t>
      </w:r>
    </w:p>
    <w:p w14:paraId="6C5F8B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required.  A provider transport with assured network resources</w:t>
      </w:r>
    </w:p>
    <w:p w14:paraId="2874185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wll be required to inter-connect these subnets.</w:t>
      </w:r>
    </w:p>
    <w:p w14:paraId="08D7336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2DBAFD0" w14:textId="19C7E8DB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</w:t>
      </w:r>
      <w:del w:id="95" w:author="Alex Galis" w:date="2017-05-20T22:18:00Z">
        <w:r w:rsidRPr="00912D57" w:rsidDel="00366AB1">
          <w:rPr>
            <w:rFonts w:ascii="Courier New" w:hAnsi="Courier New" w:cs="Courier New"/>
            <w:sz w:val="22"/>
            <w:szCs w:val="22"/>
          </w:rPr>
          <w:delText>3</w:delText>
        </w:r>
      </w:del>
      <w:ins w:id="96" w:author="Alex Galis" w:date="2017-05-20T22:18:00Z">
        <w:r w:rsidR="00366AB1">
          <w:rPr>
            <w:rFonts w:ascii="Courier New" w:hAnsi="Courier New" w:cs="Courier New"/>
            <w:sz w:val="22"/>
            <w:szCs w:val="22"/>
          </w:rPr>
          <w:t>6</w:t>
        </w:r>
      </w:ins>
      <w:r w:rsidRPr="00912D57">
        <w:rPr>
          <w:rFonts w:ascii="Courier New" w:hAnsi="Courier New" w:cs="Courier New"/>
          <w:sz w:val="22"/>
          <w:szCs w:val="22"/>
        </w:rPr>
        <w:t>.  Multi-domain coordination: In all scenarios mentioned, require</w:t>
      </w:r>
    </w:p>
    <w:p w14:paraId="00F49DA7" w14:textId="77777777" w:rsidR="00912D57" w:rsidRDefault="00912D57" w:rsidP="00912D57">
      <w:pPr>
        <w:rPr>
          <w:ins w:id="97" w:author="Alex Galis" w:date="2017-05-20T22:18:00Z"/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multi-domain coordination to connect and administer own subnets.</w:t>
      </w:r>
    </w:p>
    <w:p w14:paraId="2D21AF70" w14:textId="77777777" w:rsidR="00366AB1" w:rsidRDefault="00366AB1" w:rsidP="00912D57">
      <w:pPr>
        <w:rPr>
          <w:ins w:id="98" w:author="Alex Galis" w:date="2017-05-20T22:18:00Z"/>
          <w:rFonts w:ascii="Courier New" w:hAnsi="Courier New" w:cs="Courier New"/>
          <w:sz w:val="22"/>
          <w:szCs w:val="22"/>
        </w:rPr>
      </w:pPr>
    </w:p>
    <w:p w14:paraId="4B1D1663" w14:textId="77777777" w:rsidR="00366AB1" w:rsidRDefault="00366AB1" w:rsidP="00912D57">
      <w:pPr>
        <w:rPr>
          <w:ins w:id="99" w:author="Alex Galis" w:date="2017-05-20T22:18:00Z"/>
          <w:rFonts w:ascii="Courier New" w:hAnsi="Courier New" w:cs="Courier New"/>
          <w:sz w:val="22"/>
          <w:szCs w:val="22"/>
        </w:rPr>
      </w:pPr>
      <w:ins w:id="100" w:author="Alex Galis" w:date="2017-05-20T22:18:00Z">
        <w:r>
          <w:rPr>
            <w:rFonts w:ascii="Courier New" w:hAnsi="Courier New" w:cs="Courier New"/>
            <w:sz w:val="22"/>
            <w:szCs w:val="22"/>
          </w:rPr>
          <w:t xml:space="preserve">   7.  </w:t>
        </w:r>
        <w:r w:rsidRPr="00366AB1">
          <w:rPr>
            <w:rFonts w:ascii="Courier New" w:hAnsi="Courier New" w:cs="Courier New"/>
            <w:sz w:val="22"/>
            <w:szCs w:val="22"/>
          </w:rPr>
          <w:t xml:space="preserve">Network slicing would need to be selfmanaged with  automated </w:t>
        </w:r>
      </w:ins>
    </w:p>
    <w:p w14:paraId="00541D8E" w14:textId="2AFF2678" w:rsidR="00366AB1" w:rsidRPr="00912D57" w:rsidRDefault="00366AB1" w:rsidP="00912D57">
      <w:pPr>
        <w:rPr>
          <w:rFonts w:ascii="Courier New" w:hAnsi="Courier New" w:cs="Courier New"/>
          <w:sz w:val="22"/>
          <w:szCs w:val="22"/>
        </w:rPr>
      </w:pPr>
      <w:ins w:id="101" w:author="Alex Galis" w:date="2017-05-20T22:18:00Z">
        <w:r>
          <w:rPr>
            <w:rFonts w:ascii="Courier New" w:hAnsi="Courier New" w:cs="Courier New"/>
            <w:sz w:val="22"/>
            <w:szCs w:val="22"/>
          </w:rPr>
          <w:t xml:space="preserve">       </w:t>
        </w:r>
        <w:r w:rsidRPr="00366AB1">
          <w:rPr>
            <w:rFonts w:ascii="Courier New" w:hAnsi="Courier New" w:cs="Courier New"/>
            <w:sz w:val="22"/>
            <w:szCs w:val="22"/>
          </w:rPr>
          <w:t>deployment in order to cope with scalability.</w:t>
        </w:r>
      </w:ins>
    </w:p>
    <w:p w14:paraId="4350B00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97E3519" w14:textId="24054575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</w:t>
      </w:r>
      <w:del w:id="102" w:author="Alex Galis" w:date="2017-05-20T22:22:00Z">
        <w:r w:rsidRPr="00912D57" w:rsidDel="002203A0">
          <w:rPr>
            <w:rFonts w:ascii="Courier New" w:hAnsi="Courier New" w:cs="Courier New"/>
            <w:sz w:val="22"/>
            <w:szCs w:val="22"/>
          </w:rPr>
          <w:delText>4</w:delText>
        </w:r>
      </w:del>
      <w:ins w:id="103" w:author="Alex Galis" w:date="2017-05-20T22:22:00Z">
        <w:r w:rsidR="002203A0">
          <w:rPr>
            <w:rFonts w:ascii="Courier New" w:hAnsi="Courier New" w:cs="Courier New"/>
            <w:sz w:val="22"/>
            <w:szCs w:val="22"/>
          </w:rPr>
          <w:t>8</w:t>
        </w:r>
      </w:ins>
      <w:r w:rsidRPr="00912D57">
        <w:rPr>
          <w:rFonts w:ascii="Courier New" w:hAnsi="Courier New" w:cs="Courier New"/>
          <w:sz w:val="22"/>
          <w:szCs w:val="22"/>
        </w:rPr>
        <w:t>.  Meet low latency or bandwidth demands: All scenarios require</w:t>
      </w:r>
    </w:p>
    <w:p w14:paraId="49C7A74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agile resource adjustments. it may not be possible to achieve</w:t>
      </w:r>
    </w:p>
    <w:p w14:paraId="0B68DBD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this using centralize or API approach.  It can also be difficult</w:t>
      </w:r>
    </w:p>
    <w:p w14:paraId="50C6451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to coordinate across different domains.  Therefore, a network</w:t>
      </w:r>
    </w:p>
    <w:p w14:paraId="615514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slice transport protocol that standardizes resource propagation</w:t>
      </w:r>
    </w:p>
    <w:p w14:paraId="17F276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in different subnets is needed.  It is important for protocol (or</w:t>
      </w:r>
    </w:p>
    <w:p w14:paraId="4BC957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interface) to be lightweight and distributed.</w:t>
      </w:r>
    </w:p>
    <w:p w14:paraId="0637A7E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03041C0" w14:textId="4C049B1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</w:t>
      </w:r>
      <w:del w:id="104" w:author="Alex Galis" w:date="2017-05-20T22:22:00Z">
        <w:r w:rsidRPr="00912D57" w:rsidDel="002203A0">
          <w:rPr>
            <w:rFonts w:ascii="Courier New" w:hAnsi="Courier New" w:cs="Courier New"/>
            <w:sz w:val="22"/>
            <w:szCs w:val="22"/>
          </w:rPr>
          <w:delText>5</w:delText>
        </w:r>
      </w:del>
      <w:ins w:id="105" w:author="Alex Galis" w:date="2017-05-20T22:22:00Z">
        <w:r w:rsidR="002203A0">
          <w:rPr>
            <w:rFonts w:ascii="Courier New" w:hAnsi="Courier New" w:cs="Courier New"/>
            <w:sz w:val="22"/>
            <w:szCs w:val="22"/>
          </w:rPr>
          <w:t>9</w:t>
        </w:r>
      </w:ins>
      <w:r w:rsidRPr="00912D57">
        <w:rPr>
          <w:rFonts w:ascii="Courier New" w:hAnsi="Courier New" w:cs="Courier New"/>
          <w:sz w:val="22"/>
          <w:szCs w:val="22"/>
        </w:rPr>
        <w:t>.  Role of Network Function Virtualization: Although not discussed</w:t>
      </w:r>
    </w:p>
    <w:p w14:paraId="7657228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in details of use cases, NFV plays an important role in terms of</w:t>
      </w:r>
    </w:p>
    <w:p w14:paraId="6FCE4F2D" w14:textId="77777777" w:rsidR="00E72731" w:rsidRDefault="00912D57" w:rsidP="00912D57">
      <w:pPr>
        <w:rPr>
          <w:ins w:id="106" w:author="Alex Galis" w:date="2017-05-20T22:24:00Z"/>
          <w:rFonts w:ascii="Courier New" w:hAnsi="Courier New" w:cs="Courier New"/>
          <w:color w:val="000000" w:themeColor="text1"/>
          <w:sz w:val="21"/>
          <w:szCs w:val="21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dynamic placement of services</w:t>
      </w:r>
      <w:del w:id="107" w:author="Alex Galis" w:date="2017-05-20T22:24:00Z">
        <w:r w:rsidRPr="00912D57" w:rsidDel="00E72731">
          <w:rPr>
            <w:rFonts w:ascii="Courier New" w:hAnsi="Courier New" w:cs="Courier New"/>
            <w:sz w:val="22"/>
            <w:szCs w:val="22"/>
          </w:rPr>
          <w:delText>.</w:delText>
        </w:r>
      </w:del>
      <w:ins w:id="108" w:author="Alex Galis" w:date="2017-05-20T22:24:00Z">
        <w:r w:rsidR="00E72731">
          <w:rPr>
            <w:rFonts w:ascii="Courier New" w:hAnsi="Courier New" w:cs="Courier New"/>
            <w:sz w:val="22"/>
            <w:szCs w:val="22"/>
          </w:rPr>
          <w:t xml:space="preserve">, </w:t>
        </w:r>
        <w:r w:rsidR="00E72731" w:rsidRPr="006C14B5">
          <w:rPr>
            <w:rFonts w:ascii="Courier New" w:hAnsi="Courier New" w:cs="Courier New"/>
            <w:color w:val="000000" w:themeColor="text1"/>
            <w:sz w:val="21"/>
            <w:szCs w:val="21"/>
          </w:rPr>
          <w:t xml:space="preserve">particioning of network resource </w:t>
        </w:r>
      </w:ins>
    </w:p>
    <w:p w14:paraId="07D3EB89" w14:textId="4BABD4F6" w:rsidR="00912D57" w:rsidRPr="00912D57" w:rsidRDefault="00E72731" w:rsidP="00912D57">
      <w:pPr>
        <w:rPr>
          <w:rFonts w:ascii="Courier New" w:hAnsi="Courier New" w:cs="Courier New"/>
          <w:sz w:val="22"/>
          <w:szCs w:val="22"/>
        </w:rPr>
      </w:pPr>
      <w:ins w:id="109" w:author="Alex Galis" w:date="2017-05-20T22:24:00Z">
        <w:r>
          <w:rPr>
            <w:rFonts w:ascii="Courier New" w:hAnsi="Courier New" w:cs="Courier New"/>
            <w:color w:val="000000" w:themeColor="text1"/>
            <w:sz w:val="21"/>
            <w:szCs w:val="21"/>
          </w:rPr>
          <w:t xml:space="preserve">      </w:t>
        </w:r>
      </w:ins>
      <w:ins w:id="110" w:author="Alex Galis" w:date="2017-05-20T22:25:00Z">
        <w:r>
          <w:rPr>
            <w:rFonts w:ascii="Courier New" w:hAnsi="Courier New" w:cs="Courier New"/>
            <w:color w:val="000000" w:themeColor="text1"/>
            <w:sz w:val="21"/>
            <w:szCs w:val="21"/>
          </w:rPr>
          <w:t xml:space="preserve"> </w:t>
        </w:r>
      </w:ins>
      <w:ins w:id="111" w:author="Alex Galis" w:date="2017-05-20T22:24:00Z">
        <w:r>
          <w:rPr>
            <w:rFonts w:ascii="Courier New" w:hAnsi="Courier New" w:cs="Courier New"/>
            <w:color w:val="000000" w:themeColor="text1"/>
            <w:sz w:val="21"/>
            <w:szCs w:val="21"/>
          </w:rPr>
          <w:t xml:space="preserve">and </w:t>
        </w:r>
        <w:r w:rsidRPr="006C14B5">
          <w:rPr>
            <w:rFonts w:ascii="Courier New" w:hAnsi="Courier New" w:cs="Courier New"/>
            <w:color w:val="000000" w:themeColor="text1"/>
            <w:sz w:val="21"/>
            <w:szCs w:val="21"/>
          </w:rPr>
          <w:t>configuring the network functions/virtual network functions</w:t>
        </w:r>
      </w:ins>
    </w:p>
    <w:p w14:paraId="67FFA8A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5F51BBA" w14:textId="10E0B9CE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</w:t>
      </w:r>
      <w:del w:id="112" w:author="Alex Galis" w:date="2017-05-20T22:22:00Z">
        <w:r w:rsidRPr="00912D57" w:rsidDel="002203A0">
          <w:rPr>
            <w:rFonts w:ascii="Courier New" w:hAnsi="Courier New" w:cs="Courier New"/>
            <w:sz w:val="22"/>
            <w:szCs w:val="22"/>
          </w:rPr>
          <w:delText>6</w:delText>
        </w:r>
      </w:del>
      <w:ins w:id="113" w:author="Alex Galis" w:date="2017-05-20T22:22:00Z">
        <w:r w:rsidR="002203A0">
          <w:rPr>
            <w:rFonts w:ascii="Courier New" w:hAnsi="Courier New" w:cs="Courier New"/>
            <w:sz w:val="22"/>
            <w:szCs w:val="22"/>
          </w:rPr>
          <w:t>10</w:t>
        </w:r>
      </w:ins>
      <w:r w:rsidRPr="00912D57">
        <w:rPr>
          <w:rFonts w:ascii="Courier New" w:hAnsi="Courier New" w:cs="Courier New"/>
          <w:sz w:val="22"/>
          <w:szCs w:val="22"/>
        </w:rPr>
        <w:t>.  Ability to run own control and data plane: Many services need a</w:t>
      </w:r>
    </w:p>
    <w:p w14:paraId="373596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network slice for two important reasons, (1) it can not provide</w:t>
      </w:r>
    </w:p>
    <w:p w14:paraId="1DD59DC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optimal experience on a best-effort network, (2) it is</w:t>
      </w:r>
    </w:p>
    <w:p w14:paraId="27121B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inefficient and expensive to build a separate infrastructure.</w:t>
      </w:r>
    </w:p>
    <w:p w14:paraId="7CC833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The separation from tradtional network, should allow new services</w:t>
      </w:r>
    </w:p>
    <w:p w14:paraId="2767660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to use specific network and transport protocol for that service.</w:t>
      </w:r>
    </w:p>
    <w:p w14:paraId="44C2F6E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686271A" w14:textId="2ADF1955" w:rsidR="00912D57" w:rsidRPr="00912D57" w:rsidDel="00037E7C" w:rsidRDefault="00912D57" w:rsidP="00912D57">
      <w:pPr>
        <w:rPr>
          <w:del w:id="114" w:author="Alex Galis" w:date="2017-05-20T22:21:00Z"/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</w:t>
      </w:r>
      <w:del w:id="115" w:author="Alex Galis" w:date="2017-05-20T22:22:00Z">
        <w:r w:rsidRPr="00912D57" w:rsidDel="002203A0">
          <w:rPr>
            <w:rFonts w:ascii="Courier New" w:hAnsi="Courier New" w:cs="Courier New"/>
            <w:sz w:val="22"/>
            <w:szCs w:val="22"/>
          </w:rPr>
          <w:delText>7</w:delText>
        </w:r>
      </w:del>
      <w:ins w:id="116" w:author="Alex Galis" w:date="2017-05-20T22:22:00Z">
        <w:r w:rsidR="002203A0">
          <w:rPr>
            <w:rFonts w:ascii="Courier New" w:hAnsi="Courier New" w:cs="Courier New"/>
            <w:sz w:val="22"/>
            <w:szCs w:val="22"/>
          </w:rPr>
          <w:t>11</w:t>
        </w:r>
      </w:ins>
      <w:r w:rsidRPr="00912D57">
        <w:rPr>
          <w:rFonts w:ascii="Courier New" w:hAnsi="Courier New" w:cs="Courier New"/>
          <w:sz w:val="22"/>
          <w:szCs w:val="22"/>
        </w:rPr>
        <w:t xml:space="preserve">. </w:t>
      </w:r>
      <w:del w:id="117" w:author="Alex Galis" w:date="2017-05-20T22:20:00Z">
        <w:r w:rsidRPr="00912D57" w:rsidDel="00366AB1">
          <w:rPr>
            <w:rFonts w:ascii="Courier New" w:hAnsi="Courier New" w:cs="Courier New"/>
            <w:sz w:val="22"/>
            <w:szCs w:val="22"/>
          </w:rPr>
          <w:delText xml:space="preserve"> </w:delText>
        </w:r>
      </w:del>
      <w:ins w:id="118" w:author="Alex Galis" w:date="2017-05-20T22:20:00Z">
        <w:r w:rsidR="00366AB1">
          <w:rPr>
            <w:rFonts w:ascii="Courier New" w:hAnsi="Courier New" w:cs="Courier New"/>
            <w:sz w:val="22"/>
            <w:szCs w:val="22"/>
          </w:rPr>
          <w:t xml:space="preserve"> </w:t>
        </w:r>
      </w:ins>
      <w:del w:id="119" w:author="Alex Galis" w:date="2017-05-20T22:20:00Z">
        <w:r w:rsidRPr="00912D57" w:rsidDel="00366AB1">
          <w:rPr>
            <w:rFonts w:ascii="Courier New" w:hAnsi="Courier New" w:cs="Courier New"/>
            <w:sz w:val="22"/>
            <w:szCs w:val="22"/>
          </w:rPr>
          <w:delText>To overlay or not?  s</w:delText>
        </w:r>
      </w:del>
      <w:ins w:id="120" w:author="Alex Galis" w:date="2017-05-20T22:20:00Z">
        <w:r w:rsidR="00366AB1">
          <w:rPr>
            <w:rFonts w:ascii="Courier New" w:hAnsi="Courier New" w:cs="Courier New"/>
            <w:sz w:val="22"/>
            <w:szCs w:val="22"/>
          </w:rPr>
          <w:t>S</w:t>
        </w:r>
      </w:ins>
      <w:r w:rsidRPr="00912D57">
        <w:rPr>
          <w:rFonts w:ascii="Courier New" w:hAnsi="Courier New" w:cs="Courier New"/>
          <w:sz w:val="22"/>
          <w:szCs w:val="22"/>
        </w:rPr>
        <w:t xml:space="preserve">imilar to virtualization approaches, </w:t>
      </w:r>
      <w:del w:id="121" w:author="Alex Galis" w:date="2017-05-20T22:20:00Z">
        <w:r w:rsidRPr="00912D57" w:rsidDel="00037E7C">
          <w:rPr>
            <w:rFonts w:ascii="Courier New" w:hAnsi="Courier New" w:cs="Courier New"/>
            <w:sz w:val="22"/>
            <w:szCs w:val="22"/>
          </w:rPr>
          <w:delText>should</w:delText>
        </w:r>
      </w:del>
    </w:p>
    <w:p w14:paraId="4BEE2B48" w14:textId="77777777" w:rsidR="00037E7C" w:rsidRDefault="00912D57" w:rsidP="00912D57">
      <w:pPr>
        <w:rPr>
          <w:ins w:id="122" w:author="Alex Galis" w:date="2017-05-20T22:21:00Z"/>
          <w:rFonts w:ascii="Courier New" w:hAnsi="Courier New" w:cs="Courier New"/>
          <w:sz w:val="22"/>
          <w:szCs w:val="22"/>
        </w:rPr>
      </w:pPr>
      <w:del w:id="123" w:author="Alex Galis" w:date="2017-05-20T22:21:00Z">
        <w:r w:rsidRPr="00912D57" w:rsidDel="00037E7C">
          <w:rPr>
            <w:rFonts w:ascii="Courier New" w:hAnsi="Courier New" w:cs="Courier New"/>
            <w:sz w:val="22"/>
            <w:szCs w:val="22"/>
          </w:rPr>
          <w:delText xml:space="preserve">       </w:delText>
        </w:r>
      </w:del>
      <w:r w:rsidRPr="00912D57">
        <w:rPr>
          <w:rFonts w:ascii="Courier New" w:hAnsi="Courier New" w:cs="Courier New"/>
          <w:sz w:val="22"/>
          <w:szCs w:val="22"/>
        </w:rPr>
        <w:t xml:space="preserve">slice instances </w:t>
      </w:r>
      <w:ins w:id="124" w:author="Alex Galis" w:date="2017-05-20T22:20:00Z">
        <w:r w:rsidR="00037E7C">
          <w:rPr>
            <w:rFonts w:ascii="Courier New" w:hAnsi="Courier New" w:cs="Courier New"/>
            <w:sz w:val="22"/>
            <w:szCs w:val="22"/>
          </w:rPr>
          <w:t xml:space="preserve">sould </w:t>
        </w:r>
      </w:ins>
      <w:r w:rsidRPr="00912D57">
        <w:rPr>
          <w:rFonts w:ascii="Courier New" w:hAnsi="Courier New" w:cs="Courier New"/>
          <w:sz w:val="22"/>
          <w:szCs w:val="22"/>
        </w:rPr>
        <w:t xml:space="preserve">be </w:t>
      </w:r>
    </w:p>
    <w:p w14:paraId="6396D29B" w14:textId="221B7D97" w:rsidR="00912D57" w:rsidRPr="00912D57" w:rsidRDefault="00037E7C" w:rsidP="00912D57">
      <w:pPr>
        <w:rPr>
          <w:rFonts w:ascii="Courier New" w:hAnsi="Courier New" w:cs="Courier New"/>
          <w:sz w:val="22"/>
          <w:szCs w:val="22"/>
        </w:rPr>
      </w:pPr>
      <w:ins w:id="125" w:author="Alex Galis" w:date="2017-05-20T22:21:00Z">
        <w:r>
          <w:rPr>
            <w:rFonts w:ascii="Courier New" w:hAnsi="Courier New" w:cs="Courier New"/>
            <w:sz w:val="22"/>
            <w:szCs w:val="22"/>
          </w:rPr>
          <w:lastRenderedPageBreak/>
          <w:t xml:space="preserve">       </w:t>
        </w:r>
      </w:ins>
      <w:r w:rsidR="00912D57" w:rsidRPr="00912D57">
        <w:rPr>
          <w:rFonts w:ascii="Courier New" w:hAnsi="Courier New" w:cs="Courier New"/>
          <w:sz w:val="22"/>
          <w:szCs w:val="22"/>
        </w:rPr>
        <w:t xml:space="preserve">carried end to end </w:t>
      </w:r>
      <w:del w:id="126" w:author="Alex Galis" w:date="2017-05-20T22:20:00Z">
        <w:r w:rsidR="00912D57" w:rsidRPr="00912D57" w:rsidDel="00366AB1">
          <w:rPr>
            <w:rFonts w:ascii="Courier New" w:hAnsi="Courier New" w:cs="Courier New"/>
            <w:sz w:val="22"/>
            <w:szCs w:val="22"/>
          </w:rPr>
          <w:delText xml:space="preserve">or </w:delText>
        </w:r>
      </w:del>
      <w:ins w:id="127" w:author="Alex Galis" w:date="2017-05-20T22:21:00Z">
        <w:r>
          <w:rPr>
            <w:rFonts w:ascii="Courier New" w:hAnsi="Courier New" w:cs="Courier New"/>
            <w:sz w:val="22"/>
            <w:szCs w:val="22"/>
          </w:rPr>
          <w:t xml:space="preserve">with </w:t>
        </w:r>
      </w:ins>
      <w:r w:rsidR="00912D57" w:rsidRPr="00912D57">
        <w:rPr>
          <w:rFonts w:ascii="Courier New" w:hAnsi="Courier New" w:cs="Courier New"/>
          <w:sz w:val="22"/>
          <w:szCs w:val="22"/>
        </w:rPr>
        <w:t>per domain translations</w:t>
      </w:r>
      <w:ins w:id="128" w:author="Alex Galis" w:date="2017-05-20T22:22:00Z">
        <w:r>
          <w:rPr>
            <w:rFonts w:ascii="Courier New" w:hAnsi="Courier New" w:cs="Courier New"/>
            <w:sz w:val="22"/>
            <w:szCs w:val="22"/>
          </w:rPr>
          <w:t xml:space="preserve"> </w:t>
        </w:r>
        <w:r w:rsidRPr="00912D57">
          <w:rPr>
            <w:rFonts w:ascii="Courier New" w:hAnsi="Courier New" w:cs="Courier New"/>
            <w:sz w:val="22"/>
            <w:szCs w:val="22"/>
          </w:rPr>
          <w:t>performed</w:t>
        </w:r>
        <w:r>
          <w:rPr>
            <w:rFonts w:ascii="Courier New" w:hAnsi="Courier New" w:cs="Courier New"/>
            <w:sz w:val="22"/>
            <w:szCs w:val="22"/>
          </w:rPr>
          <w:t>.</w:t>
        </w:r>
      </w:ins>
    </w:p>
    <w:p w14:paraId="2C1A6D0F" w14:textId="0B2E3897" w:rsidR="00912D57" w:rsidRPr="00912D57" w:rsidDel="00037E7C" w:rsidRDefault="00912D57" w:rsidP="00912D57">
      <w:pPr>
        <w:rPr>
          <w:del w:id="129" w:author="Alex Galis" w:date="2017-05-20T22:22:00Z"/>
          <w:rFonts w:ascii="Courier New" w:hAnsi="Courier New" w:cs="Courier New"/>
          <w:sz w:val="22"/>
          <w:szCs w:val="22"/>
        </w:rPr>
      </w:pPr>
      <w:del w:id="130" w:author="Alex Galis" w:date="2017-05-20T22:22:00Z">
        <w:r w:rsidRPr="00912D57" w:rsidDel="00037E7C">
          <w:rPr>
            <w:rFonts w:ascii="Courier New" w:hAnsi="Courier New" w:cs="Courier New"/>
            <w:sz w:val="22"/>
            <w:szCs w:val="22"/>
          </w:rPr>
          <w:delText xml:space="preserve"> </w:delText>
        </w:r>
      </w:del>
      <w:del w:id="131" w:author="Alex Galis" w:date="2017-05-20T22:21:00Z">
        <w:r w:rsidRPr="00912D57" w:rsidDel="00037E7C">
          <w:rPr>
            <w:rFonts w:ascii="Courier New" w:hAnsi="Courier New" w:cs="Courier New"/>
            <w:sz w:val="22"/>
            <w:szCs w:val="22"/>
          </w:rPr>
          <w:delText xml:space="preserve">      are performed</w:delText>
        </w:r>
      </w:del>
      <w:del w:id="132" w:author="Alex Galis" w:date="2017-05-20T22:22:00Z">
        <w:r w:rsidRPr="00912D57" w:rsidDel="00037E7C">
          <w:rPr>
            <w:rFonts w:ascii="Courier New" w:hAnsi="Courier New" w:cs="Courier New"/>
            <w:sz w:val="22"/>
            <w:szCs w:val="22"/>
          </w:rPr>
          <w:delText>.</w:delText>
        </w:r>
      </w:del>
    </w:p>
    <w:p w14:paraId="0CD6AFB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320D6F4" w14:textId="67FD9341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</w:t>
      </w:r>
      <w:del w:id="133" w:author="Alex Galis" w:date="2017-05-20T22:22:00Z">
        <w:r w:rsidRPr="00912D57" w:rsidDel="002203A0">
          <w:rPr>
            <w:rFonts w:ascii="Courier New" w:hAnsi="Courier New" w:cs="Courier New"/>
            <w:sz w:val="22"/>
            <w:szCs w:val="22"/>
          </w:rPr>
          <w:delText>8</w:delText>
        </w:r>
      </w:del>
      <w:ins w:id="134" w:author="Alex Galis" w:date="2017-05-20T22:22:00Z">
        <w:r w:rsidR="002203A0">
          <w:rPr>
            <w:rFonts w:ascii="Courier New" w:hAnsi="Courier New" w:cs="Courier New"/>
            <w:sz w:val="22"/>
            <w:szCs w:val="22"/>
          </w:rPr>
          <w:t>12</w:t>
        </w:r>
      </w:ins>
      <w:r w:rsidRPr="00912D57">
        <w:rPr>
          <w:rFonts w:ascii="Courier New" w:hAnsi="Courier New" w:cs="Courier New"/>
          <w:sz w:val="22"/>
          <w:szCs w:val="22"/>
        </w:rPr>
        <w:t>.  Independent per slice management plane: Since a sliced network is</w:t>
      </w:r>
    </w:p>
    <w:p w14:paraId="3DE31AB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pupose-built, the intelligence to run, control, manage, operate</w:t>
      </w:r>
    </w:p>
    <w:p w14:paraId="4C83E02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and administer a slice is with the provider of service in a</w:t>
      </w:r>
    </w:p>
    <w:p w14:paraId="7A3B089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slice.</w:t>
      </w:r>
    </w:p>
    <w:p w14:paraId="45C478B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D570C39" w14:textId="3BB8677A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</w:t>
      </w:r>
      <w:del w:id="135" w:author="Alex Galis" w:date="2017-05-20T22:22:00Z">
        <w:r w:rsidRPr="00912D57" w:rsidDel="002203A0">
          <w:rPr>
            <w:rFonts w:ascii="Courier New" w:hAnsi="Courier New" w:cs="Courier New"/>
            <w:sz w:val="22"/>
            <w:szCs w:val="22"/>
          </w:rPr>
          <w:delText>9</w:delText>
        </w:r>
      </w:del>
      <w:ins w:id="136" w:author="Alex Galis" w:date="2017-05-20T22:22:00Z">
        <w:r w:rsidR="002203A0">
          <w:rPr>
            <w:rFonts w:ascii="Courier New" w:hAnsi="Courier New" w:cs="Courier New"/>
            <w:sz w:val="22"/>
            <w:szCs w:val="22"/>
          </w:rPr>
          <w:t>13</w:t>
        </w:r>
      </w:ins>
      <w:r w:rsidRPr="00912D57">
        <w:rPr>
          <w:rFonts w:ascii="Courier New" w:hAnsi="Courier New" w:cs="Courier New"/>
          <w:sz w:val="22"/>
          <w:szCs w:val="22"/>
        </w:rPr>
        <w:t>.  Mult-access knowledge: Many services are scoped within an access</w:t>
      </w:r>
    </w:p>
    <w:p w14:paraId="2F7CAC18" w14:textId="77777777" w:rsidR="00912D57" w:rsidRDefault="00912D57" w:rsidP="00912D57">
      <w:pPr>
        <w:rPr>
          <w:ins w:id="137" w:author="Alex Galis" w:date="2017-05-20T22:22:00Z"/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domain that could be wireless or different cellular spectrum.</w:t>
      </w:r>
    </w:p>
    <w:p w14:paraId="2C669075" w14:textId="77777777" w:rsidR="002203A0" w:rsidRDefault="002203A0" w:rsidP="00912D57">
      <w:pPr>
        <w:rPr>
          <w:ins w:id="138" w:author="Alex Galis" w:date="2017-05-20T22:22:00Z"/>
          <w:rFonts w:ascii="Courier New" w:hAnsi="Courier New" w:cs="Courier New"/>
          <w:sz w:val="22"/>
          <w:szCs w:val="22"/>
        </w:rPr>
      </w:pPr>
    </w:p>
    <w:p w14:paraId="0F8A4D25" w14:textId="77777777" w:rsidR="002203A0" w:rsidRDefault="002203A0" w:rsidP="00912D57">
      <w:pPr>
        <w:rPr>
          <w:ins w:id="139" w:author="Alex Galis" w:date="2017-05-20T22:23:00Z"/>
          <w:rFonts w:ascii="Courier New" w:hAnsi="Courier New" w:cs="Courier New"/>
          <w:sz w:val="22"/>
          <w:szCs w:val="22"/>
        </w:rPr>
      </w:pPr>
      <w:ins w:id="140" w:author="Alex Galis" w:date="2017-05-20T22:22:00Z">
        <w:r>
          <w:rPr>
            <w:rFonts w:ascii="Courier New" w:hAnsi="Courier New" w:cs="Courier New"/>
            <w:sz w:val="22"/>
            <w:szCs w:val="22"/>
          </w:rPr>
          <w:t xml:space="preserve">   14. </w:t>
        </w:r>
      </w:ins>
      <w:ins w:id="141" w:author="Alex Galis" w:date="2017-05-20T22:23:00Z">
        <w:r w:rsidRPr="002203A0">
          <w:rPr>
            <w:rFonts w:ascii="Courier New" w:hAnsi="Courier New" w:cs="Courier New"/>
            <w:sz w:val="22"/>
            <w:szCs w:val="22"/>
          </w:rPr>
          <w:t>Network slicing supports dynamic multi-services, multi-tenancy and</w:t>
        </w:r>
      </w:ins>
    </w:p>
    <w:p w14:paraId="75C0A9E0" w14:textId="274FA45B" w:rsidR="002203A0" w:rsidRPr="00912D57" w:rsidRDefault="002203A0" w:rsidP="00AD615D">
      <w:pPr>
        <w:rPr>
          <w:rFonts w:ascii="Courier New" w:hAnsi="Courier New" w:cs="Courier New"/>
          <w:sz w:val="22"/>
          <w:szCs w:val="22"/>
        </w:rPr>
      </w:pPr>
      <w:ins w:id="142" w:author="Alex Galis" w:date="2017-05-20T22:23:00Z">
        <w:r>
          <w:rPr>
            <w:rFonts w:ascii="Courier New" w:hAnsi="Courier New" w:cs="Courier New"/>
            <w:sz w:val="22"/>
            <w:szCs w:val="22"/>
          </w:rPr>
          <w:t xml:space="preserve">  </w:t>
        </w:r>
        <w:r w:rsidRPr="002203A0">
          <w:rPr>
            <w:rFonts w:ascii="Courier New" w:hAnsi="Courier New" w:cs="Courier New"/>
            <w:sz w:val="22"/>
            <w:szCs w:val="22"/>
          </w:rPr>
          <w:t xml:space="preserve"> </w:t>
        </w:r>
      </w:ins>
      <w:ins w:id="143" w:author="Alex Galis" w:date="2017-05-20T22:25:00Z">
        <w:r w:rsidR="002D0D8D">
          <w:rPr>
            <w:rFonts w:ascii="Courier New" w:hAnsi="Courier New" w:cs="Courier New"/>
            <w:sz w:val="22"/>
            <w:szCs w:val="22"/>
          </w:rPr>
          <w:tab/>
          <w:t xml:space="preserve"> </w:t>
        </w:r>
      </w:ins>
      <w:ins w:id="144" w:author="Alex Galis" w:date="2017-05-20T22:23:00Z">
        <w:r w:rsidRPr="002203A0">
          <w:rPr>
            <w:rFonts w:ascii="Courier New" w:hAnsi="Courier New" w:cs="Courier New"/>
            <w:sz w:val="22"/>
            <w:szCs w:val="22"/>
          </w:rPr>
          <w:t xml:space="preserve">the means for backing vertical market players </w:t>
        </w:r>
      </w:ins>
    </w:p>
    <w:p w14:paraId="5CE2CFD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44C2A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7.2.  Considertations</w:t>
      </w:r>
    </w:p>
    <w:p w14:paraId="790CD6F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B013B0D" w14:textId="77777777" w:rsidR="00AD615D" w:rsidRDefault="00912D57" w:rsidP="00912D57">
      <w:pPr>
        <w:rPr>
          <w:ins w:id="145" w:author="Alex Galis" w:date="2017-05-20T22:34:00Z"/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These observatons impose several challenges </w:t>
      </w:r>
      <w:del w:id="146" w:author="Alex Galis" w:date="2017-05-20T22:30:00Z">
        <w:r w:rsidRPr="00912D57" w:rsidDel="00081A9F">
          <w:rPr>
            <w:rFonts w:ascii="Courier New" w:hAnsi="Courier New" w:cs="Courier New"/>
            <w:sz w:val="22"/>
            <w:szCs w:val="22"/>
          </w:rPr>
          <w:delText xml:space="preserve">on </w:delText>
        </w:r>
      </w:del>
      <w:ins w:id="147" w:author="Alex Galis" w:date="2017-05-20T22:30:00Z">
        <w:r w:rsidR="00081A9F" w:rsidRPr="00912D57">
          <w:rPr>
            <w:rFonts w:ascii="Courier New" w:hAnsi="Courier New" w:cs="Courier New"/>
            <w:sz w:val="22"/>
            <w:szCs w:val="22"/>
          </w:rPr>
          <w:t>on</w:t>
        </w:r>
        <w:r w:rsidR="00081A9F">
          <w:rPr>
            <w:rFonts w:ascii="Courier New" w:hAnsi="Courier New" w:cs="Courier New"/>
            <w:sz w:val="22"/>
            <w:szCs w:val="22"/>
          </w:rPr>
          <w:t xml:space="preserve"> all </w:t>
        </w:r>
      </w:ins>
      <w:r w:rsidRPr="00912D57">
        <w:rPr>
          <w:rFonts w:ascii="Courier New" w:hAnsi="Courier New" w:cs="Courier New"/>
          <w:sz w:val="22"/>
          <w:szCs w:val="22"/>
        </w:rPr>
        <w:t xml:space="preserve">network </w:t>
      </w:r>
      <w:del w:id="148" w:author="Alex Galis" w:date="2017-05-20T22:30:00Z">
        <w:r w:rsidRPr="00912D57" w:rsidDel="00081A9F">
          <w:rPr>
            <w:rFonts w:ascii="Courier New" w:hAnsi="Courier New" w:cs="Courier New"/>
            <w:sz w:val="22"/>
            <w:szCs w:val="22"/>
          </w:rPr>
          <w:delText>transport</w:delText>
        </w:r>
      </w:del>
      <w:ins w:id="149" w:author="Alex Galis" w:date="2017-05-20T22:30:00Z">
        <w:r w:rsidR="00081A9F">
          <w:rPr>
            <w:rFonts w:ascii="Courier New" w:hAnsi="Courier New" w:cs="Courier New"/>
            <w:sz w:val="22"/>
            <w:szCs w:val="22"/>
          </w:rPr>
          <w:t xml:space="preserve">segments </w:t>
        </w:r>
      </w:ins>
    </w:p>
    <w:p w14:paraId="7CA02941" w14:textId="51AD27DD" w:rsidR="00912D57" w:rsidRPr="00912D57" w:rsidRDefault="00AD615D" w:rsidP="00912D57">
      <w:pPr>
        <w:rPr>
          <w:rFonts w:ascii="Courier New" w:hAnsi="Courier New" w:cs="Courier New"/>
          <w:sz w:val="22"/>
          <w:szCs w:val="22"/>
        </w:rPr>
      </w:pPr>
      <w:ins w:id="150" w:author="Alex Galis" w:date="2017-05-20T22:34:00Z">
        <w:r>
          <w:rPr>
            <w:rFonts w:ascii="Courier New" w:hAnsi="Courier New" w:cs="Courier New"/>
            <w:sz w:val="22"/>
            <w:szCs w:val="22"/>
          </w:rPr>
          <w:t xml:space="preserve">   </w:t>
        </w:r>
      </w:ins>
      <w:ins w:id="151" w:author="Alex Galis" w:date="2017-05-20T22:30:00Z">
        <w:r w:rsidR="00081A9F">
          <w:rPr>
            <w:rFonts w:ascii="Courier New" w:hAnsi="Courier New" w:cs="Courier New"/>
            <w:sz w:val="22"/>
            <w:szCs w:val="22"/>
          </w:rPr>
          <w:t>(access, core, edge and trasport network</w:t>
        </w:r>
        <w:r w:rsidR="00512AD0">
          <w:rPr>
            <w:rFonts w:ascii="Courier New" w:hAnsi="Courier New" w:cs="Courier New"/>
            <w:sz w:val="22"/>
            <w:szCs w:val="22"/>
          </w:rPr>
          <w:t>s)</w:t>
        </w:r>
      </w:ins>
      <w:r w:rsidR="00912D57" w:rsidRPr="00912D57">
        <w:rPr>
          <w:rFonts w:ascii="Courier New" w:hAnsi="Courier New" w:cs="Courier New"/>
          <w:sz w:val="22"/>
          <w:szCs w:val="22"/>
        </w:rPr>
        <w:t>.</w:t>
      </w:r>
    </w:p>
    <w:p w14:paraId="275BAD4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3146B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1.  Each domain or network segment has different charateristics, for</w:t>
      </w:r>
    </w:p>
    <w:p w14:paraId="416F788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example, it may be an L2, L3 fixed network or even mobile/</w:t>
      </w:r>
    </w:p>
    <w:p w14:paraId="6C6FF7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cellular network.  Dissemination of resource characteristics</w:t>
      </w:r>
    </w:p>
    <w:p w14:paraId="1E8881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should be done uniformly across all networks to simplify slice</w:t>
      </w:r>
    </w:p>
    <w:p w14:paraId="75D113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deployment.</w:t>
      </w:r>
    </w:p>
    <w:p w14:paraId="70D7F37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7A4F13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2.  Within its own domain different traffic engineering techniques</w:t>
      </w:r>
    </w:p>
    <w:p w14:paraId="7DC730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may be deployed for example, FlexE, MPLS, RSVP-TE or SDN based</w:t>
      </w:r>
    </w:p>
    <w:p w14:paraId="5DA76C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TE.</w:t>
      </w:r>
    </w:p>
    <w:p w14:paraId="7AF5AB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DC77E3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3.  No two network infrastructures are alike, technologies such as,</w:t>
      </w:r>
    </w:p>
    <w:p w14:paraId="2941B55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edge computing, NFV, SDN, cloud are partially deployed today.</w:t>
      </w:r>
    </w:p>
    <w:p w14:paraId="58D758C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There is no uniformity about whether a service is available as a</w:t>
      </w:r>
    </w:p>
    <w:p w14:paraId="587663C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physical node or a virtual node.  A network slice framework need</w:t>
      </w:r>
    </w:p>
    <w:p w14:paraId="50DF733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to be able to cater to both cases.</w:t>
      </w:r>
    </w:p>
    <w:p w14:paraId="275399E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D4366F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4.  Optimal placement of resources on-demand is only possible when</w:t>
      </w:r>
    </w:p>
    <w:p w14:paraId="2DD0FE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infrastructure supports it.  A capability exposure of a domain</w:t>
      </w:r>
    </w:p>
    <w:p w14:paraId="45BA6B2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could facilitate such functions.</w:t>
      </w:r>
    </w:p>
    <w:p w14:paraId="1BADBAA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2DF037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5.  At a massive scale, it is extremely complex to centralize global</w:t>
      </w:r>
    </w:p>
    <w:p w14:paraId="7095DC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view of resources and be able to distribute on-demand.</w:t>
      </w:r>
    </w:p>
    <w:p w14:paraId="403ED1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Considerations maybe made to incorporate domain-to-domain</w:t>
      </w:r>
    </w:p>
    <w:p w14:paraId="583B2248" w14:textId="6F9F1B11" w:rsidR="00512AD0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communication about data and control for a specific network</w:t>
      </w:r>
    </w:p>
    <w:p w14:paraId="3147459A" w14:textId="77777777" w:rsidR="00912D57" w:rsidRDefault="00912D57" w:rsidP="00912D57">
      <w:pPr>
        <w:rPr>
          <w:ins w:id="152" w:author="Alex Galis" w:date="2017-05-20T22:34:00Z"/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slice.</w:t>
      </w:r>
    </w:p>
    <w:p w14:paraId="7ADF3CE5" w14:textId="77777777" w:rsidR="00AD615D" w:rsidRDefault="00AD615D" w:rsidP="00912D57">
      <w:pPr>
        <w:rPr>
          <w:ins w:id="153" w:author="Alex Galis" w:date="2017-05-20T22:32:00Z"/>
          <w:rFonts w:ascii="Courier New" w:hAnsi="Courier New" w:cs="Courier New"/>
          <w:sz w:val="22"/>
          <w:szCs w:val="22"/>
        </w:rPr>
      </w:pPr>
    </w:p>
    <w:p w14:paraId="7B02FFB4" w14:textId="1705F73C" w:rsidR="00512AD0" w:rsidRPr="00512AD0" w:rsidRDefault="00512AD0" w:rsidP="00512AD0">
      <w:pPr>
        <w:rPr>
          <w:ins w:id="154" w:author="Alex Galis" w:date="2017-05-20T22:32:00Z"/>
          <w:rFonts w:ascii="Courier New" w:hAnsi="Courier New" w:cs="Courier New"/>
          <w:sz w:val="22"/>
          <w:szCs w:val="22"/>
        </w:rPr>
      </w:pPr>
      <w:ins w:id="155" w:author="Alex Galis" w:date="2017-05-20T22:32:00Z">
        <w:r>
          <w:rPr>
            <w:rFonts w:ascii="Courier New" w:hAnsi="Courier New" w:cs="Courier New"/>
            <w:sz w:val="22"/>
            <w:szCs w:val="22"/>
          </w:rPr>
          <w:t xml:space="preserve">   6.  </w:t>
        </w:r>
        <w:r w:rsidRPr="00512AD0">
          <w:rPr>
            <w:rFonts w:ascii="Courier New" w:hAnsi="Courier New" w:cs="Courier New"/>
            <w:sz w:val="22"/>
            <w:szCs w:val="22"/>
          </w:rPr>
          <w:t xml:space="preserve">Network operators </w:t>
        </w:r>
        <w:r>
          <w:rPr>
            <w:rFonts w:ascii="Courier New" w:hAnsi="Courier New" w:cs="Courier New"/>
            <w:sz w:val="22"/>
            <w:szCs w:val="22"/>
          </w:rPr>
          <w:t>would</w:t>
        </w:r>
        <w:r w:rsidRPr="00512AD0">
          <w:rPr>
            <w:rFonts w:ascii="Courier New" w:hAnsi="Courier New" w:cs="Courier New"/>
            <w:sz w:val="22"/>
            <w:szCs w:val="22"/>
          </w:rPr>
          <w:t xml:space="preserve"> exploit network slicing for  </w:t>
        </w:r>
      </w:ins>
    </w:p>
    <w:p w14:paraId="3D188943" w14:textId="77777777" w:rsidR="00512AD0" w:rsidRPr="00512AD0" w:rsidRDefault="00512AD0" w:rsidP="00512AD0">
      <w:pPr>
        <w:ind w:left="720"/>
        <w:rPr>
          <w:ins w:id="156" w:author="Alex Galis" w:date="2017-05-20T22:32:00Z"/>
          <w:rFonts w:ascii="Courier New" w:hAnsi="Courier New" w:cs="Courier New"/>
          <w:sz w:val="22"/>
          <w:szCs w:val="22"/>
        </w:rPr>
        <w:pPrChange w:id="157" w:author="Alex Galis" w:date="2017-05-20T22:33:00Z">
          <w:pPr/>
        </w:pPrChange>
      </w:pPr>
      <w:ins w:id="158" w:author="Alex Galis" w:date="2017-05-20T22:32:00Z">
        <w:r w:rsidRPr="00512AD0">
          <w:rPr>
            <w:rFonts w:ascii="Courier New" w:hAnsi="Courier New" w:cs="Courier New"/>
            <w:sz w:val="22"/>
            <w:szCs w:val="22"/>
          </w:rPr>
          <w:t>•</w:t>
        </w:r>
        <w:r w:rsidRPr="00512AD0">
          <w:rPr>
            <w:rFonts w:ascii="Courier New" w:hAnsi="Courier New" w:cs="Courier New"/>
            <w:sz w:val="22"/>
            <w:szCs w:val="22"/>
          </w:rPr>
          <w:tab/>
          <w:t>Reducing significantly operations expenditures, allowing also programmability necessary to enrich the offered tailored services.</w:t>
        </w:r>
      </w:ins>
    </w:p>
    <w:p w14:paraId="7156A654" w14:textId="77777777" w:rsidR="00512AD0" w:rsidRPr="00512AD0" w:rsidRDefault="00512AD0" w:rsidP="00512AD0">
      <w:pPr>
        <w:ind w:left="720"/>
        <w:rPr>
          <w:ins w:id="159" w:author="Alex Galis" w:date="2017-05-20T22:32:00Z"/>
          <w:rFonts w:ascii="Courier New" w:hAnsi="Courier New" w:cs="Courier New"/>
          <w:sz w:val="22"/>
          <w:szCs w:val="22"/>
        </w:rPr>
        <w:pPrChange w:id="160" w:author="Alex Galis" w:date="2017-05-20T22:33:00Z">
          <w:pPr/>
        </w:pPrChange>
      </w:pPr>
      <w:ins w:id="161" w:author="Alex Galis" w:date="2017-05-20T22:32:00Z">
        <w:r w:rsidRPr="00512AD0">
          <w:rPr>
            <w:rFonts w:ascii="Courier New" w:hAnsi="Courier New" w:cs="Courier New"/>
            <w:sz w:val="22"/>
            <w:szCs w:val="22"/>
          </w:rPr>
          <w:t>•</w:t>
        </w:r>
        <w:r w:rsidRPr="00512AD0">
          <w:rPr>
            <w:rFonts w:ascii="Courier New" w:hAnsi="Courier New" w:cs="Courier New"/>
            <w:sz w:val="22"/>
            <w:szCs w:val="22"/>
          </w:rPr>
          <w:tab/>
          <w:t xml:space="preserve">Providing the means for network programmability </w:t>
        </w:r>
      </w:ins>
    </w:p>
    <w:p w14:paraId="3205BBEA" w14:textId="510B298A" w:rsidR="00AD615D" w:rsidRPr="00912D57" w:rsidRDefault="00512AD0" w:rsidP="00AD615D">
      <w:pPr>
        <w:ind w:left="720"/>
        <w:rPr>
          <w:ins w:id="162" w:author="Alex Galis" w:date="2017-05-20T22:35:00Z"/>
          <w:rFonts w:ascii="Courier New" w:hAnsi="Courier New" w:cs="Courier New"/>
          <w:sz w:val="22"/>
          <w:szCs w:val="22"/>
        </w:rPr>
        <w:pPrChange w:id="163" w:author="Alex Galis" w:date="2017-05-20T22:36:00Z">
          <w:pPr/>
        </w:pPrChange>
      </w:pPr>
      <w:ins w:id="164" w:author="Alex Galis" w:date="2017-05-20T22:32:00Z">
        <w:r w:rsidRPr="00512AD0">
          <w:rPr>
            <w:rFonts w:ascii="Courier New" w:hAnsi="Courier New" w:cs="Courier New"/>
            <w:sz w:val="22"/>
            <w:szCs w:val="22"/>
          </w:rPr>
          <w:t>•</w:t>
        </w:r>
        <w:r w:rsidRPr="00512AD0">
          <w:rPr>
            <w:rFonts w:ascii="Courier New" w:hAnsi="Courier New" w:cs="Courier New"/>
            <w:sz w:val="22"/>
            <w:szCs w:val="22"/>
          </w:rPr>
          <w:tab/>
          <w:t>Additional business offerings to OTT and other vertical market players</w:t>
        </w:r>
      </w:ins>
      <w:ins w:id="165" w:author="Alex Galis" w:date="2017-05-20T22:35:00Z">
        <w:r w:rsidR="00AD615D">
          <w:rPr>
            <w:rFonts w:ascii="Courier New" w:hAnsi="Courier New" w:cs="Courier New"/>
            <w:sz w:val="22"/>
            <w:szCs w:val="22"/>
          </w:rPr>
          <w:t xml:space="preserve"> </w:t>
        </w:r>
      </w:ins>
      <w:ins w:id="166" w:author="Alex Galis" w:date="2017-05-20T22:32:00Z">
        <w:r w:rsidRPr="00512AD0">
          <w:rPr>
            <w:rFonts w:ascii="Courier New" w:hAnsi="Courier New" w:cs="Courier New"/>
            <w:sz w:val="22"/>
            <w:szCs w:val="22"/>
          </w:rPr>
          <w:t>without changing the physical infrastructure</w:t>
        </w:r>
      </w:ins>
      <w:ins w:id="167" w:author="Alex Galis" w:date="2017-05-20T22:35:00Z">
        <w:r w:rsidR="00AD615D">
          <w:rPr>
            <w:rFonts w:ascii="Courier New" w:hAnsi="Courier New" w:cs="Courier New"/>
            <w:sz w:val="22"/>
            <w:szCs w:val="22"/>
          </w:rPr>
          <w:t xml:space="preserve"> </w:t>
        </w:r>
        <w:r w:rsidR="00AD615D" w:rsidRPr="002203A0">
          <w:rPr>
            <w:rFonts w:ascii="Courier New" w:hAnsi="Courier New" w:cs="Courier New"/>
            <w:sz w:val="22"/>
            <w:szCs w:val="22"/>
          </w:rPr>
          <w:t xml:space="preserve">(i.e. Health Vertical </w:t>
        </w:r>
        <w:r w:rsidR="00AD615D">
          <w:rPr>
            <w:rFonts w:ascii="Courier New" w:hAnsi="Courier New" w:cs="Courier New"/>
            <w:sz w:val="22"/>
            <w:szCs w:val="22"/>
          </w:rPr>
          <w:t xml:space="preserve"> </w:t>
        </w:r>
        <w:r w:rsidR="00AD615D" w:rsidRPr="002203A0">
          <w:rPr>
            <w:rFonts w:ascii="Courier New" w:hAnsi="Courier New" w:cs="Courier New"/>
            <w:sz w:val="22"/>
            <w:szCs w:val="22"/>
          </w:rPr>
          <w:t xml:space="preserve">Sector, Energy Versical Sector, Automotive Vertical Sector, Media and </w:t>
        </w:r>
      </w:ins>
      <w:ins w:id="168" w:author="Alex Galis" w:date="2017-05-20T22:36:00Z">
        <w:r w:rsidR="00AD615D">
          <w:rPr>
            <w:rFonts w:ascii="Courier New" w:hAnsi="Courier New" w:cs="Courier New"/>
            <w:sz w:val="22"/>
            <w:szCs w:val="22"/>
          </w:rPr>
          <w:t xml:space="preserve"> </w:t>
        </w:r>
      </w:ins>
      <w:ins w:id="169" w:author="Alex Galis" w:date="2017-05-20T22:35:00Z">
        <w:r w:rsidR="00AD615D" w:rsidRPr="002203A0">
          <w:rPr>
            <w:rFonts w:ascii="Courier New" w:hAnsi="Courier New" w:cs="Courier New"/>
            <w:sz w:val="22"/>
            <w:szCs w:val="22"/>
          </w:rPr>
          <w:t xml:space="preserve">Entertailment Versical Sector, Factory-of-the-Future </w:t>
        </w:r>
        <w:r w:rsidR="00AD615D" w:rsidRPr="002203A0">
          <w:rPr>
            <w:rFonts w:ascii="Courier New" w:hAnsi="Courier New" w:cs="Courier New"/>
            <w:sz w:val="22"/>
            <w:szCs w:val="22"/>
          </w:rPr>
          <w:lastRenderedPageBreak/>
          <w:t xml:space="preserve">Vertical Sector, </w:t>
        </w:r>
      </w:ins>
      <w:ins w:id="170" w:author="Alex Galis" w:date="2017-05-20T22:36:00Z">
        <w:r w:rsidR="00AD615D">
          <w:rPr>
            <w:rFonts w:ascii="Courier New" w:hAnsi="Courier New" w:cs="Courier New"/>
            <w:sz w:val="22"/>
            <w:szCs w:val="22"/>
          </w:rPr>
          <w:t xml:space="preserve"> </w:t>
        </w:r>
      </w:ins>
      <w:ins w:id="171" w:author="Alex Galis" w:date="2017-05-20T22:35:00Z">
        <w:r w:rsidR="00AD615D" w:rsidRPr="002203A0">
          <w:rPr>
            <w:rFonts w:ascii="Courier New" w:hAnsi="Courier New" w:cs="Courier New"/>
            <w:sz w:val="22"/>
            <w:szCs w:val="22"/>
          </w:rPr>
          <w:t xml:space="preserve">Smart Home Vertical Sector, Smart City Vertical Sector, Additional </w:t>
        </w:r>
        <w:bookmarkStart w:id="172" w:name="_GoBack"/>
        <w:bookmarkEnd w:id="172"/>
        <w:r w:rsidR="00AD615D" w:rsidRPr="002203A0">
          <w:rPr>
            <w:rFonts w:ascii="Courier New" w:hAnsi="Courier New" w:cs="Courier New"/>
            <w:sz w:val="22"/>
            <w:szCs w:val="22"/>
          </w:rPr>
          <w:t>Specialized Services Vertical Sector)</w:t>
        </w:r>
      </w:ins>
    </w:p>
    <w:p w14:paraId="2437E04D" w14:textId="35610B18" w:rsidR="00512AD0" w:rsidRPr="00512AD0" w:rsidRDefault="00512AD0" w:rsidP="00512AD0">
      <w:pPr>
        <w:ind w:left="720"/>
        <w:rPr>
          <w:ins w:id="173" w:author="Alex Galis" w:date="2017-05-20T22:32:00Z"/>
          <w:rFonts w:ascii="Courier New" w:hAnsi="Courier New" w:cs="Courier New"/>
          <w:sz w:val="22"/>
          <w:szCs w:val="22"/>
        </w:rPr>
        <w:pPrChange w:id="174" w:author="Alex Galis" w:date="2017-05-20T22:33:00Z">
          <w:pPr/>
        </w:pPrChange>
      </w:pPr>
    </w:p>
    <w:p w14:paraId="45DE3F21" w14:textId="7A28BAD0" w:rsidR="00512AD0" w:rsidRPr="00912D57" w:rsidRDefault="00512AD0" w:rsidP="00912D57">
      <w:pPr>
        <w:rPr>
          <w:rFonts w:ascii="Courier New" w:hAnsi="Courier New" w:cs="Courier New"/>
          <w:sz w:val="22"/>
          <w:szCs w:val="22"/>
        </w:rPr>
      </w:pPr>
    </w:p>
    <w:p w14:paraId="1645E1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1E5696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8.  Conclusion</w:t>
      </w:r>
    </w:p>
    <w:p w14:paraId="2908D88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3686E0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goal of Network slices is not only to support various service</w:t>
      </w:r>
    </w:p>
    <w:p w14:paraId="685267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verticals with very different network capability and performance</w:t>
      </w:r>
    </w:p>
    <w:p w14:paraId="3C4BFDC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demands but also simplify traditional service delivery models.  The</w:t>
      </w:r>
    </w:p>
    <w:p w14:paraId="4A52FD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use cases above are not an exhaustive list of all possible scenarios</w:t>
      </w:r>
    </w:p>
    <w:p w14:paraId="6CCD510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but broadly network slicing scope shall cover the following types -</w:t>
      </w:r>
    </w:p>
    <w:p w14:paraId="1BAAB8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F64FA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An operator offering Network slice as a service.</w:t>
      </w:r>
    </w:p>
    <w:p w14:paraId="5FEC2BB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256E7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Network slicing for traditional service verticals.</w:t>
      </w:r>
    </w:p>
    <w:p w14:paraId="5AEB8F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9F00C2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Network slicing for new resource-demanding service verticals.</w:t>
      </w:r>
    </w:p>
    <w:p w14:paraId="290E96B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FB9024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*  scale intensive IoT type</w:t>
      </w:r>
    </w:p>
    <w:p w14:paraId="6799848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77D4ED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*  latency and reliability sensitive</w:t>
      </w:r>
    </w:p>
    <w:p w14:paraId="6D4638E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A0151C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*  bandwidth sensitive</w:t>
      </w:r>
    </w:p>
    <w:p w14:paraId="5FAC10B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70953B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Network slicing for services with own control and dataplane</w:t>
      </w:r>
    </w:p>
    <w:p w14:paraId="6BDE095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transport.</w:t>
      </w:r>
    </w:p>
    <w:p w14:paraId="4018673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33C1C9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o  Network slicing in a communication endpoint</w:t>
      </w:r>
    </w:p>
    <w:p w14:paraId="3422B4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26E1A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document consider a network operator's view on how to offer</w:t>
      </w:r>
    </w:p>
    <w:p w14:paraId="450A9C2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network slice as a service.  There is a lot of emphasis on use</w:t>
      </w:r>
    </w:p>
    <w:p w14:paraId="43148F2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wireless or cellular technologies as one of the communication</w:t>
      </w:r>
    </w:p>
    <w:p w14:paraId="06C3C97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segments.  With in network slicing framework it becomes important to</w:t>
      </w:r>
    </w:p>
    <w:p w14:paraId="2014CA5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generalize resource specific protocols that maybe used in both</w:t>
      </w:r>
    </w:p>
    <w:p w14:paraId="58A2A1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wireline and wireless transports.</w:t>
      </w:r>
    </w:p>
    <w:p w14:paraId="722612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9A1DC2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9.  Security Considerations</w:t>
      </w:r>
    </w:p>
    <w:p w14:paraId="11886C1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9A660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 security considerations apply to each slice.  In addition general</w:t>
      </w:r>
    </w:p>
    <w:p w14:paraId="3EDA95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security considerations of underlying infrastructure whether isolated</w:t>
      </w:r>
    </w:p>
    <w:p w14:paraId="62B06F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communication with in a slice apply for links using wireless</w:t>
      </w:r>
    </w:p>
    <w:p w14:paraId="25A8A5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technologies.</w:t>
      </w:r>
    </w:p>
    <w:p w14:paraId="51D16D9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A653F3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10.  IANA Considerations</w:t>
      </w:r>
    </w:p>
    <w:p w14:paraId="4936541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4455BB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There are no IANA actions requested at this time.</w:t>
      </w:r>
    </w:p>
    <w:p w14:paraId="33DC2F0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1051E8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11.  Acknowledgements</w:t>
      </w:r>
    </w:p>
    <w:p w14:paraId="5C71B6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164DE9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Thanks to Stewart Bryant for providing details for several use cases.</w:t>
      </w:r>
    </w:p>
    <w:p w14:paraId="65BC0F1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Dong Jie for helping with review of the document.</w:t>
      </w:r>
    </w:p>
    <w:p w14:paraId="7A9B9CB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ED86E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12.  References</w:t>
      </w:r>
    </w:p>
    <w:p w14:paraId="100D4F9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9B2AA0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12.1.  Normative References</w:t>
      </w:r>
    </w:p>
    <w:p w14:paraId="06325A9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4C915B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[I-D.gdmb-netslices-intro-and-ps]</w:t>
      </w:r>
    </w:p>
    <w:p w14:paraId="4153BBD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Galis, A., Dong, J., kiran.makhijani@huawei.com, k.,</w:t>
      </w:r>
    </w:p>
    <w:p w14:paraId="445917B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Bryant, S., Boucadair, M., and P. Martinez-Julia, "Network</w:t>
      </w:r>
    </w:p>
    <w:p w14:paraId="28EEC82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Slicing - Introductory Document and Revised Problem</w:t>
      </w:r>
    </w:p>
    <w:p w14:paraId="6B824F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Statement", draft-gdmb-netslices-intro-and-ps-02 (work in</w:t>
      </w:r>
    </w:p>
    <w:p w14:paraId="012709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progress), February 2017.</w:t>
      </w:r>
    </w:p>
    <w:p w14:paraId="519586A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05BD5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[I-D.pularikkal-virtual-cpe]</w:t>
      </w:r>
    </w:p>
    <w:p w14:paraId="0E0D946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Pularikkal, B., Fu, Q., Hui, D., Sundaram, G., and S.</w:t>
      </w:r>
    </w:p>
    <w:p w14:paraId="3A03463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Gundavelli, "Virtual CPE Deployment Considerations",</w:t>
      </w:r>
    </w:p>
    <w:p w14:paraId="2AA90C5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draft-pularikkal-virtual-cpe-02 (work in progress),</w:t>
      </w:r>
    </w:p>
    <w:p w14:paraId="324C0C9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February 2017.</w:t>
      </w:r>
    </w:p>
    <w:p w14:paraId="2A8C27F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DE710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[RFC6770]  Bertrand, G., Ed., Stephan, E., Burbridge, T., Eardley,</w:t>
      </w:r>
    </w:p>
    <w:p w14:paraId="045E540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P., Ma, K., and G. Watson, "Use Cases for Content Delivery</w:t>
      </w:r>
    </w:p>
    <w:p w14:paraId="31C969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Network Interconnection", RFC 6770, DOI 10.17487/RFC6770,</w:t>
      </w:r>
    </w:p>
    <w:p w14:paraId="16D0FF6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November 2012, &lt;http://www.rfc-editor.org/info/rfc6770&gt;.</w:t>
      </w:r>
    </w:p>
    <w:p w14:paraId="6AE2014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B58073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[RFC7665]  Halpern, J., Ed. and C. Pignataro, Ed., "Service Function</w:t>
      </w:r>
    </w:p>
    <w:p w14:paraId="7B199DB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Chaining (SFC) Architecture", RFC 7665,</w:t>
      </w:r>
    </w:p>
    <w:p w14:paraId="20C4ACD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DOI 10.17487/RFC7665, October 2015,</w:t>
      </w:r>
    </w:p>
    <w:p w14:paraId="34272D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&lt;http://www.rfc-editor.org/info/rfc7665&gt;.</w:t>
      </w:r>
    </w:p>
    <w:p w14:paraId="5DFB75A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2DE3F2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12.2.  Informative References</w:t>
      </w:r>
    </w:p>
    <w:p w14:paraId="73294B5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23C9E8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[_5GICN]   IEEE Communication, "Delivering ICN Services in 5G using</w:t>
      </w:r>
    </w:p>
    <w:p w14:paraId="3A9A6AF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Network Slicing.  'Asit Chakraborti, Syed Obaid Amin,</w:t>
      </w:r>
    </w:p>
    <w:p w14:paraId="51079D3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Aytac Azgin, Ravi Ravindran, G.Q.Wang'", May 2017,</w:t>
      </w:r>
    </w:p>
    <w:p w14:paraId="2C2631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&lt;https://arxiv.org/abs/1610.01182&gt;.</w:t>
      </w:r>
    </w:p>
    <w:p w14:paraId="5045C70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FF134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[Barefoot]</w:t>
      </w:r>
    </w:p>
    <w:p w14:paraId="038A48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Barefoot, "Barefoot", 2017,</w:t>
      </w:r>
    </w:p>
    <w:p w14:paraId="6AFB879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&lt;https://barefootnetworks.com&gt;.</w:t>
      </w:r>
    </w:p>
    <w:p w14:paraId="4E8CCC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A846F6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[ClickNP]  ACM SIGCOMM, "ClickNP: Highly Flexible and High</w:t>
      </w:r>
    </w:p>
    <w:p w14:paraId="15B3303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Performance Network Processing with Reconfigurable</w:t>
      </w:r>
    </w:p>
    <w:p w14:paraId="164E823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Hardware.  'B. Li, et al'", 2017,</w:t>
      </w:r>
    </w:p>
    <w:p w14:paraId="5CE6E4C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&lt;https://www.microsoft.com/en-us/research/wp-</w:t>
      </w:r>
    </w:p>
    <w:p w14:paraId="20E2995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content/uploads/2016/07/main-4.pdf&gt;.</w:t>
      </w:r>
    </w:p>
    <w:p w14:paraId="3021F8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241425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[FG-IMT2020-Gaps]</w:t>
      </w:r>
    </w:p>
    <w:p w14:paraId="3C9A5BB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"FG IMT-2020: Report on Standards Gap Analysis",</w:t>
      </w:r>
    </w:p>
    <w:p w14:paraId="08BE6F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&lt;http://www.itu.int/en/ITU-T/focusgroups/imt-2020&gt;.</w:t>
      </w:r>
    </w:p>
    <w:p w14:paraId="0CD994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2284FD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[ICN-AV]   IEEE Transaction on Emerging Network Architecture (under</w:t>
      </w:r>
    </w:p>
    <w:p w14:paraId="2F8BB30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submission),, "SRMCA: Scalable and Realiable Multimedia</w:t>
      </w:r>
    </w:p>
    <w:p w14:paraId="1D60487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Communication Architecture.  'Asit Chakraborti, Syed Obaid</w:t>
      </w:r>
    </w:p>
    <w:p w14:paraId="11C9FD0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       Amin, Aytac Azgin, Ravi Ravindran, G.Q.Wang.'", 2017,</w:t>
      </w:r>
    </w:p>
    <w:p w14:paraId="0CFC43D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&lt;https://arxiv.org/abs/1703.03070&gt;.</w:t>
      </w:r>
    </w:p>
    <w:p w14:paraId="44C4651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D668A6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[ICNRG]    IRTF, "ICN Routing Group", November 2016,</w:t>
      </w:r>
    </w:p>
    <w:p w14:paraId="21D87EF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&lt;https://irtf.org/icnrg&gt;.</w:t>
      </w:r>
    </w:p>
    <w:p w14:paraId="098B92A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A8546F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[Netronome]</w:t>
      </w:r>
    </w:p>
    <w:p w14:paraId="75FF493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Netronome, "Netronome", 2017,</w:t>
      </w:r>
    </w:p>
    <w:p w14:paraId="5DA8AFA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&lt;https://www.netronome.com/products/agilio-cx/&gt;.</w:t>
      </w:r>
    </w:p>
    <w:p w14:paraId="2B6675A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4BC4A0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[Network-Slicing-Concept]</w:t>
      </w:r>
    </w:p>
    <w:p w14:paraId="1671D26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Next Generation Mobile Network Alliance, "Description of</w:t>
      </w:r>
    </w:p>
    <w:p w14:paraId="27A09E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Network Slicing Concept", January 2016,</w:t>
      </w:r>
    </w:p>
    <w:p w14:paraId="57E0A3A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&lt;https://www.ngmn.org/uploads/</w:t>
      </w:r>
    </w:p>
    <w:p w14:paraId="5FF3E55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media/160113_Network_Slicing_v1_0.pdf&gt;.</w:t>
      </w:r>
    </w:p>
    <w:p w14:paraId="2AB1E4A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59D3D9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[TR23.799]</w:t>
      </w:r>
    </w:p>
    <w:p w14:paraId="7C50DE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International Telecommunications Union, "Study on</w:t>
      </w:r>
    </w:p>
    <w:p w14:paraId="4566D07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Architecture for Next Generation System", SA2 Study 3GPP-</w:t>
      </w:r>
    </w:p>
    <w:p w14:paraId="145820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TR23.799, December 2017,</w:t>
      </w:r>
    </w:p>
    <w:p w14:paraId="13E39BF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&lt;http://www.3gpp.org/ftp/Specs/archive/23_series/23.799/&gt;.</w:t>
      </w:r>
    </w:p>
    <w:p w14:paraId="1DE398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F62B43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[TR_3GPP.33.899]</w:t>
      </w:r>
    </w:p>
    <w:p w14:paraId="48A8CB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3GPP, "Study on the security aspects of the next</w:t>
      </w:r>
    </w:p>
    <w:p w14:paraId="0EA0EE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generation system", 3GPP TR 33.899 0.6.0, November 2016,</w:t>
      </w:r>
    </w:p>
    <w:p w14:paraId="4EF791F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&lt;http://www.3gpp.org/ftp/Specs/html-info/33899.htm&gt;.</w:t>
      </w:r>
    </w:p>
    <w:p w14:paraId="0AA84F4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5F5613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[TR_3GPP.38.801]</w:t>
      </w:r>
    </w:p>
    <w:p w14:paraId="619FEE7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3GPP, "Study on new radio access technology Radio access</w:t>
      </w:r>
    </w:p>
    <w:p w14:paraId="4F8D64D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architecture and interfaces", 3GPP TR 38.801 1.0.0, March</w:t>
      </w:r>
    </w:p>
    <w:p w14:paraId="7E634D3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2017, &lt;http://www.3gpp.org/ftp/Specs/html-info/38801.htm&gt;.</w:t>
      </w:r>
    </w:p>
    <w:p w14:paraId="4297575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2FF266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[TR_3GPP_38.913]</w:t>
      </w:r>
    </w:p>
    <w:p w14:paraId="51724B2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3GPP, "Study on scenarios and requirements for next</w:t>
      </w:r>
    </w:p>
    <w:p w14:paraId="28B95D4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generation access technologies", 3GPP TR 38.913 14.2.0,</w:t>
      </w:r>
    </w:p>
    <w:p w14:paraId="6A3B2A6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March 2017,</w:t>
      </w:r>
    </w:p>
    <w:p w14:paraId="7AD7910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&lt;http://www.3gpp.org/ftp/Specs/archive/38_series/38.913&gt;.</w:t>
      </w:r>
    </w:p>
    <w:p w14:paraId="3AE4B0C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25EDBA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[TS_3GPP.23.501]</w:t>
      </w:r>
    </w:p>
    <w:p w14:paraId="3C1E285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3GPP, "System Architecture for the 5G System", 3GPP</w:t>
      </w:r>
    </w:p>
    <w:p w14:paraId="6BFF010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TS 23.501 0.2.0, February 2017,</w:t>
      </w:r>
    </w:p>
    <w:p w14:paraId="30D643F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&lt;http://www.3gpp.org/ftp/Specs/html-info/23501.htm&gt;.</w:t>
      </w:r>
    </w:p>
    <w:p w14:paraId="26F9B14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41379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[TS_3GPP.23.502]</w:t>
      </w:r>
    </w:p>
    <w:p w14:paraId="0A20ED1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3GPP, "Procedures for the 5G System", 3GPP TS 23.502</w:t>
      </w:r>
    </w:p>
    <w:p w14:paraId="2C336F3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0.2.0, February 2017,</w:t>
      </w:r>
    </w:p>
    <w:p w14:paraId="4C3E096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&lt;http://www.3gpp.org/ftp/Specs/html-info/23502.htm&gt;.</w:t>
      </w:r>
    </w:p>
    <w:p w14:paraId="02FBF4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6CFBBE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[TS_3GPP.28.500]</w:t>
      </w:r>
    </w:p>
    <w:p w14:paraId="3A681A1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3GPP, "Telecommunication management; Management concept,</w:t>
      </w:r>
    </w:p>
    <w:p w14:paraId="46BE6D7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architecture and requirements for mobile networks that</w:t>
      </w:r>
    </w:p>
    <w:p w14:paraId="1279C75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include virtualized network functions", 3GPP TS 28.500</w:t>
      </w:r>
    </w:p>
    <w:p w14:paraId="64E14A6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           1.3.0, 11 2016,</w:t>
      </w:r>
    </w:p>
    <w:p w14:paraId="31EFCCD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&lt;http://www.3gpp.org/ftp/Specs/html-info/28500.htm&gt;.</w:t>
      </w:r>
    </w:p>
    <w:p w14:paraId="5792779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9030F7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[White-paper-5GAA]</w:t>
      </w:r>
    </w:p>
    <w:p w14:paraId="7574E46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5G Automotive Association, "The Case for Cellular V2X for</w:t>
      </w:r>
    </w:p>
    <w:p w14:paraId="206B28A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Safety and Cooperative Driving", November 2016,</w:t>
      </w:r>
    </w:p>
    <w:p w14:paraId="4A032B1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&lt;http://www.5gaa.org/</w:t>
      </w:r>
    </w:p>
    <w:p w14:paraId="7697FEF1" w14:textId="77777777" w:rsidR="00912D57" w:rsidRDefault="00912D57" w:rsidP="00912D57">
      <w:pPr>
        <w:rPr>
          <w:ins w:id="175" w:author="Alex Galis" w:date="2017-05-20T21:54:00Z"/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           pdfs/5GAA-whitepaper-23-Nov-2016.pdf&gt;.</w:t>
      </w:r>
    </w:p>
    <w:p w14:paraId="3FB96753" w14:textId="77777777" w:rsidR="00115460" w:rsidRDefault="00115460" w:rsidP="00912D57">
      <w:pPr>
        <w:rPr>
          <w:ins w:id="176" w:author="Alex Galis" w:date="2017-05-20T21:54:00Z"/>
          <w:rFonts w:ascii="Courier New" w:hAnsi="Courier New" w:cs="Courier New"/>
          <w:sz w:val="22"/>
          <w:szCs w:val="22"/>
        </w:rPr>
      </w:pPr>
    </w:p>
    <w:p w14:paraId="73F846EC" w14:textId="7ACDDDA1" w:rsidR="00115460" w:rsidRPr="00912D57" w:rsidRDefault="00115460" w:rsidP="00115460">
      <w:pPr>
        <w:rPr>
          <w:ins w:id="177" w:author="Alex Galis" w:date="2017-05-20T21:54:00Z"/>
          <w:rFonts w:ascii="Courier New" w:hAnsi="Courier New" w:cs="Courier New"/>
          <w:sz w:val="22"/>
          <w:szCs w:val="22"/>
        </w:rPr>
      </w:pPr>
      <w:ins w:id="178" w:author="Alex Galis" w:date="2017-05-20T21:54:00Z">
        <w:r>
          <w:rPr>
            <w:rFonts w:ascii="Courier New" w:hAnsi="Courier New" w:cs="Courier New"/>
            <w:sz w:val="22"/>
            <w:szCs w:val="22"/>
          </w:rPr>
          <w:t xml:space="preserve">    </w:t>
        </w:r>
        <w:r w:rsidRPr="00912D57">
          <w:rPr>
            <w:rFonts w:ascii="Courier New" w:hAnsi="Courier New" w:cs="Courier New"/>
            <w:sz w:val="22"/>
            <w:szCs w:val="22"/>
          </w:rPr>
          <w:t>[</w:t>
        </w:r>
      </w:ins>
      <w:ins w:id="179" w:author="Alex Galis" w:date="2017-05-20T21:57:00Z">
        <w:r>
          <w:rPr>
            <w:rFonts w:ascii="Courier New" w:hAnsi="Courier New" w:cs="Courier New"/>
            <w:sz w:val="22"/>
            <w:szCs w:val="22"/>
          </w:rPr>
          <w:t>NS Gaps</w:t>
        </w:r>
      </w:ins>
      <w:ins w:id="180" w:author="Alex Galis" w:date="2017-05-20T21:54:00Z">
        <w:r w:rsidRPr="00912D57">
          <w:rPr>
            <w:rFonts w:ascii="Courier New" w:hAnsi="Courier New" w:cs="Courier New"/>
            <w:sz w:val="22"/>
            <w:szCs w:val="22"/>
          </w:rPr>
          <w:t>]</w:t>
        </w:r>
      </w:ins>
    </w:p>
    <w:p w14:paraId="399E5102" w14:textId="6CB74742" w:rsidR="00115460" w:rsidRPr="00912D57" w:rsidRDefault="00115460" w:rsidP="00115460">
      <w:pPr>
        <w:rPr>
          <w:ins w:id="181" w:author="Alex Galis" w:date="2017-05-20T21:54:00Z"/>
          <w:rFonts w:ascii="Courier New" w:hAnsi="Courier New" w:cs="Courier New"/>
          <w:sz w:val="22"/>
          <w:szCs w:val="22"/>
        </w:rPr>
      </w:pPr>
      <w:ins w:id="182" w:author="Alex Galis" w:date="2017-05-20T21:54:00Z">
        <w:r w:rsidRPr="00912D57">
          <w:rPr>
            <w:rFonts w:ascii="Courier New" w:hAnsi="Courier New" w:cs="Courier New"/>
            <w:sz w:val="22"/>
            <w:szCs w:val="22"/>
          </w:rPr>
          <w:t xml:space="preserve">              "</w:t>
        </w:r>
        <w:r w:rsidRPr="00115460">
          <w:rPr>
            <w:rFonts w:ascii="Courier New" w:hAnsi="Courier New" w:cs="Courier New"/>
            <w:sz w:val="22"/>
            <w:szCs w:val="22"/>
          </w:rPr>
          <w:t xml:space="preserve">Gap Analysis for Network Slicing </w:t>
        </w:r>
        <w:r w:rsidRPr="00912D57">
          <w:rPr>
            <w:rFonts w:ascii="Courier New" w:hAnsi="Courier New" w:cs="Courier New"/>
            <w:sz w:val="22"/>
            <w:szCs w:val="22"/>
          </w:rPr>
          <w:t>", November 2016,</w:t>
        </w:r>
      </w:ins>
    </w:p>
    <w:p w14:paraId="6D3B3ACA" w14:textId="060A6795" w:rsidR="00115460" w:rsidRPr="00912D57" w:rsidRDefault="00115460" w:rsidP="00115460">
      <w:pPr>
        <w:rPr>
          <w:ins w:id="183" w:author="Alex Galis" w:date="2017-05-20T21:54:00Z"/>
          <w:rFonts w:ascii="Courier New" w:hAnsi="Courier New" w:cs="Courier New"/>
          <w:sz w:val="22"/>
          <w:szCs w:val="22"/>
        </w:rPr>
      </w:pPr>
      <w:ins w:id="184" w:author="Alex Galis" w:date="2017-05-20T21:54:00Z">
        <w:r w:rsidRPr="00912D57">
          <w:rPr>
            <w:rFonts w:ascii="Courier New" w:hAnsi="Courier New" w:cs="Courier New"/>
            <w:sz w:val="22"/>
            <w:szCs w:val="22"/>
          </w:rPr>
          <w:t xml:space="preserve">              &lt;</w:t>
        </w:r>
      </w:ins>
      <w:ins w:id="185" w:author="Alex Galis" w:date="2017-05-20T21:58:00Z">
        <w:r w:rsidRPr="00115460">
          <w:t xml:space="preserve"> </w:t>
        </w:r>
        <w:r w:rsidRPr="00115460">
          <w:rPr>
            <w:rFonts w:ascii="Courier New" w:hAnsi="Courier New" w:cs="Courier New"/>
            <w:sz w:val="22"/>
            <w:szCs w:val="22"/>
          </w:rPr>
          <w:t>draft-qiang-netslices-gap-analysis-00</w:t>
        </w:r>
      </w:ins>
      <w:ins w:id="186" w:author="Alex Galis" w:date="2017-05-20T21:54:00Z">
        <w:r w:rsidRPr="00912D57">
          <w:rPr>
            <w:rFonts w:ascii="Courier New" w:hAnsi="Courier New" w:cs="Courier New"/>
            <w:sz w:val="22"/>
            <w:szCs w:val="22"/>
          </w:rPr>
          <w:t>&gt;.</w:t>
        </w:r>
      </w:ins>
    </w:p>
    <w:p w14:paraId="46BDA1E2" w14:textId="77777777" w:rsidR="00115460" w:rsidRPr="00912D57" w:rsidRDefault="00115460" w:rsidP="00912D57">
      <w:pPr>
        <w:rPr>
          <w:rFonts w:ascii="Courier New" w:hAnsi="Courier New" w:cs="Courier New"/>
          <w:sz w:val="22"/>
          <w:szCs w:val="22"/>
        </w:rPr>
      </w:pPr>
    </w:p>
    <w:p w14:paraId="401C669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C98EFF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>Authors' Addresses</w:t>
      </w:r>
    </w:p>
    <w:p w14:paraId="3239F42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45747F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Kiran Makhijani</w:t>
      </w:r>
    </w:p>
    <w:p w14:paraId="5370AE7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Technologies</w:t>
      </w:r>
    </w:p>
    <w:p w14:paraId="24E2D0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2890 Central Expressway</w:t>
      </w:r>
    </w:p>
    <w:p w14:paraId="2C6B1E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Santa Clara  CA 95050</w:t>
      </w:r>
    </w:p>
    <w:p w14:paraId="24822A4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09BC27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Email: kiran.makhijani@huawei.com</w:t>
      </w:r>
    </w:p>
    <w:p w14:paraId="627F908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2D7F08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132EC9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Jun Qin</w:t>
      </w:r>
    </w:p>
    <w:p w14:paraId="59AC3C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Technologies</w:t>
      </w:r>
    </w:p>
    <w:p w14:paraId="3F8B39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Campus, No. 156 Beiqing Rd.</w:t>
      </w:r>
    </w:p>
    <w:p w14:paraId="5B1B152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Beijing   100095</w:t>
      </w:r>
    </w:p>
    <w:p w14:paraId="3907708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D74D27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Email: qinjun4@huawei.com</w:t>
      </w:r>
    </w:p>
    <w:p w14:paraId="35BA2C5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244DA9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68338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Ravi Ravindran</w:t>
      </w:r>
    </w:p>
    <w:p w14:paraId="531EA8E2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Technologies</w:t>
      </w:r>
    </w:p>
    <w:p w14:paraId="5A41D0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2890 Central Expressway</w:t>
      </w:r>
    </w:p>
    <w:p w14:paraId="29E895A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Santa Clara  CA 95050</w:t>
      </w:r>
    </w:p>
    <w:p w14:paraId="5AC197E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FEE801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Email: ravi.ravindran@huawei.com</w:t>
      </w:r>
    </w:p>
    <w:p w14:paraId="0BB5E60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C456571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D5178E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Liang Geng</w:t>
      </w:r>
    </w:p>
    <w:p w14:paraId="6998932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China Mobile</w:t>
      </w:r>
    </w:p>
    <w:p w14:paraId="1D53346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Beijing   100095</w:t>
      </w:r>
    </w:p>
    <w:p w14:paraId="1C0D8A4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E7F07EE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Email: gengliang@chinamobile.com</w:t>
      </w:r>
    </w:p>
    <w:p w14:paraId="7A60278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55D844D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64D704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Li Qiang</w:t>
      </w:r>
    </w:p>
    <w:p w14:paraId="27C4C17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Technologies</w:t>
      </w:r>
    </w:p>
    <w:p w14:paraId="423EEDA3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Campus, No. 156 Beiqing Rd.</w:t>
      </w:r>
    </w:p>
    <w:p w14:paraId="032F664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Beijing   100095</w:t>
      </w:r>
    </w:p>
    <w:p w14:paraId="4C73600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0137A2CC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lastRenderedPageBreak/>
        <w:t xml:space="preserve">   Email: qiangli3@huawei.com</w:t>
      </w:r>
    </w:p>
    <w:p w14:paraId="4E6D23B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BFFA80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9DEE319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Shuping Peng</w:t>
      </w:r>
    </w:p>
    <w:p w14:paraId="66BB10E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Technologies</w:t>
      </w:r>
    </w:p>
    <w:p w14:paraId="318400B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Huawei Campus, No. 156 Beiqing Rd.</w:t>
      </w:r>
    </w:p>
    <w:p w14:paraId="301CA9C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Beijing   100095</w:t>
      </w:r>
    </w:p>
    <w:p w14:paraId="56A8FDD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C1F322B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Email: pengshuping@huawei.com</w:t>
      </w:r>
    </w:p>
    <w:p w14:paraId="43D46846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6B1184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12FE17C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Xavier de Foy</w:t>
      </w:r>
    </w:p>
    <w:p w14:paraId="38E293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InterDigital Inc.</w:t>
      </w:r>
    </w:p>
    <w:p w14:paraId="67369D1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1000 Sherbrooke West</w:t>
      </w:r>
    </w:p>
    <w:p w14:paraId="35355BB7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Montreal</w:t>
      </w:r>
    </w:p>
    <w:p w14:paraId="5B0C4595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Canada</w:t>
      </w:r>
    </w:p>
    <w:p w14:paraId="00D657A0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39EC373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Email: Xavier.Defoy@InterDigital.com</w:t>
      </w:r>
    </w:p>
    <w:p w14:paraId="360F2B9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7F09549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240013C8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Akbar Rahman</w:t>
      </w:r>
    </w:p>
    <w:p w14:paraId="3203A62A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InterDigital Inc.</w:t>
      </w:r>
    </w:p>
    <w:p w14:paraId="510A702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1000 Sherbrooke West</w:t>
      </w:r>
    </w:p>
    <w:p w14:paraId="187E3C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Montreal</w:t>
      </w:r>
    </w:p>
    <w:p w14:paraId="3DEF3EC4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Canada</w:t>
      </w:r>
    </w:p>
    <w:p w14:paraId="1E47CB2F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34A85B8" w14:textId="77777777" w:rsidR="00912D57" w:rsidRDefault="00912D57" w:rsidP="00912D57">
      <w:pPr>
        <w:rPr>
          <w:ins w:id="187" w:author="Alex Galis" w:date="2017-05-20T21:59:00Z"/>
          <w:rFonts w:ascii="Courier New" w:hAnsi="Courier New" w:cs="Courier New"/>
          <w:sz w:val="22"/>
          <w:szCs w:val="22"/>
        </w:rPr>
      </w:pPr>
      <w:r w:rsidRPr="00912D57">
        <w:rPr>
          <w:rFonts w:ascii="Courier New" w:hAnsi="Courier New" w:cs="Courier New"/>
          <w:sz w:val="22"/>
          <w:szCs w:val="22"/>
        </w:rPr>
        <w:t xml:space="preserve">   Email: Akbar.Rahman@InterDigital.com</w:t>
      </w:r>
    </w:p>
    <w:p w14:paraId="2C99EC37" w14:textId="77777777" w:rsidR="0029630B" w:rsidRDefault="0029630B" w:rsidP="00912D57">
      <w:pPr>
        <w:rPr>
          <w:ins w:id="188" w:author="Alex Galis" w:date="2017-05-20T21:59:00Z"/>
          <w:rFonts w:ascii="Courier New" w:hAnsi="Courier New" w:cs="Courier New"/>
          <w:sz w:val="22"/>
          <w:szCs w:val="22"/>
        </w:rPr>
      </w:pPr>
    </w:p>
    <w:p w14:paraId="3C752D9A" w14:textId="423E5426" w:rsidR="0029630B" w:rsidRPr="0029630B" w:rsidRDefault="0029630B" w:rsidP="0029630B">
      <w:pPr>
        <w:rPr>
          <w:ins w:id="189" w:author="Alex Galis" w:date="2017-05-20T21:59:00Z"/>
          <w:rFonts w:ascii="Courier New" w:hAnsi="Courier New" w:cs="Courier New"/>
          <w:sz w:val="22"/>
          <w:szCs w:val="22"/>
        </w:rPr>
      </w:pPr>
      <w:ins w:id="190" w:author="Alex Galis" w:date="2017-05-20T21:59:00Z">
        <w:r>
          <w:rPr>
            <w:rFonts w:ascii="Courier New" w:hAnsi="Courier New" w:cs="Courier New"/>
            <w:sz w:val="22"/>
            <w:szCs w:val="22"/>
          </w:rPr>
          <w:t xml:space="preserve">   </w:t>
        </w:r>
        <w:r w:rsidRPr="0029630B">
          <w:rPr>
            <w:rFonts w:ascii="Courier New" w:hAnsi="Courier New" w:cs="Courier New"/>
            <w:sz w:val="22"/>
            <w:szCs w:val="22"/>
          </w:rPr>
          <w:t>Alex Galis</w:t>
        </w:r>
      </w:ins>
    </w:p>
    <w:p w14:paraId="76634967" w14:textId="77777777" w:rsidR="0029630B" w:rsidRPr="0029630B" w:rsidRDefault="0029630B" w:rsidP="0029630B">
      <w:pPr>
        <w:rPr>
          <w:ins w:id="191" w:author="Alex Galis" w:date="2017-05-20T21:59:00Z"/>
          <w:rFonts w:ascii="Courier New" w:hAnsi="Courier New" w:cs="Courier New"/>
          <w:sz w:val="22"/>
          <w:szCs w:val="22"/>
        </w:rPr>
      </w:pPr>
      <w:ins w:id="192" w:author="Alex Galis" w:date="2017-05-20T21:59:00Z">
        <w:r w:rsidRPr="0029630B">
          <w:rPr>
            <w:rFonts w:ascii="Courier New" w:hAnsi="Courier New" w:cs="Courier New"/>
            <w:sz w:val="22"/>
            <w:szCs w:val="22"/>
          </w:rPr>
          <w:t xml:space="preserve">   University College London</w:t>
        </w:r>
      </w:ins>
    </w:p>
    <w:p w14:paraId="5A03FA2A" w14:textId="77777777" w:rsidR="0029630B" w:rsidRPr="0029630B" w:rsidRDefault="0029630B" w:rsidP="0029630B">
      <w:pPr>
        <w:rPr>
          <w:ins w:id="193" w:author="Alex Galis" w:date="2017-05-20T21:59:00Z"/>
          <w:rFonts w:ascii="Courier New" w:hAnsi="Courier New" w:cs="Courier New"/>
          <w:sz w:val="22"/>
          <w:szCs w:val="22"/>
        </w:rPr>
      </w:pPr>
      <w:ins w:id="194" w:author="Alex Galis" w:date="2017-05-20T21:59:00Z">
        <w:r w:rsidRPr="0029630B">
          <w:rPr>
            <w:rFonts w:ascii="Courier New" w:hAnsi="Courier New" w:cs="Courier New"/>
            <w:sz w:val="22"/>
            <w:szCs w:val="22"/>
          </w:rPr>
          <w:t xml:space="preserve">   Department of Electronic and Electrical Engineering</w:t>
        </w:r>
      </w:ins>
    </w:p>
    <w:p w14:paraId="65A0FFF0" w14:textId="77777777" w:rsidR="0029630B" w:rsidRPr="0029630B" w:rsidRDefault="0029630B" w:rsidP="0029630B">
      <w:pPr>
        <w:rPr>
          <w:ins w:id="195" w:author="Alex Galis" w:date="2017-05-20T21:59:00Z"/>
          <w:rFonts w:ascii="Courier New" w:hAnsi="Courier New" w:cs="Courier New"/>
          <w:sz w:val="22"/>
          <w:szCs w:val="22"/>
        </w:rPr>
      </w:pPr>
      <w:ins w:id="196" w:author="Alex Galis" w:date="2017-05-20T21:59:00Z">
        <w:r w:rsidRPr="0029630B">
          <w:rPr>
            <w:rFonts w:ascii="Courier New" w:hAnsi="Courier New" w:cs="Courier New"/>
            <w:sz w:val="22"/>
            <w:szCs w:val="22"/>
          </w:rPr>
          <w:t xml:space="preserve">   Torrington Place</w:t>
        </w:r>
      </w:ins>
    </w:p>
    <w:p w14:paraId="6C877C7E" w14:textId="77777777" w:rsidR="0029630B" w:rsidRPr="0029630B" w:rsidRDefault="0029630B" w:rsidP="0029630B">
      <w:pPr>
        <w:rPr>
          <w:ins w:id="197" w:author="Alex Galis" w:date="2017-05-20T21:59:00Z"/>
          <w:rFonts w:ascii="Courier New" w:hAnsi="Courier New" w:cs="Courier New"/>
          <w:sz w:val="22"/>
          <w:szCs w:val="22"/>
        </w:rPr>
      </w:pPr>
      <w:ins w:id="198" w:author="Alex Galis" w:date="2017-05-20T21:59:00Z">
        <w:r w:rsidRPr="0029630B">
          <w:rPr>
            <w:rFonts w:ascii="Courier New" w:hAnsi="Courier New" w:cs="Courier New"/>
            <w:sz w:val="22"/>
            <w:szCs w:val="22"/>
          </w:rPr>
          <w:t xml:space="preserve">   London  WC1E 7JE</w:t>
        </w:r>
      </w:ins>
    </w:p>
    <w:p w14:paraId="24BFD39A" w14:textId="77777777" w:rsidR="0029630B" w:rsidRPr="0029630B" w:rsidRDefault="0029630B" w:rsidP="0029630B">
      <w:pPr>
        <w:rPr>
          <w:ins w:id="199" w:author="Alex Galis" w:date="2017-05-20T21:59:00Z"/>
          <w:rFonts w:ascii="Courier New" w:hAnsi="Courier New" w:cs="Courier New"/>
          <w:sz w:val="22"/>
          <w:szCs w:val="22"/>
        </w:rPr>
      </w:pPr>
      <w:ins w:id="200" w:author="Alex Galis" w:date="2017-05-20T21:59:00Z">
        <w:r w:rsidRPr="0029630B">
          <w:rPr>
            <w:rFonts w:ascii="Courier New" w:hAnsi="Courier New" w:cs="Courier New"/>
            <w:sz w:val="22"/>
            <w:szCs w:val="22"/>
          </w:rPr>
          <w:t xml:space="preserve">   United Kingdom</w:t>
        </w:r>
      </w:ins>
    </w:p>
    <w:p w14:paraId="6E258F16" w14:textId="77777777" w:rsidR="0029630B" w:rsidRPr="0029630B" w:rsidRDefault="0029630B" w:rsidP="0029630B">
      <w:pPr>
        <w:rPr>
          <w:ins w:id="201" w:author="Alex Galis" w:date="2017-05-20T21:59:00Z"/>
          <w:rFonts w:ascii="Courier New" w:hAnsi="Courier New" w:cs="Courier New"/>
          <w:sz w:val="22"/>
          <w:szCs w:val="22"/>
        </w:rPr>
      </w:pPr>
    </w:p>
    <w:p w14:paraId="31EF3E85" w14:textId="77777777" w:rsidR="0029630B" w:rsidRPr="0029630B" w:rsidRDefault="0029630B" w:rsidP="0029630B">
      <w:pPr>
        <w:rPr>
          <w:ins w:id="202" w:author="Alex Galis" w:date="2017-05-20T21:59:00Z"/>
          <w:rFonts w:ascii="Courier New" w:hAnsi="Courier New" w:cs="Courier New"/>
          <w:sz w:val="22"/>
          <w:szCs w:val="22"/>
        </w:rPr>
      </w:pPr>
      <w:ins w:id="203" w:author="Alex Galis" w:date="2017-05-20T21:59:00Z">
        <w:r w:rsidRPr="0029630B">
          <w:rPr>
            <w:rFonts w:ascii="Courier New" w:hAnsi="Courier New" w:cs="Courier New"/>
            <w:sz w:val="22"/>
            <w:szCs w:val="22"/>
          </w:rPr>
          <w:t xml:space="preserve">   Email: a.galis@ucl.ac.uk</w:t>
        </w:r>
      </w:ins>
    </w:p>
    <w:p w14:paraId="2807C955" w14:textId="77777777" w:rsidR="0029630B" w:rsidRPr="00912D57" w:rsidRDefault="0029630B" w:rsidP="00912D57">
      <w:pPr>
        <w:rPr>
          <w:rFonts w:ascii="Courier New" w:hAnsi="Courier New" w:cs="Courier New"/>
          <w:sz w:val="22"/>
          <w:szCs w:val="22"/>
        </w:rPr>
      </w:pPr>
    </w:p>
    <w:p w14:paraId="1CF8ADCD" w14:textId="77777777" w:rsidR="00912D57" w:rsidRPr="00912D57" w:rsidRDefault="00912D57" w:rsidP="00912D57">
      <w:pPr>
        <w:rPr>
          <w:rFonts w:ascii="Courier New" w:hAnsi="Courier New" w:cs="Courier New"/>
          <w:sz w:val="22"/>
          <w:szCs w:val="22"/>
        </w:rPr>
      </w:pPr>
    </w:p>
    <w:p w14:paraId="4CD69B41" w14:textId="77777777" w:rsidR="00B02D13" w:rsidRPr="00720AF0" w:rsidRDefault="00B02D13">
      <w:pPr>
        <w:rPr>
          <w:rFonts w:ascii="Courier New" w:hAnsi="Courier New" w:cs="Courier New"/>
          <w:sz w:val="22"/>
          <w:szCs w:val="22"/>
        </w:rPr>
      </w:pPr>
    </w:p>
    <w:sectPr w:rsidR="00B02D13" w:rsidRPr="00720AF0" w:rsidSect="00B02D13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 Italic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D3C85"/>
    <w:multiLevelType w:val="hybridMultilevel"/>
    <w:tmpl w:val="68EA42B4"/>
    <w:lvl w:ilvl="0" w:tplc="9AA665D0">
      <w:start w:val="1"/>
      <w:numFmt w:val="upperLetter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00734"/>
    <w:multiLevelType w:val="hybridMultilevel"/>
    <w:tmpl w:val="1EC25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411F7"/>
    <w:multiLevelType w:val="hybridMultilevel"/>
    <w:tmpl w:val="4BFC592E"/>
    <w:lvl w:ilvl="0" w:tplc="7A08EF8C">
      <w:start w:val="1"/>
      <w:numFmt w:val="upperLetter"/>
      <w:lvlText w:val="%1.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F0"/>
    <w:rsid w:val="00037E7C"/>
    <w:rsid w:val="00081A9F"/>
    <w:rsid w:val="000C53BE"/>
    <w:rsid w:val="00115460"/>
    <w:rsid w:val="001A5040"/>
    <w:rsid w:val="001C7F09"/>
    <w:rsid w:val="002203A0"/>
    <w:rsid w:val="0029630B"/>
    <w:rsid w:val="002D0D8D"/>
    <w:rsid w:val="002D37A7"/>
    <w:rsid w:val="003046A6"/>
    <w:rsid w:val="00366AB1"/>
    <w:rsid w:val="003E7577"/>
    <w:rsid w:val="0046378B"/>
    <w:rsid w:val="004E3408"/>
    <w:rsid w:val="00512AD0"/>
    <w:rsid w:val="00720AF0"/>
    <w:rsid w:val="00912D57"/>
    <w:rsid w:val="00A9791B"/>
    <w:rsid w:val="00AD615D"/>
    <w:rsid w:val="00B02D13"/>
    <w:rsid w:val="00B24F37"/>
    <w:rsid w:val="00C17C01"/>
    <w:rsid w:val="00C439D8"/>
    <w:rsid w:val="00E72731"/>
    <w:rsid w:val="00ED197D"/>
    <w:rsid w:val="00F2519F"/>
    <w:rsid w:val="00FA7ECD"/>
    <w:rsid w:val="00FE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8FD64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AF0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0AF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F0"/>
    <w:rPr>
      <w:rFonts w:ascii="Courier" w:hAnsi="Courier"/>
      <w:noProof/>
      <w:sz w:val="21"/>
      <w:szCs w:val="2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0AF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0AF0"/>
    <w:rPr>
      <w:rFonts w:ascii="Times New Roman" w:hAnsi="Times New Roman" w:cs="Times New Roman"/>
      <w:noProof/>
      <w:lang w:val="en-GB"/>
    </w:rPr>
  </w:style>
  <w:style w:type="paragraph" w:styleId="ListParagraph">
    <w:name w:val="List Paragraph"/>
    <w:basedOn w:val="Normal"/>
    <w:uiPriority w:val="34"/>
    <w:qFormat/>
    <w:rsid w:val="002D37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7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7A7"/>
    <w:rPr>
      <w:rFonts w:ascii="Lucida Grande" w:hAnsi="Lucida Grande" w:cs="Lucida Grande"/>
      <w:noProof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AF0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0AF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F0"/>
    <w:rPr>
      <w:rFonts w:ascii="Courier" w:hAnsi="Courier"/>
      <w:noProof/>
      <w:sz w:val="21"/>
      <w:szCs w:val="2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0AF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0AF0"/>
    <w:rPr>
      <w:rFonts w:ascii="Times New Roman" w:hAnsi="Times New Roman" w:cs="Times New Roman"/>
      <w:noProof/>
      <w:lang w:val="en-GB"/>
    </w:rPr>
  </w:style>
  <w:style w:type="paragraph" w:styleId="ListParagraph">
    <w:name w:val="List Paragraph"/>
    <w:basedOn w:val="Normal"/>
    <w:uiPriority w:val="34"/>
    <w:qFormat/>
    <w:rsid w:val="002D37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7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7A7"/>
    <w:rPr>
      <w:rFonts w:ascii="Lucida Grande" w:hAnsi="Lucida Grande" w:cs="Lucida Grande"/>
      <w:noProof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35</Pages>
  <Words>12494</Words>
  <Characters>71218</Characters>
  <Application>Microsoft Macintosh Word</Application>
  <DocSecurity>0</DocSecurity>
  <Lines>593</Lines>
  <Paragraphs>167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Network Slicing Use Cases: Network Customization for different services</vt:lpstr>
      <vt:lpstr>draft-makhijani-netslices-usecase-customization-02</vt:lpstr>
      <vt:lpstr>Abstract</vt:lpstr>
      <vt:lpstr>Status of this Memo</vt:lpstr>
      <vt:lpstr>This Internet-Draft will expire on November 23, 2017.</vt:lpstr>
      <vt:lpstr>Copyright Notice</vt:lpstr>
      <vt:lpstr>Table of Contents</vt:lpstr>
      <vt:lpstr>6.2.1.  Connected Vehicle</vt:lpstr>
      <vt:lpstr>6.2.3.  Network operator view</vt:lpstr>
      <vt:lpstr>Network Slicing Use Cases: Network Customization for different services</vt:lpstr>
      <vt:lpstr>Abstract</vt:lpstr>
      <vt:lpstr>Status of this Memo</vt:lpstr>
      <vt:lpstr>This Internet-Draft will expire on November 23, 2017.</vt:lpstr>
      <vt:lpstr>Copyright Notice</vt:lpstr>
      <vt:lpstr>1.  Introduction</vt:lpstr>
      <vt:lpstr>1.1.  Requirements Language</vt:lpstr>
      <vt:lpstr>1.2.  Terminology</vt:lpstr>
      <vt:lpstr>2.  Network customization for diverse services</vt:lpstr>
      <vt:lpstr>2.1.  Overview</vt:lpstr>
      <vt:lpstr>2.2.  Strict Resource Demand Concept</vt:lpstr>
      <vt:lpstr>2.3.  Network Customization Concept</vt:lpstr>
      <vt:lpstr>2.4.  Scope of use cases</vt:lpstr>
      <vt:lpstr>3.  A Generalized Network Slice as a Service</vt:lpstr>
      <vt:lpstr>TODO (Liang): Add generalized NS-aaS</vt:lpstr>
      <vt:lpstr>3.1.  Virtualized Customer Premise Equipment</vt:lpstr>
      <vt:lpstr>3.1.1.  Traditional CPEs</vt:lpstr>
      <vt:lpstr>3.1.2.  Trends in CPE infrastructure</vt:lpstr>
      <vt:lpstr>3.1.2.1.  Challenges</vt:lpstr>
      <vt:lpstr>3.1.3.  vCPE as a network slice</vt:lpstr>
      <vt:lpstr>4.  Network Slicing in 3GPP Mobile Network</vt:lpstr>
      <vt:lpstr>4.1.  Network Slices in 3GPP Systems</vt:lpstr>
      <vt:lpstr>RAN Slice Instance</vt:lpstr>
      <vt:lpstr>4.2.  Challenges</vt:lpstr>
      <vt:lpstr>4.3.  Creating 3GPP Network Slices</vt:lpstr>
      <vt:lpstr>4.4.  Managing 3GPP Network Slices</vt:lpstr>
      <vt:lpstr>4.5.  Operating 3GPP Network Slices</vt:lpstr>
      <vt:lpstr>TODO</vt:lpstr>
      <vt:lpstr>5.  Services with Resource Assurance</vt:lpstr>
      <vt:lpstr>5.1.  Enhanced Broadband</vt:lpstr>
      <vt:lpstr>5.1.1.  Media delivery networks</vt:lpstr>
      <vt:lpstr>Media delivery formats</vt:lpstr>
      <vt:lpstr>5.1.2.  Enhanced Media Streaming Description</vt:lpstr>
      <vt:lpstr>5.1.2.1.  Factors Influencing Enhanced Broadband Use Cases</vt:lpstr>
      <vt:lpstr>5.1.2.2.  Traditional Media Streaming Service Verticals</vt:lpstr>
      <vt:lpstr>There are 3 categories of media or content distribution</vt:lpstr>
      <vt:lpstr>5.1.2.3.  New Verticals - Virtual Reality (VR)/Augmented Reality (AR)</vt:lpstr>
      <vt:lpstr>5.1.3.  eMBB Type Slices</vt:lpstr>
      <vt:lpstr>See Figure 7 above for a reference slice.</vt:lpstr>
      <vt:lpstr>5.1.4.  Network Operator's View</vt:lpstr>
      <vt:lpstr>A typical eMBB slice flow from a network operator is as follows</vt:lpstr>
      <vt:lpstr>5.2.  Massive machine to machine communication</vt:lpstr>
      <vt:lpstr>5.2.1.  Wireless Sensor Networks</vt:lpstr>
      <vt:lpstr>Figure: Workflow of wireless sensor network</vt:lpstr>
      <vt:lpstr>5.2.2.  Massive Internet of Things Description</vt:lpstr>
      <vt:lpstr>5.2.2.1.  Factors Influencing Massive Internet of Things Use Cases</vt:lpstr>
      <vt:lpstr>5.2.2.2.  New mMTC Verticals</vt:lpstr>
      <vt:lpstr>5.2.2.2.1.  Smart City</vt:lpstr>
      <vt:lpstr>5.2.2.2.2.  E-Health</vt:lpstr>
      <vt:lpstr>5.2.3.  mMTC Type Slices</vt:lpstr>
      <vt:lpstr>5.2.4.  Network Operator's View</vt:lpstr>
      <vt:lpstr>5.3.  Ultra-reliable low latency communication</vt:lpstr>
      <vt:lpstr>5.3.1.  Brief introduction</vt:lpstr>
      <vt:lpstr>5.3.2.  Challenges</vt:lpstr>
      <vt:lpstr>5.3.2.1.  New service verticals</vt:lpstr>
      <vt:lpstr>In the following sections three new uRLLC scenarios are described.</vt:lpstr>
      <vt:lpstr>5.3.2.1.1.  Industrial Operation and Inspection</vt:lpstr>
      <vt:lpstr>5.3.2.2.  Remote Surgery</vt:lpstr>
      <vt:lpstr>5.3.2.3.  Vehicle-to-everything (V2X)</vt:lpstr>
      <vt:lpstr>5.3.3.  Network Operator's View</vt:lpstr>
      <vt:lpstr>5.4.  Critical Communications</vt:lpstr>
      <vt:lpstr>5.4.1.  Public Safety Infrastructure</vt:lpstr>
      <vt:lpstr>5.4.1.1.  Current Improvements over traditional services</vt:lpstr>
      <vt:lpstr>5.4.1.2.  Challenges for Enhanced Critical communication</vt:lpstr>
      <vt:lpstr>5.4.2.  Enhanced Critical Service Type Slices</vt:lpstr>
      <vt:lpstr>6.  Network Infrastructure for new technologies</vt:lpstr>
      <vt:lpstr>6.1.  ICN as a Network Slice</vt:lpstr>
      <vt:lpstr>6.1.1.  Information Centric Networks Description</vt:lpstr>
      <vt:lpstr>6.1.1.1.  New Verticals - ICN based service delivery</vt:lpstr>
      <vt:lpstr>6.1.1.2.  Considerations for Information Centric Network Applications</vt:lpstr>
      <vt:lpstr>6.1.2.  ICN Type Slices Asks</vt:lpstr>
      <vt:lpstr>6.1.3.  Network Operator's View</vt:lpstr>
      <vt:lpstr>6.2.  Network Slices in a Communication Endpoint</vt:lpstr>
      <vt:lpstr>6.2.1.  Connected Vehicle</vt:lpstr>
      <vt:lpstr>6.2.2.  Sliced User Equipment</vt:lpstr>
      <vt:lpstr>6.2.3.  Network operator view</vt:lpstr>
      <vt:lpstr>7.  Overall Use case Analysis</vt:lpstr>
      <vt:lpstr>7.1.  Requirements</vt:lpstr>
      <vt:lpstr>1.  With or without network slice: Network slicing doesnot change the</vt:lpstr>
      <vt:lpstr>2.  Subnet Concept or Abstraction: Each usecase has functionality</vt:lpstr>
      <vt:lpstr>3.  Multi-domain coordination: In all scenarios mentioned, require</vt:lpstr>
      <vt:lpstr>4.  Meet low latency or bandwidth demands: All scenarios require</vt:lpstr>
      <vt:lpstr>5.  Role of Network Function Virtualization: Although not discussed</vt:lpstr>
      <vt:lpstr>6.  Ability to run own control and data plane: Many services need a</vt:lpstr>
      <vt:lpstr>7.  To overlay or not?  similar to virtualization approaches, should</vt:lpstr>
      <vt:lpstr>8.  Independent per slice management plane: Since a sliced network is</vt:lpstr>
      <vt:lpstr>9.  Mult-access knowledge: Many services are scoped within an access</vt:lpstr>
      <vt:lpstr>7.2.  Considertations</vt:lpstr>
      <vt:lpstr>These observatons impose several challenges on network transport.</vt:lpstr>
      <vt:lpstr>1.  Each domain or network segment has different charateristics, for</vt:lpstr>
      <vt:lpstr>2.  Within its own domain different traffic engineering techniques</vt:lpstr>
    </vt:vector>
  </TitlesOfParts>
  <Company>Huawei</Company>
  <LinksUpToDate>false</LinksUpToDate>
  <CharactersWithSpaces>83545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KMAK</dc:creator>
  <cp:keywords/>
  <dc:description/>
  <cp:lastModifiedBy>Alex Galis</cp:lastModifiedBy>
  <cp:revision>19</cp:revision>
  <dcterms:created xsi:type="dcterms:W3CDTF">2017-05-20T18:40:00Z</dcterms:created>
  <dcterms:modified xsi:type="dcterms:W3CDTF">2017-05-20T21:39:00Z</dcterms:modified>
</cp:coreProperties>
</file>