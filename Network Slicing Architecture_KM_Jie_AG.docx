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0E8C0" w14:textId="77777777" w:rsidR="00A24948" w:rsidRPr="00A96145" w:rsidRDefault="00A24948" w:rsidP="00A24948">
      <w:pPr>
        <w:pStyle w:val="PlainText"/>
        <w:rPr>
          <w:rFonts w:ascii="Courier New" w:hAnsi="Courier New" w:cs="Courier New"/>
          <w:lang w:eastAsia="zh-CN"/>
        </w:rPr>
      </w:pPr>
    </w:p>
    <w:p w14:paraId="512DE9D6" w14:textId="77777777" w:rsidR="00A24948" w:rsidRPr="00A96145" w:rsidRDefault="00A24948" w:rsidP="00A24948">
      <w:pPr>
        <w:pStyle w:val="PlainText"/>
        <w:rPr>
          <w:rFonts w:ascii="Courier New" w:hAnsi="Courier New" w:cs="Courier New"/>
        </w:rPr>
      </w:pPr>
    </w:p>
    <w:p w14:paraId="697099A5" w14:textId="77777777" w:rsidR="00A24948" w:rsidRPr="00A96145" w:rsidRDefault="00A24948" w:rsidP="00A24948">
      <w:pPr>
        <w:pStyle w:val="PlainText"/>
        <w:rPr>
          <w:rFonts w:ascii="Courier New" w:hAnsi="Courier New" w:cs="Courier New"/>
        </w:rPr>
      </w:pPr>
    </w:p>
    <w:p w14:paraId="1FC34628" w14:textId="77777777" w:rsidR="00A24948" w:rsidRPr="00A96145" w:rsidRDefault="00A24948" w:rsidP="00A24948">
      <w:pPr>
        <w:pStyle w:val="PlainText"/>
        <w:rPr>
          <w:rFonts w:ascii="Courier New" w:hAnsi="Courier New" w:cs="Courier New"/>
        </w:rPr>
      </w:pPr>
    </w:p>
    <w:p w14:paraId="21671FA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none                                                             L. Geng</w:t>
      </w:r>
    </w:p>
    <w:p w14:paraId="0C355F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Internet-Draft                                              China Mobile</w:t>
      </w:r>
    </w:p>
    <w:p w14:paraId="768C16F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Intended status: Informational                                   J. Dong</w:t>
      </w:r>
    </w:p>
    <w:p w14:paraId="775ADA9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Expires: November 25, 2017                                     S. Bryant</w:t>
      </w:r>
    </w:p>
    <w:p w14:paraId="738209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K. Makhijani</w:t>
      </w:r>
    </w:p>
    <w:p w14:paraId="5EB5A045" w14:textId="77777777" w:rsidR="00A24948" w:rsidRDefault="00A24948" w:rsidP="00A24948">
      <w:pPr>
        <w:pStyle w:val="PlainText"/>
        <w:rPr>
          <w:ins w:id="0" w:author="Alex Galis" w:date="2017-05-15T16:15:00Z"/>
          <w:rFonts w:ascii="Courier New" w:hAnsi="Courier New" w:cs="Courier New"/>
        </w:rPr>
      </w:pPr>
      <w:r w:rsidRPr="00A96145">
        <w:rPr>
          <w:rFonts w:ascii="Courier New" w:hAnsi="Courier New" w:cs="Courier New"/>
        </w:rPr>
        <w:t xml:space="preserve">                                                     Huawei Technologies</w:t>
      </w:r>
    </w:p>
    <w:p w14:paraId="32848DC6" w14:textId="77777777" w:rsidR="009178D4" w:rsidRDefault="009178D4" w:rsidP="00A24948">
      <w:pPr>
        <w:pStyle w:val="PlainText"/>
        <w:rPr>
          <w:ins w:id="1" w:author="Alex Galis" w:date="2017-05-15T16:16:00Z"/>
          <w:rFonts w:ascii="Courier New" w:hAnsi="Courier New" w:cs="Courier New"/>
        </w:rPr>
      </w:pPr>
      <w:ins w:id="2" w:author="Alex Galis" w:date="2017-05-15T16:15:00Z">
        <w:r>
          <w:rPr>
            <w:rFonts w:ascii="Courier New" w:hAnsi="Courier New" w:cs="Courier New"/>
          </w:rPr>
          <w:t xml:space="preserve">                                                                 </w:t>
        </w:r>
      </w:ins>
      <w:ins w:id="3" w:author="Alex Galis" w:date="2017-05-15T16:16:00Z">
        <w:r>
          <w:rPr>
            <w:rFonts w:ascii="Courier New" w:hAnsi="Courier New" w:cs="Courier New"/>
          </w:rPr>
          <w:t>A.Galis</w:t>
        </w:r>
      </w:ins>
    </w:p>
    <w:p w14:paraId="27BE6622" w14:textId="1D4C110C" w:rsidR="009178D4" w:rsidRPr="00A96145" w:rsidRDefault="009178D4" w:rsidP="00A24948">
      <w:pPr>
        <w:pStyle w:val="PlainText"/>
        <w:rPr>
          <w:rFonts w:ascii="Courier New" w:hAnsi="Courier New" w:cs="Courier New"/>
        </w:rPr>
      </w:pPr>
      <w:ins w:id="4" w:author="Alex Galis" w:date="2017-05-15T16:16:00Z">
        <w:r>
          <w:rPr>
            <w:rFonts w:ascii="Courier New" w:hAnsi="Courier New" w:cs="Courier New"/>
          </w:rPr>
          <w:t xml:space="preserve">                                               University College London</w:t>
        </w:r>
      </w:ins>
      <w:ins w:id="5" w:author="Alex Galis" w:date="2017-05-15T16:15:00Z">
        <w:r>
          <w:rPr>
            <w:rFonts w:ascii="Courier New" w:hAnsi="Courier New" w:cs="Courier New"/>
          </w:rPr>
          <w:t xml:space="preserve">                                 </w:t>
        </w:r>
      </w:ins>
    </w:p>
    <w:p w14:paraId="78D251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24, 2017</w:t>
      </w:r>
    </w:p>
    <w:p w14:paraId="378DA4EB" w14:textId="77777777" w:rsidR="00A24948" w:rsidRPr="00A96145" w:rsidRDefault="00A24948" w:rsidP="00A24948">
      <w:pPr>
        <w:pStyle w:val="PlainText"/>
        <w:rPr>
          <w:rFonts w:ascii="Courier New" w:hAnsi="Courier New" w:cs="Courier New"/>
        </w:rPr>
      </w:pPr>
    </w:p>
    <w:p w14:paraId="4FFCAA4E" w14:textId="77777777" w:rsidR="00A24948" w:rsidRPr="00A96145" w:rsidRDefault="00A24948" w:rsidP="00A24948">
      <w:pPr>
        <w:pStyle w:val="PlainText"/>
        <w:rPr>
          <w:rFonts w:ascii="Courier New" w:hAnsi="Courier New" w:cs="Courier New"/>
        </w:rPr>
      </w:pPr>
    </w:p>
    <w:p w14:paraId="2B1E517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Network Slicing Architecture</w:t>
      </w:r>
    </w:p>
    <w:p w14:paraId="452942D6"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draft-geng-netslices-architecture-00</w:t>
      </w:r>
    </w:p>
    <w:p w14:paraId="5AF5F371" w14:textId="77777777" w:rsidR="00A24948" w:rsidRPr="00A96145" w:rsidRDefault="00A24948" w:rsidP="00A24948">
      <w:pPr>
        <w:pStyle w:val="PlainText"/>
        <w:rPr>
          <w:rFonts w:ascii="Courier New" w:hAnsi="Courier New" w:cs="Courier New"/>
        </w:rPr>
      </w:pPr>
    </w:p>
    <w:p w14:paraId="28891EE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Abstract</w:t>
      </w:r>
    </w:p>
    <w:p w14:paraId="2F7255A3" w14:textId="77777777" w:rsidR="00A24948" w:rsidRPr="00A96145" w:rsidRDefault="00A24948" w:rsidP="00A24948">
      <w:pPr>
        <w:pStyle w:val="PlainText"/>
        <w:rPr>
          <w:rFonts w:ascii="Courier New" w:hAnsi="Courier New" w:cs="Courier New"/>
        </w:rPr>
      </w:pPr>
    </w:p>
    <w:p w14:paraId="504C15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defines the overall architecture of network slicing.</w:t>
      </w:r>
    </w:p>
    <w:p w14:paraId="11CF53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Base on the general architecture, basic concepts of network slicing</w:t>
      </w:r>
    </w:p>
    <w:p w14:paraId="59C745A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examples of network slicing instances are introduced for</w:t>
      </w:r>
    </w:p>
    <w:p w14:paraId="4CC760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clarification purposes.  Some architectural considerations about the</w:t>
      </w:r>
    </w:p>
    <w:p w14:paraId="17C8F46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data plane, control plane, management and orchestration of network</w:t>
      </w:r>
    </w:p>
    <w:p w14:paraId="1354EF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slicing are described to give a general view of network slicing</w:t>
      </w:r>
    </w:p>
    <w:p w14:paraId="3C7DAA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implementation principles.  This also helps to identify the gaps in</w:t>
      </w:r>
    </w:p>
    <w:p w14:paraId="3BFE36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IETF works relating to network slicing.</w:t>
      </w:r>
    </w:p>
    <w:p w14:paraId="226DC495" w14:textId="77777777" w:rsidR="00A24948" w:rsidRPr="00A96145" w:rsidRDefault="00A24948" w:rsidP="00A24948">
      <w:pPr>
        <w:pStyle w:val="PlainText"/>
        <w:rPr>
          <w:rFonts w:ascii="Courier New" w:hAnsi="Courier New" w:cs="Courier New"/>
        </w:rPr>
      </w:pPr>
    </w:p>
    <w:p w14:paraId="681B52C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Status of This Memo</w:t>
      </w:r>
    </w:p>
    <w:p w14:paraId="7B42B304" w14:textId="77777777" w:rsidR="00A24948" w:rsidRPr="00A96145" w:rsidRDefault="00A24948" w:rsidP="00A24948">
      <w:pPr>
        <w:pStyle w:val="PlainText"/>
        <w:rPr>
          <w:rFonts w:ascii="Courier New" w:hAnsi="Courier New" w:cs="Courier New"/>
        </w:rPr>
      </w:pPr>
    </w:p>
    <w:p w14:paraId="48DA98C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Internet-Draft is submitted in full conformance with the</w:t>
      </w:r>
    </w:p>
    <w:p w14:paraId="05244C7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provisions of BCP 78 and BCP 79.</w:t>
      </w:r>
    </w:p>
    <w:p w14:paraId="5C950A00" w14:textId="77777777" w:rsidR="00A24948" w:rsidRPr="00A96145" w:rsidRDefault="00A24948" w:rsidP="00A24948">
      <w:pPr>
        <w:pStyle w:val="PlainText"/>
        <w:rPr>
          <w:rFonts w:ascii="Courier New" w:hAnsi="Courier New" w:cs="Courier New"/>
        </w:rPr>
      </w:pPr>
    </w:p>
    <w:p w14:paraId="5CAD8D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Internet-Drafts are working documents of the Internet Engineering</w:t>
      </w:r>
    </w:p>
    <w:p w14:paraId="09155A8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Task Force (IETF).  Note that other groups may also distribute</w:t>
      </w:r>
    </w:p>
    <w:p w14:paraId="133E4E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working documents as Internet-Drafts.  The list of current Internet-</w:t>
      </w:r>
    </w:p>
    <w:p w14:paraId="5846EE3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Drafts is at http://datatracker.ietf.org/drafts/current/.</w:t>
      </w:r>
    </w:p>
    <w:p w14:paraId="342EC692" w14:textId="77777777" w:rsidR="00A24948" w:rsidRPr="00A96145" w:rsidRDefault="00A24948" w:rsidP="00A24948">
      <w:pPr>
        <w:pStyle w:val="PlainText"/>
        <w:rPr>
          <w:rFonts w:ascii="Courier New" w:hAnsi="Courier New" w:cs="Courier New"/>
        </w:rPr>
      </w:pPr>
    </w:p>
    <w:p w14:paraId="0184A72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Internet-Drafts are draft documents valid for a maximum of six months</w:t>
      </w:r>
    </w:p>
    <w:p w14:paraId="590D74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may be updated, replaced, or obsoleted by other documents at any</w:t>
      </w:r>
    </w:p>
    <w:p w14:paraId="7436BF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time.  It is inappropriate to use Internet-Drafts as reference</w:t>
      </w:r>
    </w:p>
    <w:p w14:paraId="734C26C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material or to cite them other than as "work in progress."</w:t>
      </w:r>
    </w:p>
    <w:p w14:paraId="4B792844" w14:textId="77777777" w:rsidR="00A24948" w:rsidRPr="00A96145" w:rsidRDefault="00A24948" w:rsidP="00A24948">
      <w:pPr>
        <w:pStyle w:val="PlainText"/>
        <w:rPr>
          <w:rFonts w:ascii="Courier New" w:hAnsi="Courier New" w:cs="Courier New"/>
        </w:rPr>
      </w:pPr>
    </w:p>
    <w:p w14:paraId="020A8F8D"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This Internet-Draft will expire on November 25, 2017.</w:t>
      </w:r>
    </w:p>
    <w:p w14:paraId="6A31B557" w14:textId="77777777" w:rsidR="00A24948" w:rsidRPr="00A96145" w:rsidRDefault="00A24948" w:rsidP="00A24948">
      <w:pPr>
        <w:pStyle w:val="PlainText"/>
        <w:rPr>
          <w:rFonts w:ascii="Courier New" w:hAnsi="Courier New" w:cs="Courier New"/>
        </w:rPr>
      </w:pPr>
    </w:p>
    <w:p w14:paraId="1006AF6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Copyright Notice</w:t>
      </w:r>
    </w:p>
    <w:p w14:paraId="6B833F34" w14:textId="77777777" w:rsidR="00A24948" w:rsidRPr="00A96145" w:rsidRDefault="00A24948" w:rsidP="00A24948">
      <w:pPr>
        <w:pStyle w:val="PlainText"/>
        <w:rPr>
          <w:rFonts w:ascii="Courier New" w:hAnsi="Courier New" w:cs="Courier New"/>
        </w:rPr>
      </w:pPr>
    </w:p>
    <w:p w14:paraId="251CB0B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Copyright (c) 2017 IETF Trust and the persons identified as the</w:t>
      </w:r>
    </w:p>
    <w:p w14:paraId="58B43C0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document authors.  All rights reserved.</w:t>
      </w:r>
    </w:p>
    <w:p w14:paraId="156F2FA3" w14:textId="77777777" w:rsidR="00A24948" w:rsidRPr="00A96145" w:rsidRDefault="00A24948" w:rsidP="00A24948">
      <w:pPr>
        <w:pStyle w:val="PlainText"/>
        <w:rPr>
          <w:rFonts w:ascii="Courier New" w:hAnsi="Courier New" w:cs="Courier New"/>
        </w:rPr>
      </w:pPr>
    </w:p>
    <w:p w14:paraId="65832CF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is subject to BCP 78 and the IETF Trust's Legal</w:t>
      </w:r>
    </w:p>
    <w:p w14:paraId="74602A9C"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Provisions Relating to IETF Documents</w:t>
      </w:r>
    </w:p>
    <w:p w14:paraId="284F95B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(http://trustee.ietf.org/license-info) in effect on the date of</w:t>
      </w:r>
    </w:p>
    <w:p w14:paraId="102E53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publication of this document.  Please review these documents</w:t>
      </w:r>
    </w:p>
    <w:p w14:paraId="5C54E1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carefully, as they describe your rights and restrictions with respect</w:t>
      </w:r>
    </w:p>
    <w:p w14:paraId="3F69B02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this document.  Code Components extracted from this document must</w:t>
      </w:r>
    </w:p>
    <w:p w14:paraId="5498A6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include Simplified BSD License text as described in Section 4.e of</w:t>
      </w:r>
    </w:p>
    <w:p w14:paraId="7F45163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Trust Legal Provisions and are provided without warranty as</w:t>
      </w:r>
    </w:p>
    <w:p w14:paraId="187217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described in the Simplified BSD License.</w:t>
      </w:r>
    </w:p>
    <w:p w14:paraId="6C09879E" w14:textId="77777777" w:rsidR="00A24948" w:rsidRPr="00A96145" w:rsidRDefault="00A24948" w:rsidP="00A24948">
      <w:pPr>
        <w:pStyle w:val="PlainText"/>
        <w:rPr>
          <w:rFonts w:ascii="Courier New" w:hAnsi="Courier New" w:cs="Courier New"/>
        </w:rPr>
      </w:pPr>
    </w:p>
    <w:p w14:paraId="44A4A38C"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Table of Contents</w:t>
      </w:r>
    </w:p>
    <w:p w14:paraId="7B23021B" w14:textId="77777777" w:rsidR="00A24948" w:rsidRPr="00A96145" w:rsidRDefault="00A24948" w:rsidP="00A24948">
      <w:pPr>
        <w:pStyle w:val="PlainText"/>
        <w:rPr>
          <w:rFonts w:ascii="Courier New" w:hAnsi="Courier New" w:cs="Courier New"/>
        </w:rPr>
      </w:pPr>
    </w:p>
    <w:p w14:paraId="0914B44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  Introduction</w:t>
      </w:r>
    </w:p>
    <w:p w14:paraId="7A53F1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1.1.  Requirements Language</w:t>
      </w:r>
    </w:p>
    <w:p w14:paraId="0166F3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1.2.  Terminology</w:t>
      </w:r>
    </w:p>
    <w:p w14:paraId="65A705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  Demand for Network Slicing</w:t>
      </w:r>
    </w:p>
    <w:p w14:paraId="538C29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2.1.  Guaranteed Service Performance</w:t>
      </w:r>
    </w:p>
    <w:p w14:paraId="432E16F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2.2.  Domain &amp; End-to-end Customization</w:t>
      </w:r>
    </w:p>
    <w:p w14:paraId="5A32DC5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2.3.  Network Slicing as a Service</w:t>
      </w:r>
    </w:p>
    <w:p w14:paraId="6C3CBA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  Network Slicing Architecture</w:t>
      </w:r>
    </w:p>
    <w:p w14:paraId="70BFE4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  Basic Concepts</w:t>
      </w:r>
    </w:p>
    <w:p w14:paraId="0CBD82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3.1.1.  Network Slicing Service Provider</w:t>
      </w:r>
    </w:p>
    <w:p w14:paraId="5D53C4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3.1.2.  Network Slice Instance</w:t>
      </w:r>
    </w:p>
    <w:p w14:paraId="719491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3.1.3.  Network Slice Type</w:t>
      </w:r>
    </w:p>
    <w:p w14:paraId="6BA245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3.1.4.  Network Slice Template</w:t>
      </w:r>
    </w:p>
    <w:p w14:paraId="4B51B5F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3.1.5.  Network Slice Tenant</w:t>
      </w:r>
    </w:p>
    <w:p w14:paraId="18BDA2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  Reference Architecture</w:t>
      </w:r>
    </w:p>
    <w:p w14:paraId="3DFF0C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3.2.1.  Network Slicing for different domains(Luis)</w:t>
      </w:r>
    </w:p>
    <w:p w14:paraId="7C90E3F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3.2.2.  Multi-domain and E2E Slices (Slawomir)</w:t>
      </w:r>
    </w:p>
    <w:p w14:paraId="5D8699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3.2.3.  Network Slicing Capabilities (Alex)</w:t>
      </w:r>
    </w:p>
    <w:p w14:paraId="0FAD60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3.2.4.  Network Slicing Capability Exposure and APIs (Kiran)</w:t>
      </w:r>
    </w:p>
    <w:p w14:paraId="095CF73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3.2.5.  Life-cycle Management of a Slice (Carlos)</w:t>
      </w:r>
    </w:p>
    <w:p w14:paraId="4E846FC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3.2.6.  Different viewpoints on Slices (Liang)</w:t>
      </w:r>
    </w:p>
    <w:p w14:paraId="49C07E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  Data Plane of Network Slicing</w:t>
      </w:r>
    </w:p>
    <w:p w14:paraId="78D24A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4.1.  Propagation of Guarantees</w:t>
      </w:r>
    </w:p>
    <w:p w14:paraId="36793DA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4.2.  The Underlying Physical Layer</w:t>
      </w:r>
    </w:p>
    <w:p w14:paraId="643EBC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4.3.  Hard vs Soft Slicing in the Data-plane</w:t>
      </w:r>
    </w:p>
    <w:p w14:paraId="55D196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4.4.  The Role of Deterministic Networking</w:t>
      </w:r>
    </w:p>
    <w:p w14:paraId="6494C65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4.5.  The Role of VPNs</w:t>
      </w:r>
    </w:p>
    <w:p w14:paraId="3A89EA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4.6.  Dynamic Reprovisioning</w:t>
      </w:r>
    </w:p>
    <w:p w14:paraId="57FD88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4.7.  Non-IP Data Plane</w:t>
      </w:r>
    </w:p>
    <w:p w14:paraId="346A8E8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  Control Plane of Network Slicing</w:t>
      </w:r>
    </w:p>
    <w:p w14:paraId="76EAF7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5.1.  Control Operations</w:t>
      </w:r>
    </w:p>
    <w:p w14:paraId="2F18AE1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5.2.  Programmability of the Control Plane</w:t>
      </w:r>
    </w:p>
    <w:p w14:paraId="60DCA70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5.3.  Control plane slicing protocols</w:t>
      </w:r>
    </w:p>
    <w:p w14:paraId="0C0010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  Management and Orchestration of Network Slicing (Carlos)</w:t>
      </w:r>
    </w:p>
    <w:p w14:paraId="79832CD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6.1.  Self- Management Operations</w:t>
      </w:r>
    </w:p>
    <w:p w14:paraId="385C2EF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6.2.  Programmability of the Management Plane</w:t>
      </w:r>
    </w:p>
    <w:p w14:paraId="4383758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6.3.  Management plane slicing protocols</w:t>
      </w:r>
    </w:p>
    <w:p w14:paraId="254193A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  Service Functions and Mappings (Slawomir)</w:t>
      </w:r>
    </w:p>
    <w:p w14:paraId="5FCABA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7.1.  YANG Models for Slicing</w:t>
      </w:r>
    </w:p>
    <w:p w14:paraId="7F6B10F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7.2.  Service Mappings</w:t>
      </w:r>
    </w:p>
    <w:p w14:paraId="4977D7C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8.  OAM and Telemetry(Stewart)</w:t>
      </w:r>
    </w:p>
    <w:p w14:paraId="159E091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9.  IANA Considerations</w:t>
      </w:r>
    </w:p>
    <w:p w14:paraId="6ACEC33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10. Security Considerations</w:t>
      </w:r>
    </w:p>
    <w:p w14:paraId="1924005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11. Acknowledgements</w:t>
      </w:r>
    </w:p>
    <w:p w14:paraId="152E61C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Authors' Addresses</w:t>
      </w:r>
    </w:p>
    <w:p w14:paraId="2F69C40B" w14:textId="77777777" w:rsidR="00A24948" w:rsidRPr="00A96145" w:rsidRDefault="00A24948" w:rsidP="00A24948">
      <w:pPr>
        <w:pStyle w:val="PlainText"/>
        <w:rPr>
          <w:rFonts w:ascii="Courier New" w:hAnsi="Courier New" w:cs="Courier New"/>
        </w:rPr>
      </w:pPr>
    </w:p>
    <w:p w14:paraId="0792AF0B"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  Introduction</w:t>
      </w:r>
    </w:p>
    <w:p w14:paraId="2151F2B1" w14:textId="77777777" w:rsidR="00A24948" w:rsidRPr="00A96145" w:rsidRDefault="00A24948" w:rsidP="00A24948">
      <w:pPr>
        <w:pStyle w:val="PlainText"/>
        <w:rPr>
          <w:rFonts w:ascii="Courier New" w:hAnsi="Courier New" w:cs="Courier New"/>
        </w:rPr>
      </w:pPr>
    </w:p>
    <w:p w14:paraId="5FD844E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Internet has always been designed to support a variety of</w:t>
      </w:r>
    </w:p>
    <w:p w14:paraId="06D7E1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The emerging 5G market is expected to bring this diversity</w:t>
      </w:r>
    </w:p>
    <w:p w14:paraId="22FE62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services to a new level.  Typical examples of new bandwidth-hungry</w:t>
      </w:r>
    </w:p>
    <w:p w14:paraId="1420E0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enabled by 5G include high definition (HD) video, virtual</w:t>
      </w:r>
    </w:p>
    <w:p w14:paraId="4C426E4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reality (VR) and augmented reality (AR).  The high bandwidth</w:t>
      </w:r>
    </w:p>
    <w:p w14:paraId="2B8CBC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 of these services is not particularly challenging thanks</w:t>
      </w:r>
    </w:p>
    <w:p w14:paraId="5136FA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the continuing advancing technologies.  However, the guarantee of</w:t>
      </w:r>
    </w:p>
    <w:p w14:paraId="454615B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high bandwidth performance of these services based-on a spontaneous</w:t>
      </w:r>
    </w:p>
    <w:p w14:paraId="2CBCEF3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on-demand pattern is fairly challenging.  Moreover, providing high</w:t>
      </w:r>
    </w:p>
    <w:p w14:paraId="6731FEF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bandwidth with strict packet loss tolerances and high mobility is</w:t>
      </w:r>
    </w:p>
    <w:p w14:paraId="040F89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also difficult for the current networks which are commonly designed</w:t>
      </w:r>
    </w:p>
    <w:p w14:paraId="630E3A5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best effort purposes.</w:t>
      </w:r>
    </w:p>
    <w:p w14:paraId="33E1283F" w14:textId="77777777" w:rsidR="00A24948" w:rsidRPr="00A96145" w:rsidRDefault="00A24948" w:rsidP="00A24948">
      <w:pPr>
        <w:pStyle w:val="PlainText"/>
        <w:rPr>
          <w:rFonts w:ascii="Courier New" w:hAnsi="Courier New" w:cs="Courier New"/>
        </w:rPr>
      </w:pPr>
    </w:p>
    <w:p w14:paraId="5FD1D06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Given that most Internet protocols are designed to comply with a best</w:t>
      </w:r>
    </w:p>
    <w:p w14:paraId="0F34DF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effort, or enhanced best effort paradigm, it is inevitable that the</w:t>
      </w:r>
    </w:p>
    <w:p w14:paraId="7A65804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will suffer from performance degradation in case of</w:t>
      </w:r>
    </w:p>
    <w:p w14:paraId="22F7F2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congestion.  Recent work on deterministic networking (DetNet) aim to</w:t>
      </w:r>
    </w:p>
    <w:p w14:paraId="1D301A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improve this situation by providing a ceiling on latency for a</w:t>
      </w:r>
    </w:p>
    <w:p w14:paraId="596968F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particular traffic flow, which significant improves packet error rate</w:t>
      </w:r>
    </w:p>
    <w:p w14:paraId="3BECE1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specific DetNet services.  This pioneering work gives a great</w:t>
      </w:r>
    </w:p>
    <w:p w14:paraId="09943C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 that new approaches are investigated to make the Internet</w:t>
      </w:r>
    </w:p>
    <w:p w14:paraId="16D83F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aware of certain performance requirement other than the bandwidth.</w:t>
      </w:r>
    </w:p>
    <w:p w14:paraId="00F729AB" w14:textId="77777777" w:rsidR="00A24948" w:rsidRPr="00A96145" w:rsidRDefault="00A24948" w:rsidP="00A24948">
      <w:pPr>
        <w:pStyle w:val="PlainText"/>
        <w:rPr>
          <w:rFonts w:ascii="Courier New" w:hAnsi="Courier New" w:cs="Courier New"/>
        </w:rPr>
      </w:pPr>
    </w:p>
    <w:p w14:paraId="250640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Taking a look at the network infrastructure, service provider used to</w:t>
      </w:r>
    </w:p>
    <w:p w14:paraId="7BD58A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build dedicated network and resources for services requiring</w:t>
      </w:r>
    </w:p>
    <w:p w14:paraId="4A285A9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guaranteed performance.  This is simply not cost-effective, neither</w:t>
      </w:r>
    </w:p>
    <w:p w14:paraId="09276F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it flexible.  The emergence of virtualization and VPN technologies</w:t>
      </w:r>
    </w:p>
    <w:p w14:paraId="48DF01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make it possible to set up logically isolated computing and network</w:t>
      </w:r>
    </w:p>
    <w:p w14:paraId="2E4A8F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instances from shared infrastructures.  This can be used dedicatedly</w:t>
      </w:r>
    </w:p>
    <w:p w14:paraId="7D668A1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by specific services for improved performances.  However, many</w:t>
      </w:r>
    </w:p>
    <w:p w14:paraId="61CBF67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questions are still to be answered as different technologies in</w:t>
      </w:r>
    </w:p>
    <w:p w14:paraId="68BAD49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various domains need to be combined to build network slices, which</w:t>
      </w:r>
    </w:p>
    <w:p w14:paraId="6279DEB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require the separation of different resources and various types</w:t>
      </w:r>
    </w:p>
    <w:p w14:paraId="7862387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performance guarantees.</w:t>
      </w:r>
    </w:p>
    <w:p w14:paraId="6B1C5410" w14:textId="77777777" w:rsidR="00A24948" w:rsidRPr="00A96145" w:rsidRDefault="00A24948" w:rsidP="00A24948">
      <w:pPr>
        <w:pStyle w:val="PlainText"/>
        <w:rPr>
          <w:rFonts w:ascii="Courier New" w:hAnsi="Courier New" w:cs="Courier New"/>
        </w:rPr>
      </w:pPr>
    </w:p>
    <w:p w14:paraId="38D1E4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1.1.  Requirements Language</w:t>
      </w:r>
    </w:p>
    <w:p w14:paraId="6730F707" w14:textId="77777777" w:rsidR="00A24948" w:rsidRPr="00A96145" w:rsidRDefault="00A24948" w:rsidP="00A24948">
      <w:pPr>
        <w:pStyle w:val="PlainText"/>
        <w:rPr>
          <w:rFonts w:ascii="Courier New" w:hAnsi="Courier New" w:cs="Courier New"/>
        </w:rPr>
      </w:pPr>
    </w:p>
    <w:p w14:paraId="5C81AE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key words "MUST", "MUST NOT", "REQUIRED", "SHALL", "SHALL NOT",</w:t>
      </w:r>
    </w:p>
    <w:p w14:paraId="760488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"SHOULD", "SHOULD NOT", "RECOMMENDED", "MAY", and "OPTIONAL" in this</w:t>
      </w:r>
    </w:p>
    <w:p w14:paraId="26E8582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document are to be interpreted as described in RFC 2119.</w:t>
      </w:r>
    </w:p>
    <w:p w14:paraId="3A8985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Additionally, the key words "MIGHT", "COULD", "MAY WISH TO", "WOULD</w:t>
      </w:r>
    </w:p>
    <w:p w14:paraId="48C759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PROBABLY", "SHOULD CONSIDER", and "MUST (BUT WE KNOW YOU WON'T)" in</w:t>
      </w:r>
    </w:p>
    <w:p w14:paraId="22CD05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are to interpreted as described in RFC 6919.</w:t>
      </w:r>
    </w:p>
    <w:p w14:paraId="2E61C53B" w14:textId="77777777" w:rsidR="00A24948" w:rsidRPr="00A96145" w:rsidRDefault="00A24948" w:rsidP="00A24948">
      <w:pPr>
        <w:pStyle w:val="PlainText"/>
        <w:rPr>
          <w:rFonts w:ascii="Courier New" w:hAnsi="Courier New" w:cs="Courier New"/>
        </w:rPr>
      </w:pPr>
    </w:p>
    <w:p w14:paraId="77D82A4B" w14:textId="77777777" w:rsidR="00A24948" w:rsidRDefault="00A24948" w:rsidP="00A24948">
      <w:pPr>
        <w:pStyle w:val="PlainText"/>
        <w:rPr>
          <w:ins w:id="6" w:author="Alex Galis" w:date="2017-05-15T15:25:00Z"/>
          <w:rFonts w:ascii="Courier New" w:hAnsi="Courier New" w:cs="Courier New"/>
        </w:rPr>
      </w:pPr>
      <w:r w:rsidRPr="00A96145">
        <w:rPr>
          <w:rFonts w:ascii="Courier New" w:hAnsi="Courier New" w:cs="Courier New"/>
        </w:rPr>
        <w:t>1.2.  Terminology</w:t>
      </w:r>
    </w:p>
    <w:p w14:paraId="527CDF2E" w14:textId="77777777" w:rsidR="00327BFA" w:rsidRPr="00A96145" w:rsidRDefault="00327BFA" w:rsidP="00A24948">
      <w:pPr>
        <w:pStyle w:val="PlainText"/>
        <w:rPr>
          <w:rFonts w:ascii="Courier New" w:hAnsi="Courier New" w:cs="Courier New"/>
        </w:rPr>
      </w:pPr>
    </w:p>
    <w:p w14:paraId="0887E740" w14:textId="78CE9F88" w:rsidR="00327BFA" w:rsidRPr="00327BFA" w:rsidRDefault="00327BFA" w:rsidP="00327BFA">
      <w:pPr>
        <w:pStyle w:val="PlainText"/>
        <w:rPr>
          <w:ins w:id="7" w:author="Alex Galis" w:date="2017-05-15T15:25:00Z"/>
          <w:rFonts w:ascii="Courier New" w:hAnsi="Courier New" w:cs="Courier New"/>
        </w:rPr>
      </w:pPr>
      <w:ins w:id="8" w:author="Alex Galis" w:date="2017-05-15T15:25:00Z">
        <w:r w:rsidRPr="00327BFA">
          <w:rPr>
            <w:rFonts w:ascii="Courier New" w:hAnsi="Courier New" w:cs="Courier New"/>
          </w:rPr>
          <w:t>The following usage of terms have referenced by this draft.</w:t>
        </w:r>
      </w:ins>
    </w:p>
    <w:p w14:paraId="1B8ABE8E" w14:textId="77777777" w:rsidR="00327BFA" w:rsidRDefault="00327BFA" w:rsidP="00327BFA">
      <w:pPr>
        <w:pStyle w:val="PlainText"/>
        <w:rPr>
          <w:ins w:id="9" w:author="Alex Galis" w:date="2017-05-15T15:25:00Z"/>
          <w:rFonts w:ascii="Courier New" w:hAnsi="Courier New" w:cs="Courier New"/>
        </w:rPr>
      </w:pPr>
    </w:p>
    <w:p w14:paraId="60BF3294" w14:textId="77777777" w:rsidR="00327BFA" w:rsidRPr="00327BFA" w:rsidRDefault="00327BFA" w:rsidP="00327BFA">
      <w:pPr>
        <w:pStyle w:val="PlainText"/>
        <w:rPr>
          <w:ins w:id="10" w:author="Alex Galis" w:date="2017-05-15T15:25:00Z"/>
          <w:rFonts w:ascii="Courier New" w:hAnsi="Courier New" w:cs="Courier New"/>
        </w:rPr>
      </w:pPr>
      <w:ins w:id="11" w:author="Alex Galis" w:date="2017-05-15T15:25:00Z">
        <w:r w:rsidRPr="00327BFA">
          <w:rPr>
            <w:rFonts w:ascii="Courier New" w:hAnsi="Courier New" w:cs="Courier New"/>
          </w:rPr>
          <w:t>I. Networking &amp; Servicing Terms</w:t>
        </w:r>
      </w:ins>
    </w:p>
    <w:p w14:paraId="34BD1512" w14:textId="77777777" w:rsidR="00327BFA" w:rsidRDefault="00327BFA" w:rsidP="00327BFA">
      <w:pPr>
        <w:pStyle w:val="PlainText"/>
        <w:rPr>
          <w:ins w:id="12" w:author="Alex Galis" w:date="2017-05-15T15:25:00Z"/>
          <w:rFonts w:ascii="Courier New" w:hAnsi="Courier New" w:cs="Courier New"/>
        </w:rPr>
      </w:pPr>
    </w:p>
    <w:p w14:paraId="220437AD" w14:textId="77777777" w:rsidR="00327BFA" w:rsidRPr="00327BFA" w:rsidRDefault="00327BFA" w:rsidP="00327BFA">
      <w:pPr>
        <w:pStyle w:val="PlainText"/>
        <w:rPr>
          <w:ins w:id="13" w:author="Alex Galis" w:date="2017-05-15T15:25:00Z"/>
          <w:rFonts w:ascii="Courier New" w:hAnsi="Courier New" w:cs="Courier New"/>
        </w:rPr>
      </w:pPr>
      <w:ins w:id="14" w:author="Alex Galis" w:date="2017-05-15T15:25:00Z">
        <w:r w:rsidRPr="00327BFA">
          <w:rPr>
            <w:rFonts w:ascii="Courier New" w:hAnsi="Courier New" w:cs="Courier New"/>
          </w:rPr>
          <w:lastRenderedPageBreak/>
          <w:t>Software-Defined Networking (SDN) - A programmable networks approach that supports the separation of control and forwarding planes via standardized interfaces. It is a of techniques that enables to directly program, orchestrate, control and manage network resources, which facilitates the design, delivery and operation of network services in a dynamic and scalable manner.</w:t>
        </w:r>
      </w:ins>
    </w:p>
    <w:p w14:paraId="54DE11F4" w14:textId="77777777" w:rsidR="00327BFA" w:rsidRDefault="00327BFA" w:rsidP="00327BFA">
      <w:pPr>
        <w:pStyle w:val="PlainText"/>
        <w:rPr>
          <w:ins w:id="15" w:author="Alex Galis" w:date="2017-05-15T15:25:00Z"/>
          <w:rFonts w:ascii="Courier New" w:hAnsi="Courier New" w:cs="Courier New"/>
        </w:rPr>
      </w:pPr>
    </w:p>
    <w:p w14:paraId="16D8AE82" w14:textId="77777777" w:rsidR="00327BFA" w:rsidRPr="00327BFA" w:rsidRDefault="00327BFA" w:rsidP="00327BFA">
      <w:pPr>
        <w:pStyle w:val="PlainText"/>
        <w:rPr>
          <w:ins w:id="16" w:author="Alex Galis" w:date="2017-05-15T15:25:00Z"/>
          <w:rFonts w:ascii="Courier New" w:hAnsi="Courier New" w:cs="Courier New"/>
        </w:rPr>
      </w:pPr>
      <w:ins w:id="17" w:author="Alex Galis" w:date="2017-05-15T15:25:00Z">
        <w:r w:rsidRPr="00327BFA">
          <w:rPr>
            <w:rFonts w:ascii="Courier New" w:hAnsi="Courier New" w:cs="Courier New"/>
          </w:rPr>
          <w:t>Network virtualization - A technology that enables the creation of logically isolated network partitions over shared physical networks so that heterogeneous collections of multiple virtual networks can simultaneously coexist over the shared networks. This includes the aggregation of multiple resources in a provider which appear as a single resource.</w:t>
        </w:r>
      </w:ins>
    </w:p>
    <w:p w14:paraId="6663A33E" w14:textId="77777777" w:rsidR="00327BFA" w:rsidRDefault="00327BFA" w:rsidP="00327BFA">
      <w:pPr>
        <w:pStyle w:val="PlainText"/>
        <w:rPr>
          <w:ins w:id="18" w:author="Alex Galis" w:date="2017-05-15T15:25:00Z"/>
          <w:rFonts w:ascii="Courier New" w:hAnsi="Courier New" w:cs="Courier New"/>
        </w:rPr>
      </w:pPr>
    </w:p>
    <w:p w14:paraId="11AB6FB8" w14:textId="77777777" w:rsidR="00327BFA" w:rsidRPr="00327BFA" w:rsidRDefault="00327BFA" w:rsidP="00327BFA">
      <w:pPr>
        <w:pStyle w:val="PlainText"/>
        <w:rPr>
          <w:ins w:id="19" w:author="Alex Galis" w:date="2017-05-15T15:25:00Z"/>
          <w:rFonts w:ascii="Courier New" w:hAnsi="Courier New" w:cs="Courier New"/>
        </w:rPr>
      </w:pPr>
      <w:ins w:id="20" w:author="Alex Galis" w:date="2017-05-15T15:25:00Z">
        <w:r w:rsidRPr="00327BFA">
          <w:rPr>
            <w:rFonts w:ascii="Courier New" w:hAnsi="Courier New" w:cs="Courier New"/>
          </w:rPr>
          <w:t>Network softwarization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ins>
    </w:p>
    <w:p w14:paraId="177A670E" w14:textId="77777777" w:rsidR="00327BFA" w:rsidRDefault="00327BFA" w:rsidP="00327BFA">
      <w:pPr>
        <w:pStyle w:val="PlainText"/>
        <w:rPr>
          <w:ins w:id="21" w:author="Alex Galis" w:date="2017-05-15T15:26:00Z"/>
          <w:rFonts w:ascii="Courier New" w:hAnsi="Courier New" w:cs="Courier New"/>
        </w:rPr>
      </w:pPr>
    </w:p>
    <w:p w14:paraId="78E9AC0C" w14:textId="77777777" w:rsidR="00327BFA" w:rsidRPr="00327BFA" w:rsidRDefault="00327BFA" w:rsidP="00327BFA">
      <w:pPr>
        <w:pStyle w:val="PlainText"/>
        <w:rPr>
          <w:ins w:id="22" w:author="Alex Galis" w:date="2017-05-15T15:25:00Z"/>
          <w:rFonts w:ascii="Courier New" w:hAnsi="Courier New" w:cs="Courier New"/>
        </w:rPr>
      </w:pPr>
      <w:ins w:id="23" w:author="Alex Galis" w:date="2017-05-15T15:25:00Z">
        <w:r w:rsidRPr="00327BFA">
          <w:rPr>
            <w:rFonts w:ascii="Courier New" w:hAnsi="Courier New" w:cs="Courier New"/>
          </w:rPr>
          <w: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t>
        </w:r>
      </w:ins>
    </w:p>
    <w:p w14:paraId="377A5021" w14:textId="77777777" w:rsidR="00327BFA" w:rsidRPr="00327BFA" w:rsidRDefault="00327BFA" w:rsidP="00327BFA">
      <w:pPr>
        <w:pStyle w:val="PlainText"/>
        <w:rPr>
          <w:ins w:id="24" w:author="Alex Galis" w:date="2017-05-15T15:25:00Z"/>
          <w:rFonts w:ascii="Courier New" w:hAnsi="Courier New" w:cs="Courier New"/>
        </w:rPr>
      </w:pPr>
    </w:p>
    <w:p w14:paraId="6A60E0EC" w14:textId="77777777" w:rsidR="00327BFA" w:rsidRPr="00327BFA" w:rsidRDefault="00327BFA" w:rsidP="00327BFA">
      <w:pPr>
        <w:pStyle w:val="PlainText"/>
        <w:rPr>
          <w:ins w:id="25" w:author="Alex Galis" w:date="2017-05-15T15:25:00Z"/>
          <w:rFonts w:ascii="Courier New" w:hAnsi="Courier New" w:cs="Courier New"/>
        </w:rPr>
      </w:pPr>
      <w:ins w:id="26" w:author="Alex Galis" w:date="2017-05-15T15:25:00Z">
        <w:r w:rsidRPr="00327BFA">
          <w:rPr>
            <w:rFonts w:ascii="Courier New" w:hAnsi="Courier New" w:cs="Courier New"/>
          </w:rPr>
          <w:t>Programmable networks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customized and changed through a standardized programming interface for network control, management and servicing functionality.</w:t>
        </w:r>
      </w:ins>
    </w:p>
    <w:p w14:paraId="48A578D6" w14:textId="77777777" w:rsidR="00327BFA" w:rsidRDefault="00327BFA" w:rsidP="00327BFA">
      <w:pPr>
        <w:pStyle w:val="PlainText"/>
        <w:rPr>
          <w:ins w:id="27" w:author="Alex Galis" w:date="2017-05-15T15:26:00Z"/>
          <w:rFonts w:ascii="Courier New" w:hAnsi="Courier New" w:cs="Courier New"/>
        </w:rPr>
      </w:pPr>
    </w:p>
    <w:p w14:paraId="21A19CE5" w14:textId="77777777" w:rsidR="00327BFA" w:rsidRPr="00327BFA" w:rsidRDefault="00327BFA" w:rsidP="00327BFA">
      <w:pPr>
        <w:pStyle w:val="PlainText"/>
        <w:rPr>
          <w:ins w:id="28" w:author="Alex Galis" w:date="2017-05-15T15:25:00Z"/>
          <w:rFonts w:ascii="Courier New" w:hAnsi="Courier New" w:cs="Courier New"/>
        </w:rPr>
      </w:pPr>
      <w:ins w:id="29" w:author="Alex Galis" w:date="2017-05-15T15:25:00Z">
        <w:r w:rsidRPr="00327BFA">
          <w:rPr>
            <w:rFonts w:ascii="Courier New" w:hAnsi="Courier New" w:cs="Courier New"/>
          </w:rPr>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ins>
    </w:p>
    <w:p w14:paraId="4DD03C48" w14:textId="77777777" w:rsidR="00327BFA" w:rsidRDefault="00327BFA" w:rsidP="00327BFA">
      <w:pPr>
        <w:pStyle w:val="PlainText"/>
        <w:rPr>
          <w:ins w:id="30" w:author="Alex Galis" w:date="2017-05-15T15:26:00Z"/>
          <w:rFonts w:ascii="Courier New" w:hAnsi="Courier New" w:cs="Courier New"/>
        </w:rPr>
      </w:pPr>
    </w:p>
    <w:p w14:paraId="500CCAE4" w14:textId="77777777" w:rsidR="00327BFA" w:rsidRPr="00327BFA" w:rsidRDefault="00327BFA" w:rsidP="00327BFA">
      <w:pPr>
        <w:pStyle w:val="PlainText"/>
        <w:rPr>
          <w:ins w:id="31" w:author="Alex Galis" w:date="2017-05-15T15:25:00Z"/>
          <w:rFonts w:ascii="Courier New" w:hAnsi="Courier New" w:cs="Courier New"/>
        </w:rPr>
      </w:pPr>
      <w:ins w:id="32" w:author="Alex Galis" w:date="2017-05-15T15:25:00Z">
        <w:r w:rsidRPr="00327BFA">
          <w:rPr>
            <w:rFonts w:ascii="Courier New" w:hAnsi="Courier New" w:cs="Courier New"/>
          </w:rPr>
          <w:t>Service Instance - An instance of an end-user service or a business service that is realized within or by a network slice. Each service is represented by a service instance. Services and service instances would be provided by the network operator or by third parties.</w:t>
        </w:r>
      </w:ins>
    </w:p>
    <w:p w14:paraId="0F198C0D" w14:textId="77777777" w:rsidR="00327BFA" w:rsidRDefault="00327BFA" w:rsidP="00327BFA">
      <w:pPr>
        <w:pStyle w:val="PlainText"/>
        <w:rPr>
          <w:ins w:id="33" w:author="Alex Galis" w:date="2017-05-15T15:26:00Z"/>
          <w:rFonts w:ascii="Courier New" w:hAnsi="Courier New" w:cs="Courier New"/>
        </w:rPr>
      </w:pPr>
    </w:p>
    <w:p w14:paraId="15D07488" w14:textId="77777777" w:rsidR="00327BFA" w:rsidRPr="00327BFA" w:rsidRDefault="00327BFA" w:rsidP="00327BFA">
      <w:pPr>
        <w:pStyle w:val="PlainText"/>
        <w:rPr>
          <w:ins w:id="34" w:author="Alex Galis" w:date="2017-05-15T15:25:00Z"/>
          <w:rFonts w:ascii="Courier New" w:hAnsi="Courier New" w:cs="Courier New"/>
        </w:rPr>
      </w:pPr>
      <w:ins w:id="35" w:author="Alex Galis" w:date="2017-05-15T15:25:00Z">
        <w:r w:rsidRPr="00327BFA">
          <w:rPr>
            <w:rFonts w:ascii="Courier New" w:hAnsi="Courier New" w:cs="Courier New"/>
          </w:rPr>
          <w:lastRenderedPageBreak/>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ins>
    </w:p>
    <w:p w14:paraId="621E8E2F" w14:textId="77777777" w:rsidR="00327BFA" w:rsidRDefault="00327BFA" w:rsidP="00327BFA">
      <w:pPr>
        <w:pStyle w:val="PlainText"/>
        <w:rPr>
          <w:ins w:id="36" w:author="Alex Galis" w:date="2017-05-15T15:26:00Z"/>
          <w:rFonts w:ascii="Courier New" w:hAnsi="Courier New" w:cs="Courier New"/>
        </w:rPr>
      </w:pPr>
    </w:p>
    <w:p w14:paraId="791347DD" w14:textId="77777777" w:rsidR="00327BFA" w:rsidRPr="00327BFA" w:rsidRDefault="00327BFA" w:rsidP="00327BFA">
      <w:pPr>
        <w:pStyle w:val="PlainText"/>
        <w:rPr>
          <w:ins w:id="37" w:author="Alex Galis" w:date="2017-05-15T15:25:00Z"/>
          <w:rFonts w:ascii="Courier New" w:hAnsi="Courier New" w:cs="Courier New"/>
        </w:rPr>
      </w:pPr>
      <w:ins w:id="38" w:author="Alex Galis" w:date="2017-05-15T15:25:00Z">
        <w:r w:rsidRPr="00327BFA">
          <w:rPr>
            <w:rFonts w:ascii="Courier New" w:hAnsi="Courier New" w:cs="Courier New"/>
          </w:rPr>
          <w:t xml:space="preserve">Multitenancy domain – It refers to set of physical and/or virtual resources in which a single instance of a software runs on a server and serves multiple tenants. </w:t>
        </w:r>
      </w:ins>
    </w:p>
    <w:p w14:paraId="49419B82" w14:textId="77777777" w:rsidR="00327BFA" w:rsidRDefault="00327BFA" w:rsidP="00327BFA">
      <w:pPr>
        <w:pStyle w:val="PlainText"/>
        <w:rPr>
          <w:ins w:id="39" w:author="Alex Galis" w:date="2017-05-15T15:26:00Z"/>
          <w:rFonts w:ascii="Courier New" w:hAnsi="Courier New" w:cs="Courier New"/>
        </w:rPr>
      </w:pPr>
    </w:p>
    <w:p w14:paraId="73B8EDE8" w14:textId="77777777" w:rsidR="00327BFA" w:rsidRPr="00327BFA" w:rsidRDefault="00327BFA" w:rsidP="00327BFA">
      <w:pPr>
        <w:pStyle w:val="PlainText"/>
        <w:rPr>
          <w:ins w:id="40" w:author="Alex Galis" w:date="2017-05-15T15:25:00Z"/>
          <w:rFonts w:ascii="Courier New" w:hAnsi="Courier New" w:cs="Courier New"/>
        </w:rPr>
      </w:pPr>
      <w:ins w:id="41" w:author="Alex Galis" w:date="2017-05-15T15:25:00Z">
        <w:r w:rsidRPr="00327BFA">
          <w:rPr>
            <w:rFonts w:ascii="Courier New" w:hAnsi="Courier New" w:cs="Courier New"/>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ins>
    </w:p>
    <w:p w14:paraId="74F79C6C" w14:textId="77777777" w:rsidR="00327BFA" w:rsidRDefault="00327BFA" w:rsidP="00327BFA">
      <w:pPr>
        <w:pStyle w:val="PlainText"/>
        <w:rPr>
          <w:ins w:id="42" w:author="Alex Galis" w:date="2017-05-15T15:26:00Z"/>
          <w:rFonts w:ascii="Courier New" w:hAnsi="Courier New" w:cs="Courier New"/>
        </w:rPr>
      </w:pPr>
    </w:p>
    <w:p w14:paraId="188BCA9B" w14:textId="77777777" w:rsidR="00327BFA" w:rsidRPr="00327BFA" w:rsidRDefault="00327BFA" w:rsidP="00327BFA">
      <w:pPr>
        <w:pStyle w:val="PlainText"/>
        <w:rPr>
          <w:ins w:id="43" w:author="Alex Galis" w:date="2017-05-15T15:25:00Z"/>
          <w:rFonts w:ascii="Courier New" w:hAnsi="Courier New" w:cs="Courier New"/>
        </w:rPr>
      </w:pPr>
      <w:ins w:id="44" w:author="Alex Galis" w:date="2017-05-15T15:25:00Z">
        <w:r w:rsidRPr="00327BFA">
          <w:rPr>
            <w:rFonts w:ascii="Courier New" w:hAnsi="Courier New" w:cs="Courier New"/>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ins>
    </w:p>
    <w:p w14:paraId="5A38BF0A" w14:textId="77777777" w:rsidR="00327BFA" w:rsidRDefault="00327BFA" w:rsidP="00327BFA">
      <w:pPr>
        <w:pStyle w:val="PlainText"/>
        <w:rPr>
          <w:ins w:id="45" w:author="Alex Galis" w:date="2017-05-15T15:26:00Z"/>
          <w:rFonts w:ascii="Courier New" w:hAnsi="Courier New" w:cs="Courier New"/>
        </w:rPr>
      </w:pPr>
    </w:p>
    <w:p w14:paraId="45E85062" w14:textId="77777777" w:rsidR="00327BFA" w:rsidRPr="00327BFA" w:rsidRDefault="00327BFA" w:rsidP="00327BFA">
      <w:pPr>
        <w:pStyle w:val="PlainText"/>
        <w:rPr>
          <w:ins w:id="46" w:author="Alex Galis" w:date="2017-05-15T15:25:00Z"/>
          <w:rFonts w:ascii="Courier New" w:hAnsi="Courier New" w:cs="Courier New"/>
        </w:rPr>
      </w:pPr>
      <w:ins w:id="47" w:author="Alex Galis" w:date="2017-05-15T15:25:00Z">
        <w:r w:rsidRPr="00327BFA">
          <w:rPr>
            <w:rFonts w:ascii="Courier New" w:hAnsi="Courier New" w:cs="Courier New"/>
          </w:rPr>
          <w:t>Functional entity - An entity that comprises an indivisible set of specific capabilities. Functional entities are logical concepts, while groupings of functional entities are used to describe practical, physical implementations.</w:t>
        </w:r>
      </w:ins>
    </w:p>
    <w:p w14:paraId="29CB0CA2" w14:textId="77777777" w:rsidR="00667DFC" w:rsidRDefault="00667DFC" w:rsidP="00327BFA">
      <w:pPr>
        <w:pStyle w:val="PlainText"/>
        <w:rPr>
          <w:ins w:id="48" w:author="Alex Galis" w:date="2017-05-15T16:19:00Z"/>
          <w:rFonts w:ascii="Courier New" w:hAnsi="Courier New" w:cs="Courier New"/>
        </w:rPr>
      </w:pPr>
    </w:p>
    <w:p w14:paraId="7C60A2A7" w14:textId="77777777" w:rsidR="00327BFA" w:rsidRPr="00327BFA" w:rsidRDefault="00327BFA" w:rsidP="00327BFA">
      <w:pPr>
        <w:pStyle w:val="PlainText"/>
        <w:rPr>
          <w:ins w:id="49" w:author="Alex Galis" w:date="2017-05-15T15:25:00Z"/>
          <w:rFonts w:ascii="Courier New" w:hAnsi="Courier New" w:cs="Courier New"/>
        </w:rPr>
      </w:pPr>
      <w:ins w:id="50" w:author="Alex Galis" w:date="2017-05-15T15:25:00Z">
        <w:r w:rsidRPr="00327BFA">
          <w:rPr>
            <w:rFonts w:ascii="Courier New" w:hAnsi="Courier New" w:cs="Courier New"/>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ins>
    </w:p>
    <w:p w14:paraId="224CE5D1" w14:textId="77777777" w:rsidR="00327BFA" w:rsidRPr="00327BFA" w:rsidRDefault="00327BFA" w:rsidP="00327BFA">
      <w:pPr>
        <w:pStyle w:val="PlainText"/>
        <w:rPr>
          <w:ins w:id="51" w:author="Alex Galis" w:date="2017-05-15T15:25:00Z"/>
          <w:rFonts w:ascii="Courier New" w:hAnsi="Courier New" w:cs="Courier New"/>
        </w:rPr>
      </w:pPr>
      <w:ins w:id="52" w:author="Alex Galis" w:date="2017-05-15T15:25:00Z">
        <w:r w:rsidRPr="00327BFA">
          <w:rPr>
            <w:rFonts w:ascii="Courier New" w:hAnsi="Courier New" w:cs="Courier New"/>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ins>
    </w:p>
    <w:p w14:paraId="4E05BA60" w14:textId="77777777" w:rsidR="00327BFA" w:rsidRDefault="00327BFA" w:rsidP="00327BFA">
      <w:pPr>
        <w:pStyle w:val="PlainText"/>
        <w:rPr>
          <w:ins w:id="53" w:author="Alex Galis" w:date="2017-05-15T15:26:00Z"/>
          <w:rFonts w:ascii="Courier New" w:hAnsi="Courier New" w:cs="Courier New"/>
        </w:rPr>
      </w:pPr>
    </w:p>
    <w:p w14:paraId="7B195438" w14:textId="77777777" w:rsidR="00327BFA" w:rsidRPr="00327BFA" w:rsidRDefault="00327BFA" w:rsidP="00327BFA">
      <w:pPr>
        <w:pStyle w:val="PlainText"/>
        <w:rPr>
          <w:ins w:id="54" w:author="Alex Galis" w:date="2017-05-15T15:25:00Z"/>
          <w:rFonts w:ascii="Courier New" w:hAnsi="Courier New" w:cs="Courier New"/>
        </w:rPr>
      </w:pPr>
      <w:ins w:id="55" w:author="Alex Galis" w:date="2017-05-15T15:25:00Z">
        <w:r w:rsidRPr="00327BFA">
          <w:rPr>
            <w:rFonts w:ascii="Courier New" w:hAnsi="Courier New" w:cs="Courier New"/>
          </w:rPr>
          <w:t xml:space="preserve">II. Communication Systems Specification Terms </w:t>
        </w:r>
      </w:ins>
    </w:p>
    <w:p w14:paraId="7EEAAC48" w14:textId="77777777" w:rsidR="00327BFA" w:rsidRDefault="00327BFA" w:rsidP="00327BFA">
      <w:pPr>
        <w:pStyle w:val="PlainText"/>
        <w:rPr>
          <w:ins w:id="56" w:author="Alex Galis" w:date="2017-05-15T15:26:00Z"/>
          <w:rFonts w:ascii="Courier New" w:hAnsi="Courier New" w:cs="Courier New"/>
        </w:rPr>
      </w:pPr>
    </w:p>
    <w:p w14:paraId="15C0EB9F" w14:textId="400E47F1" w:rsidR="00327BFA" w:rsidRPr="00327BFA" w:rsidRDefault="00327BFA" w:rsidP="00327BFA">
      <w:pPr>
        <w:pStyle w:val="PlainText"/>
        <w:rPr>
          <w:ins w:id="57" w:author="Alex Galis" w:date="2017-05-15T15:25:00Z"/>
          <w:rFonts w:ascii="Courier New" w:hAnsi="Courier New" w:cs="Courier New"/>
        </w:rPr>
      </w:pPr>
      <w:ins w:id="58" w:author="Alex Galis" w:date="2017-05-15T15:25:00Z">
        <w:r w:rsidRPr="00327BFA">
          <w:rPr>
            <w:rFonts w:ascii="Courier New" w:hAnsi="Courier New" w:cs="Courier New"/>
          </w:rPr>
          <w:t>Planes - A plane is a subdivision of the specification of a complete communication system, established to bring together those particular pieces of information relevant to some particular area of concern during the analysis or 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ins>
    </w:p>
    <w:p w14:paraId="0BE04E28" w14:textId="77777777" w:rsidR="00327BFA" w:rsidRDefault="00327BFA" w:rsidP="00327BFA">
      <w:pPr>
        <w:pStyle w:val="PlainText"/>
        <w:rPr>
          <w:ins w:id="59" w:author="Alex Galis" w:date="2017-05-15T15:26:00Z"/>
          <w:rFonts w:ascii="Courier New" w:hAnsi="Courier New" w:cs="Courier New"/>
        </w:rPr>
      </w:pPr>
    </w:p>
    <w:p w14:paraId="251BEF3B" w14:textId="77777777" w:rsidR="00327BFA" w:rsidRPr="00327BFA" w:rsidRDefault="00327BFA" w:rsidP="00327BFA">
      <w:pPr>
        <w:pStyle w:val="PlainText"/>
        <w:rPr>
          <w:ins w:id="60" w:author="Alex Galis" w:date="2017-05-15T15:25:00Z"/>
          <w:rFonts w:ascii="Courier New" w:hAnsi="Courier New" w:cs="Courier New"/>
        </w:rPr>
      </w:pPr>
      <w:ins w:id="61" w:author="Alex Galis" w:date="2017-05-15T15:25:00Z">
        <w:r w:rsidRPr="00327BFA">
          <w:rPr>
            <w:rFonts w:ascii="Courier New" w:hAnsi="Courier New" w:cs="Courier New"/>
          </w:rPr>
          <w:t xml:space="preserve">Data /Forwarding/ User Plane (FP) - The collection of resources and components across all network devices responsible for forwarding traffic. The set of functions used to transfer data in the stratum or layer under consideration. </w:t>
        </w:r>
      </w:ins>
    </w:p>
    <w:p w14:paraId="3BB57450" w14:textId="77777777" w:rsidR="00327BFA" w:rsidRPr="00327BFA" w:rsidRDefault="00327BFA" w:rsidP="00327BFA">
      <w:pPr>
        <w:pStyle w:val="PlainText"/>
        <w:rPr>
          <w:ins w:id="62" w:author="Alex Galis" w:date="2017-05-15T15:25:00Z"/>
          <w:rFonts w:ascii="Courier New" w:hAnsi="Courier New" w:cs="Courier New"/>
        </w:rPr>
      </w:pPr>
      <w:ins w:id="63" w:author="Alex Galis" w:date="2017-05-15T15:25:00Z">
        <w:r w:rsidRPr="00327BFA">
          <w:rPr>
            <w:rFonts w:ascii="Courier New" w:hAnsi="Courier New" w:cs="Courier New"/>
          </w:rPr>
          <w:t xml:space="preserve">Control Plane (CP) - The collection of functions responsible for controlling the operation of one or more network devices plus the functions required to support this control. It instructs network devices with respect to how to process and </w:t>
        </w:r>
        <w:r w:rsidRPr="00327BFA">
          <w:rPr>
            <w:rFonts w:ascii="Courier New" w:hAnsi="Courier New" w:cs="Courier New"/>
          </w:rPr>
          <w:lastRenderedPageBreak/>
          <w:t>forward packets. The control plane interacts primarily with the forwarding plane and, to a lesser extent, with the operational plane.</w:t>
        </w:r>
      </w:ins>
    </w:p>
    <w:p w14:paraId="3722FBB8" w14:textId="77777777" w:rsidR="00327BFA" w:rsidRDefault="00327BFA" w:rsidP="00327BFA">
      <w:pPr>
        <w:pStyle w:val="PlainText"/>
        <w:rPr>
          <w:ins w:id="64" w:author="Alex Galis" w:date="2017-05-15T15:26:00Z"/>
          <w:rFonts w:ascii="Courier New" w:hAnsi="Courier New" w:cs="Courier New"/>
        </w:rPr>
      </w:pPr>
    </w:p>
    <w:p w14:paraId="541F9B9B" w14:textId="77777777" w:rsidR="00327BFA" w:rsidRDefault="00327BFA" w:rsidP="00327BFA">
      <w:pPr>
        <w:pStyle w:val="PlainText"/>
        <w:rPr>
          <w:ins w:id="65" w:author="Alex Galis" w:date="2017-05-15T15:26:00Z"/>
          <w:rFonts w:ascii="Courier New" w:hAnsi="Courier New" w:cs="Courier New"/>
        </w:rPr>
      </w:pPr>
    </w:p>
    <w:p w14:paraId="3B3BFEA6" w14:textId="77777777" w:rsidR="00327BFA" w:rsidRPr="00327BFA" w:rsidRDefault="00327BFA" w:rsidP="00327BFA">
      <w:pPr>
        <w:pStyle w:val="PlainText"/>
        <w:rPr>
          <w:ins w:id="66" w:author="Alex Galis" w:date="2017-05-15T15:25:00Z"/>
          <w:rFonts w:ascii="Courier New" w:hAnsi="Courier New" w:cs="Courier New"/>
        </w:rPr>
      </w:pPr>
      <w:ins w:id="67" w:author="Alex Galis" w:date="2017-05-15T15:25:00Z">
        <w:r w:rsidRPr="00327BFA">
          <w:rPr>
            <w:rFonts w:ascii="Courier New" w:hAnsi="Courier New" w:cs="Courier New"/>
          </w:rPr>
          <w:t>Management &amp; Operational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ins>
    </w:p>
    <w:p w14:paraId="5BA17A60" w14:textId="77777777" w:rsidR="00327BFA" w:rsidRDefault="00327BFA" w:rsidP="00327BFA">
      <w:pPr>
        <w:pStyle w:val="PlainText"/>
        <w:rPr>
          <w:ins w:id="68" w:author="Alex Galis" w:date="2017-05-15T15:26:00Z"/>
          <w:rFonts w:ascii="Courier New" w:hAnsi="Courier New" w:cs="Courier New"/>
        </w:rPr>
      </w:pPr>
    </w:p>
    <w:p w14:paraId="07A4FB21" w14:textId="77777777" w:rsidR="00327BFA" w:rsidRPr="00327BFA" w:rsidRDefault="00327BFA" w:rsidP="00327BFA">
      <w:pPr>
        <w:pStyle w:val="PlainText"/>
        <w:rPr>
          <w:ins w:id="69" w:author="Alex Galis" w:date="2017-05-15T15:25:00Z"/>
          <w:rFonts w:ascii="Courier New" w:hAnsi="Courier New" w:cs="Courier New"/>
        </w:rPr>
      </w:pPr>
      <w:ins w:id="70" w:author="Alex Galis" w:date="2017-05-15T15:25:00Z">
        <w:r w:rsidRPr="00327BFA">
          <w:rPr>
            <w:rFonts w:ascii="Courier New" w:hAnsi="Courier New" w:cs="Courier New"/>
          </w:rPr>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ins>
    </w:p>
    <w:p w14:paraId="5CE09262" w14:textId="77777777" w:rsidR="00327BFA" w:rsidRDefault="00327BFA" w:rsidP="00327BFA">
      <w:pPr>
        <w:pStyle w:val="PlainText"/>
        <w:rPr>
          <w:ins w:id="71" w:author="Alex Galis" w:date="2017-05-15T15:26:00Z"/>
          <w:rFonts w:ascii="Courier New" w:hAnsi="Courier New" w:cs="Courier New"/>
        </w:rPr>
      </w:pPr>
    </w:p>
    <w:p w14:paraId="5F42C5C7" w14:textId="77777777" w:rsidR="00327BFA" w:rsidRPr="00327BFA" w:rsidRDefault="00327BFA" w:rsidP="00327BFA">
      <w:pPr>
        <w:pStyle w:val="PlainText"/>
        <w:rPr>
          <w:ins w:id="72" w:author="Alex Galis" w:date="2017-05-15T15:25:00Z"/>
          <w:rFonts w:ascii="Courier New" w:hAnsi="Courier New" w:cs="Courier New"/>
        </w:rPr>
      </w:pPr>
      <w:ins w:id="73" w:author="Alex Galis" w:date="2017-05-15T15:25:00Z">
        <w:r w:rsidRPr="00327BFA">
          <w:rPr>
            <w:rFonts w:ascii="Courier New" w:hAnsi="Courier New" w:cs="Courier New"/>
          </w:rPr>
          <w:t>Application Plane (AP) - The collection of applications and services that program network behavior.</w:t>
        </w:r>
      </w:ins>
    </w:p>
    <w:p w14:paraId="2E5CADD1" w14:textId="77777777" w:rsidR="00327BFA" w:rsidRDefault="00327BFA" w:rsidP="00327BFA">
      <w:pPr>
        <w:pStyle w:val="PlainText"/>
        <w:rPr>
          <w:ins w:id="74" w:author="Alex Galis" w:date="2017-05-15T15:27:00Z"/>
          <w:rFonts w:ascii="Courier New" w:hAnsi="Courier New" w:cs="Courier New"/>
        </w:rPr>
      </w:pPr>
    </w:p>
    <w:p w14:paraId="1FAA4441" w14:textId="77777777" w:rsidR="00327BFA" w:rsidRPr="00327BFA" w:rsidRDefault="00327BFA" w:rsidP="00327BFA">
      <w:pPr>
        <w:pStyle w:val="PlainText"/>
        <w:rPr>
          <w:ins w:id="75" w:author="Alex Galis" w:date="2017-05-15T15:25:00Z"/>
          <w:rFonts w:ascii="Courier New" w:hAnsi="Courier New" w:cs="Courier New"/>
        </w:rPr>
      </w:pPr>
      <w:ins w:id="76" w:author="Alex Galis" w:date="2017-05-15T15:25:00Z">
        <w:r w:rsidRPr="00327BFA">
          <w:rPr>
            <w:rFonts w:ascii="Courier New" w:hAnsi="Courier New" w:cs="Courier New"/>
          </w:rPr>
          <w:t>III. Network Resource Terms</w:t>
        </w:r>
      </w:ins>
    </w:p>
    <w:p w14:paraId="620926BC" w14:textId="77777777" w:rsidR="00327BFA" w:rsidRPr="00327BFA" w:rsidRDefault="00327BFA" w:rsidP="00327BFA">
      <w:pPr>
        <w:pStyle w:val="PlainText"/>
        <w:rPr>
          <w:ins w:id="77" w:author="Alex Galis" w:date="2017-05-15T15:25:00Z"/>
          <w:rFonts w:ascii="Courier New" w:hAnsi="Courier New" w:cs="Courier New"/>
        </w:rPr>
      </w:pPr>
    </w:p>
    <w:p w14:paraId="141FF22F" w14:textId="77777777" w:rsidR="00327BFA" w:rsidRPr="00327BFA" w:rsidRDefault="00327BFA" w:rsidP="00327BFA">
      <w:pPr>
        <w:pStyle w:val="PlainText"/>
        <w:rPr>
          <w:ins w:id="78" w:author="Alex Galis" w:date="2017-05-15T15:25:00Z"/>
          <w:rFonts w:ascii="Courier New" w:hAnsi="Courier New" w:cs="Courier New"/>
        </w:rPr>
      </w:pPr>
      <w:ins w:id="79" w:author="Alex Galis" w:date="2017-05-15T15:25:00Z">
        <w:r w:rsidRPr="00327BFA">
          <w:rPr>
            <w:rFonts w:ascii="Courier New" w:hAnsi="Courier New" w:cs="Courier New"/>
          </w:rPr>
          <w:t>Resource - A physical or virtual (network, compute, storage) component available within a system.  Resources can be very simple or fine-grained (e.g., a port or a queue) or complex, comprised of multiple resources (e.g., a network device).</w:t>
        </w:r>
      </w:ins>
    </w:p>
    <w:p w14:paraId="3484FA33" w14:textId="77777777" w:rsidR="00327BFA" w:rsidRDefault="00327BFA" w:rsidP="00327BFA">
      <w:pPr>
        <w:pStyle w:val="PlainText"/>
        <w:rPr>
          <w:ins w:id="80" w:author="Alex Galis" w:date="2017-05-15T15:27:00Z"/>
          <w:rFonts w:ascii="Courier New" w:hAnsi="Courier New" w:cs="Courier New"/>
        </w:rPr>
      </w:pPr>
    </w:p>
    <w:p w14:paraId="289AC087" w14:textId="77777777" w:rsidR="00327BFA" w:rsidRPr="00327BFA" w:rsidRDefault="00327BFA" w:rsidP="00327BFA">
      <w:pPr>
        <w:pStyle w:val="PlainText"/>
        <w:rPr>
          <w:ins w:id="81" w:author="Alex Galis" w:date="2017-05-15T15:25:00Z"/>
          <w:rFonts w:ascii="Courier New" w:hAnsi="Courier New" w:cs="Courier New"/>
        </w:rPr>
      </w:pPr>
      <w:ins w:id="82" w:author="Alex Galis" w:date="2017-05-15T15:25:00Z">
        <w:r w:rsidRPr="00327BFA">
          <w:rPr>
            <w:rFonts w:ascii="Courier New" w:hAnsi="Courier New" w:cs="Courier New"/>
          </w:rPr>
          <w:t>Logical Resource - An independently manageable partition of a physical resource, which inherits the same characteristics as the physical resource and whose capability is bound to the capability of the physical resource.</w:t>
        </w:r>
      </w:ins>
    </w:p>
    <w:p w14:paraId="6C7F571C" w14:textId="77777777" w:rsidR="00327BFA" w:rsidRDefault="00327BFA" w:rsidP="00327BFA">
      <w:pPr>
        <w:pStyle w:val="PlainText"/>
        <w:rPr>
          <w:ins w:id="83" w:author="Alex Galis" w:date="2017-05-15T15:27:00Z"/>
          <w:rFonts w:ascii="Courier New" w:hAnsi="Courier New" w:cs="Courier New"/>
        </w:rPr>
      </w:pPr>
    </w:p>
    <w:p w14:paraId="53D8D182" w14:textId="77777777" w:rsidR="00327BFA" w:rsidRPr="00327BFA" w:rsidRDefault="00327BFA" w:rsidP="00327BFA">
      <w:pPr>
        <w:pStyle w:val="PlainText"/>
        <w:rPr>
          <w:ins w:id="84" w:author="Alex Galis" w:date="2017-05-15T15:25:00Z"/>
          <w:rFonts w:ascii="Courier New" w:hAnsi="Courier New" w:cs="Courier New"/>
        </w:rPr>
      </w:pPr>
      <w:ins w:id="85" w:author="Alex Galis" w:date="2017-05-15T15:25:00Z">
        <w:r w:rsidRPr="00327BFA">
          <w:rPr>
            <w:rFonts w:ascii="Courier New" w:hAnsi="Courier New" w:cs="Courier New"/>
          </w:rPr>
          <w:t>Virtual Resource - An abstraction of a physical or logical resource, which may have different characteristics from that resource, and whose capability may not be bound to the capability of that resource.</w:t>
        </w:r>
      </w:ins>
    </w:p>
    <w:p w14:paraId="6C3DAC2E" w14:textId="77777777" w:rsidR="00327BFA" w:rsidRDefault="00327BFA" w:rsidP="00327BFA">
      <w:pPr>
        <w:pStyle w:val="PlainText"/>
        <w:rPr>
          <w:ins w:id="86" w:author="Alex Galis" w:date="2017-05-15T15:27:00Z"/>
          <w:rFonts w:ascii="Courier New" w:hAnsi="Courier New" w:cs="Courier New"/>
        </w:rPr>
      </w:pPr>
    </w:p>
    <w:p w14:paraId="3FEA5998" w14:textId="77777777" w:rsidR="00327BFA" w:rsidRPr="00327BFA" w:rsidRDefault="00327BFA" w:rsidP="00327BFA">
      <w:pPr>
        <w:pStyle w:val="PlainText"/>
        <w:rPr>
          <w:ins w:id="87" w:author="Alex Galis" w:date="2017-05-15T15:25:00Z"/>
          <w:rFonts w:ascii="Courier New" w:hAnsi="Courier New" w:cs="Courier New"/>
        </w:rPr>
      </w:pPr>
      <w:ins w:id="88" w:author="Alex Galis" w:date="2017-05-15T15:25:00Z">
        <w:r w:rsidRPr="00327BFA">
          <w:rPr>
            <w:rFonts w:ascii="Courier New" w:hAnsi="Courier New" w:cs="Courier New"/>
          </w:rPr>
          <w:t>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dedicated hardware or as a virtualized software functions. Data, Control, Management, Orchestration planes functions are Network Functions.</w:t>
        </w:r>
      </w:ins>
    </w:p>
    <w:p w14:paraId="150346D7" w14:textId="77777777" w:rsidR="00327BFA" w:rsidRDefault="00327BFA" w:rsidP="00327BFA">
      <w:pPr>
        <w:pStyle w:val="PlainText"/>
        <w:rPr>
          <w:ins w:id="89" w:author="Alex Galis" w:date="2017-05-15T15:27:00Z"/>
          <w:rFonts w:ascii="Courier New" w:hAnsi="Courier New" w:cs="Courier New"/>
        </w:rPr>
      </w:pPr>
    </w:p>
    <w:p w14:paraId="1C7BEF3E" w14:textId="77777777" w:rsidR="00327BFA" w:rsidRPr="00327BFA" w:rsidRDefault="00327BFA" w:rsidP="00327BFA">
      <w:pPr>
        <w:pStyle w:val="PlainText"/>
        <w:rPr>
          <w:ins w:id="90" w:author="Alex Galis" w:date="2017-05-15T15:25:00Z"/>
          <w:rFonts w:ascii="Courier New" w:hAnsi="Courier New" w:cs="Courier New"/>
        </w:rPr>
      </w:pPr>
      <w:ins w:id="91" w:author="Alex Galis" w:date="2017-05-15T15:25:00Z">
        <w:r w:rsidRPr="00327BFA">
          <w:rPr>
            <w:rFonts w:ascii="Courier New" w:hAnsi="Courier New" w:cs="Courier New"/>
          </w:rPr>
          <w:t>Virtual Network Function (NFV)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ins>
    </w:p>
    <w:p w14:paraId="39C16FC3" w14:textId="77777777" w:rsidR="00327BFA" w:rsidRDefault="00327BFA" w:rsidP="00327BFA">
      <w:pPr>
        <w:pStyle w:val="PlainText"/>
        <w:rPr>
          <w:ins w:id="92" w:author="Alex Galis" w:date="2017-05-15T15:27:00Z"/>
          <w:rFonts w:ascii="Courier New" w:hAnsi="Courier New" w:cs="Courier New"/>
        </w:rPr>
      </w:pPr>
    </w:p>
    <w:p w14:paraId="5995DAE3" w14:textId="77777777" w:rsidR="00327BFA" w:rsidRPr="00327BFA" w:rsidRDefault="00327BFA" w:rsidP="00327BFA">
      <w:pPr>
        <w:pStyle w:val="PlainText"/>
        <w:rPr>
          <w:ins w:id="93" w:author="Alex Galis" w:date="2017-05-15T15:25:00Z"/>
          <w:rFonts w:ascii="Courier New" w:hAnsi="Courier New" w:cs="Courier New"/>
        </w:rPr>
      </w:pPr>
      <w:ins w:id="94" w:author="Alex Galis" w:date="2017-05-15T15:25:00Z">
        <w:r w:rsidRPr="00327BFA">
          <w:rPr>
            <w:rFonts w:ascii="Courier New" w:hAnsi="Courier New" w:cs="Courier New"/>
          </w:rPr>
          <w:t xml:space="preserve">Network Device (NE) - A component that performs one or more network operations related to packet manipulation and forwarding. This reference model makes no </w:t>
        </w:r>
        <w:r w:rsidRPr="00327BFA">
          <w:rPr>
            <w:rFonts w:ascii="Courier New" w:hAnsi="Courier New" w:cs="Courier New"/>
          </w:rPr>
          <w:lastRenderedPageBreak/>
          <w:t>distinction as to whether a network device is physical or virtual. A device can also be considered as a container for resources and can be a resource in itself.</w:t>
        </w:r>
      </w:ins>
    </w:p>
    <w:p w14:paraId="4CE95485" w14:textId="77777777" w:rsidR="00327BFA" w:rsidRDefault="00327BFA" w:rsidP="00327BFA">
      <w:pPr>
        <w:pStyle w:val="PlainText"/>
        <w:rPr>
          <w:ins w:id="95" w:author="Alex Galis" w:date="2017-05-15T15:27:00Z"/>
          <w:rFonts w:ascii="Courier New" w:hAnsi="Courier New" w:cs="Courier New"/>
        </w:rPr>
      </w:pPr>
    </w:p>
    <w:p w14:paraId="64FB2D99" w14:textId="77777777" w:rsidR="00327BFA" w:rsidRPr="00327BFA" w:rsidRDefault="00327BFA" w:rsidP="00327BFA">
      <w:pPr>
        <w:pStyle w:val="PlainText"/>
        <w:rPr>
          <w:ins w:id="96" w:author="Alex Galis" w:date="2017-05-15T15:25:00Z"/>
          <w:rFonts w:ascii="Courier New" w:hAnsi="Courier New" w:cs="Courier New"/>
        </w:rPr>
      </w:pPr>
      <w:ins w:id="97" w:author="Alex Galis" w:date="2017-05-15T15:25:00Z">
        <w:r w:rsidRPr="00327BFA">
          <w:rPr>
            <w:rFonts w:ascii="Courier New" w:hAnsi="Courier New" w:cs="Courier New"/>
          </w:rPr>
          <w:t>Network Element / Entity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ins>
    </w:p>
    <w:p w14:paraId="13113F72" w14:textId="77777777" w:rsidR="00327BFA" w:rsidRPr="00327BFA" w:rsidRDefault="00327BFA" w:rsidP="00327BFA">
      <w:pPr>
        <w:pStyle w:val="PlainText"/>
        <w:rPr>
          <w:ins w:id="98" w:author="Alex Galis" w:date="2017-05-15T15:25:00Z"/>
          <w:rFonts w:ascii="Courier New" w:hAnsi="Courier New" w:cs="Courier New"/>
        </w:rPr>
      </w:pPr>
    </w:p>
    <w:p w14:paraId="17BBAB5E" w14:textId="77777777" w:rsidR="00327BFA" w:rsidRPr="00327BFA" w:rsidRDefault="00327BFA" w:rsidP="00327BFA">
      <w:pPr>
        <w:pStyle w:val="PlainText"/>
        <w:rPr>
          <w:ins w:id="99" w:author="Alex Galis" w:date="2017-05-15T15:25:00Z"/>
          <w:rFonts w:ascii="Courier New" w:hAnsi="Courier New" w:cs="Courier New"/>
        </w:rPr>
      </w:pPr>
      <w:ins w:id="100" w:author="Alex Galis" w:date="2017-05-15T15:25:00Z">
        <w:r w:rsidRPr="00327BFA">
          <w:rPr>
            <w:rFonts w:ascii="Courier New" w:hAnsi="Courier New" w:cs="Courier New"/>
          </w:rPr>
          <w:t>2.2 Slicing Terms - Definition in this draft</w:t>
        </w:r>
      </w:ins>
    </w:p>
    <w:p w14:paraId="2E5C5380" w14:textId="77777777" w:rsidR="00327BFA" w:rsidRDefault="00327BFA" w:rsidP="00327BFA">
      <w:pPr>
        <w:pStyle w:val="PlainText"/>
        <w:rPr>
          <w:ins w:id="101" w:author="Alex Galis" w:date="2017-05-15T15:27:00Z"/>
          <w:rFonts w:ascii="Courier New" w:hAnsi="Courier New" w:cs="Courier New"/>
        </w:rPr>
      </w:pPr>
    </w:p>
    <w:p w14:paraId="15A9FC68" w14:textId="77777777" w:rsidR="00327BFA" w:rsidRPr="00327BFA" w:rsidRDefault="00327BFA" w:rsidP="00327BFA">
      <w:pPr>
        <w:pStyle w:val="PlainText"/>
        <w:rPr>
          <w:ins w:id="102" w:author="Alex Galis" w:date="2017-05-15T15:25:00Z"/>
          <w:rFonts w:ascii="Courier New" w:hAnsi="Courier New" w:cs="Courier New"/>
        </w:rPr>
      </w:pPr>
      <w:bookmarkStart w:id="103" w:name="_GoBack"/>
      <w:ins w:id="104" w:author="Alex Galis" w:date="2017-05-15T15:25:00Z">
        <w:r w:rsidRPr="00327BFA">
          <w:rPr>
            <w:rFonts w:ascii="Courier New" w:hAnsi="Courier New" w:cs="Courier New"/>
          </w:rPr>
          <w:t>Resource Slice - A grouping of physical or virtual (network, compute, storage) resources which. It inherits the characteristics of the resources which are also bound to the capability of the resource. A resource slice could be one of the component of Network Slice, however on its own does not represent fully a Network Slice.</w:t>
        </w:r>
      </w:ins>
    </w:p>
    <w:p w14:paraId="26FC1F88" w14:textId="77777777" w:rsidR="00327BFA" w:rsidRDefault="00327BFA" w:rsidP="00327BFA">
      <w:pPr>
        <w:pStyle w:val="PlainText"/>
        <w:rPr>
          <w:ins w:id="105" w:author="Alex Galis" w:date="2017-05-15T15:27:00Z"/>
          <w:rFonts w:ascii="Courier New" w:hAnsi="Courier New" w:cs="Courier New"/>
        </w:rPr>
      </w:pPr>
    </w:p>
    <w:p w14:paraId="3544F1A8" w14:textId="77777777" w:rsidR="00327BFA" w:rsidRPr="00327BFA" w:rsidRDefault="00327BFA" w:rsidP="00327BFA">
      <w:pPr>
        <w:pStyle w:val="PlainText"/>
        <w:rPr>
          <w:ins w:id="106" w:author="Alex Galis" w:date="2017-05-15T15:25:00Z"/>
          <w:rFonts w:ascii="Courier New" w:hAnsi="Courier New" w:cs="Courier New"/>
        </w:rPr>
      </w:pPr>
      <w:ins w:id="107" w:author="Alex Galis" w:date="2017-05-15T15:25:00Z">
        <w:r w:rsidRPr="00327BFA">
          <w:rPr>
            <w:rFonts w:ascii="Courier New" w:hAnsi="Courier New" w:cs="Courier New"/>
          </w:rPr>
          <w:t>Network slice - 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ins>
    </w:p>
    <w:p w14:paraId="30F785A3" w14:textId="77777777" w:rsidR="00327BFA" w:rsidRPr="00327BFA" w:rsidRDefault="00327BFA" w:rsidP="00327BFA">
      <w:pPr>
        <w:pStyle w:val="PlainText"/>
        <w:rPr>
          <w:ins w:id="108" w:author="Alex Galis" w:date="2017-05-15T15:25:00Z"/>
          <w:rFonts w:ascii="Courier New" w:hAnsi="Courier New" w:cs="Courier New"/>
        </w:rPr>
      </w:pPr>
      <w:ins w:id="109" w:author="Alex Galis" w:date="2017-05-15T15:25:00Z">
        <w:r w:rsidRPr="00327BFA">
          <w:rPr>
            <w:rFonts w:ascii="Courier New" w:hAnsi="Courier New" w:cs="Courier New"/>
          </w:rPr>
          <w:t xml:space="preserve">(1) The Service Instance component </w:t>
        </w:r>
      </w:ins>
    </w:p>
    <w:p w14:paraId="22CE7C42" w14:textId="77777777" w:rsidR="00327BFA" w:rsidRPr="00327BFA" w:rsidRDefault="00327BFA" w:rsidP="00327BFA">
      <w:pPr>
        <w:pStyle w:val="PlainText"/>
        <w:rPr>
          <w:ins w:id="110" w:author="Alex Galis" w:date="2017-05-15T15:25:00Z"/>
          <w:rFonts w:ascii="Courier New" w:hAnsi="Courier New" w:cs="Courier New"/>
        </w:rPr>
      </w:pPr>
      <w:ins w:id="111" w:author="Alex Galis" w:date="2017-05-15T15:25:00Z">
        <w:r w:rsidRPr="00327BFA">
          <w:rPr>
            <w:rFonts w:ascii="Courier New" w:hAnsi="Courier New" w:cs="Courier New"/>
          </w:rPr>
          <w:t>•</w:t>
        </w:r>
        <w:r w:rsidRPr="00327BFA">
          <w:rPr>
            <w:rFonts w:ascii="Courier New" w:hAnsi="Courier New" w:cs="Courier New"/>
          </w:rPr>
          <w:tab/>
          <w:t xml:space="preserve">Represents the end-user service or business services. </w:t>
        </w:r>
      </w:ins>
    </w:p>
    <w:p w14:paraId="6681B2BC" w14:textId="77777777" w:rsidR="00327BFA" w:rsidRPr="00327BFA" w:rsidRDefault="00327BFA" w:rsidP="00327BFA">
      <w:pPr>
        <w:pStyle w:val="PlainText"/>
        <w:rPr>
          <w:ins w:id="112" w:author="Alex Galis" w:date="2017-05-15T15:25:00Z"/>
          <w:rFonts w:ascii="Courier New" w:hAnsi="Courier New" w:cs="Courier New"/>
        </w:rPr>
      </w:pPr>
      <w:ins w:id="113" w:author="Alex Galis" w:date="2017-05-15T15:25:00Z">
        <w:r w:rsidRPr="00327BFA">
          <w:rPr>
            <w:rFonts w:ascii="Courier New" w:hAnsi="Courier New" w:cs="Courier New"/>
          </w:rPr>
          <w:t>•</w:t>
        </w:r>
        <w:r w:rsidRPr="00327BFA">
          <w:rPr>
            <w:rFonts w:ascii="Courier New" w:hAnsi="Courier New" w:cs="Courier New"/>
          </w:rPr>
          <w:tab/>
          <w:t xml:space="preserve">An instance of an end-user service or a business service that is realized within or by a NS.  </w:t>
        </w:r>
      </w:ins>
    </w:p>
    <w:p w14:paraId="18B2D06F" w14:textId="77777777" w:rsidR="00327BFA" w:rsidRPr="00327BFA" w:rsidRDefault="00327BFA" w:rsidP="00327BFA">
      <w:pPr>
        <w:pStyle w:val="PlainText"/>
        <w:rPr>
          <w:ins w:id="114" w:author="Alex Galis" w:date="2017-05-15T15:25:00Z"/>
          <w:rFonts w:ascii="Courier New" w:hAnsi="Courier New" w:cs="Courier New"/>
        </w:rPr>
      </w:pPr>
      <w:ins w:id="115" w:author="Alex Galis" w:date="2017-05-15T15:25:00Z">
        <w:r w:rsidRPr="00327BFA">
          <w:rPr>
            <w:rFonts w:ascii="Courier New" w:hAnsi="Courier New" w:cs="Courier New"/>
          </w:rPr>
          <w:t>•</w:t>
        </w:r>
        <w:r w:rsidRPr="00327BFA">
          <w:rPr>
            <w:rFonts w:ascii="Courier New" w:hAnsi="Courier New" w:cs="Courier New"/>
          </w:rPr>
          <w:tab/>
          <w:t>Would be provided by the network operator or by 3rd parties.</w:t>
        </w:r>
      </w:ins>
    </w:p>
    <w:p w14:paraId="1EF2E8A6" w14:textId="77777777" w:rsidR="00327BFA" w:rsidRPr="00327BFA" w:rsidRDefault="00327BFA" w:rsidP="00327BFA">
      <w:pPr>
        <w:pStyle w:val="PlainText"/>
        <w:rPr>
          <w:ins w:id="116" w:author="Alex Galis" w:date="2017-05-15T15:25:00Z"/>
          <w:rFonts w:ascii="Courier New" w:hAnsi="Courier New" w:cs="Courier New"/>
        </w:rPr>
      </w:pPr>
      <w:ins w:id="117" w:author="Alex Galis" w:date="2017-05-15T15:25:00Z">
        <w:r w:rsidRPr="00327BFA">
          <w:rPr>
            <w:rFonts w:ascii="Courier New" w:hAnsi="Courier New" w:cs="Courier New"/>
          </w:rPr>
          <w:t xml:space="preserve"> (2) A Network Slice Instance component </w:t>
        </w:r>
      </w:ins>
    </w:p>
    <w:p w14:paraId="67D3F63A" w14:textId="77777777" w:rsidR="00327BFA" w:rsidRPr="00327BFA" w:rsidRDefault="00327BFA" w:rsidP="00327BFA">
      <w:pPr>
        <w:pStyle w:val="PlainText"/>
        <w:rPr>
          <w:ins w:id="118" w:author="Alex Galis" w:date="2017-05-15T15:25:00Z"/>
          <w:rFonts w:ascii="Courier New" w:hAnsi="Courier New" w:cs="Courier New"/>
        </w:rPr>
      </w:pPr>
      <w:ins w:id="119" w:author="Alex Galis" w:date="2017-05-15T15:25:00Z">
        <w:r w:rsidRPr="00327BFA">
          <w:rPr>
            <w:rFonts w:ascii="Courier New" w:hAnsi="Courier New" w:cs="Courier New"/>
          </w:rPr>
          <w:t>•</w:t>
        </w:r>
        <w:r w:rsidRPr="00327BFA">
          <w:rPr>
            <w:rFonts w:ascii="Courier New" w:hAnsi="Courier New" w:cs="Courier New"/>
          </w:rPr>
          <w:tab/>
          <w:t>Represented by a set of network functions, virtual network functions and resources at a given time</w:t>
        </w:r>
      </w:ins>
    </w:p>
    <w:p w14:paraId="499A0BAD" w14:textId="77777777" w:rsidR="00327BFA" w:rsidRPr="00327BFA" w:rsidRDefault="00327BFA" w:rsidP="00327BFA">
      <w:pPr>
        <w:pStyle w:val="PlainText"/>
        <w:rPr>
          <w:ins w:id="120" w:author="Alex Galis" w:date="2017-05-15T15:25:00Z"/>
          <w:rFonts w:ascii="Courier New" w:hAnsi="Courier New" w:cs="Courier New"/>
        </w:rPr>
      </w:pPr>
      <w:ins w:id="121" w:author="Alex Galis" w:date="2017-05-15T15:25:00Z">
        <w:r w:rsidRPr="00327BFA">
          <w:rPr>
            <w:rFonts w:ascii="Courier New" w:hAnsi="Courier New" w:cs="Courier New"/>
          </w:rPr>
          <w:t>•</w:t>
        </w:r>
        <w:r w:rsidRPr="00327BFA">
          <w:rPr>
            <w:rFonts w:ascii="Courier New" w:hAnsi="Courier New" w:cs="Courier New"/>
          </w:rPr>
          <w:tab/>
          <w:t xml:space="preserve">Forms a complete instantiated logical network to meet certain network characteristics required by the Service Instance(s).  </w:t>
        </w:r>
      </w:ins>
    </w:p>
    <w:p w14:paraId="35BEC84F" w14:textId="77777777" w:rsidR="00327BFA" w:rsidRPr="00327BFA" w:rsidRDefault="00327BFA" w:rsidP="00327BFA">
      <w:pPr>
        <w:pStyle w:val="PlainText"/>
        <w:rPr>
          <w:ins w:id="122" w:author="Alex Galis" w:date="2017-05-15T15:25:00Z"/>
          <w:rFonts w:ascii="Courier New" w:hAnsi="Courier New" w:cs="Courier New"/>
        </w:rPr>
      </w:pPr>
      <w:ins w:id="123" w:author="Alex Galis" w:date="2017-05-15T15:25:00Z">
        <w:r w:rsidRPr="00327BFA">
          <w:rPr>
            <w:rFonts w:ascii="Courier New" w:hAnsi="Courier New" w:cs="Courier New"/>
          </w:rPr>
          <w:t>•</w:t>
        </w:r>
        <w:r w:rsidRPr="00327BFA">
          <w:rPr>
            <w:rFonts w:ascii="Courier New" w:hAnsi="Courier New" w:cs="Courier New"/>
          </w:rPr>
          <w:tab/>
          <w:t xml:space="preserve">Provides network characteristics which are required by a Service Instance. </w:t>
        </w:r>
      </w:ins>
    </w:p>
    <w:p w14:paraId="73175E15" w14:textId="77777777" w:rsidR="00327BFA" w:rsidRPr="00327BFA" w:rsidRDefault="00327BFA" w:rsidP="00327BFA">
      <w:pPr>
        <w:pStyle w:val="PlainText"/>
        <w:rPr>
          <w:ins w:id="124" w:author="Alex Galis" w:date="2017-05-15T15:25:00Z"/>
          <w:rFonts w:ascii="Courier New" w:hAnsi="Courier New" w:cs="Courier New"/>
        </w:rPr>
      </w:pPr>
      <w:ins w:id="125" w:author="Alex Galis" w:date="2017-05-15T15:25:00Z">
        <w:r w:rsidRPr="00327BFA">
          <w:rPr>
            <w:rFonts w:ascii="Courier New" w:hAnsi="Courier New" w:cs="Courier New"/>
          </w:rPr>
          <w:t>•</w:t>
        </w:r>
        <w:r w:rsidRPr="00327BFA">
          <w:rPr>
            <w:rFonts w:ascii="Courier New" w:hAnsi="Courier New" w:cs="Courier New"/>
          </w:rPr>
          <w:tab/>
          <w:t>May also be shared across multiple Service Instances</w:t>
        </w:r>
      </w:ins>
    </w:p>
    <w:p w14:paraId="62812E3C" w14:textId="77777777" w:rsidR="00327BFA" w:rsidRPr="00327BFA" w:rsidRDefault="00327BFA" w:rsidP="00327BFA">
      <w:pPr>
        <w:pStyle w:val="PlainText"/>
        <w:rPr>
          <w:ins w:id="126" w:author="Alex Galis" w:date="2017-05-15T15:25:00Z"/>
          <w:rFonts w:ascii="Courier New" w:hAnsi="Courier New" w:cs="Courier New"/>
        </w:rPr>
      </w:pPr>
      <w:ins w:id="127" w:author="Alex Galis" w:date="2017-05-15T15:25:00Z">
        <w:r w:rsidRPr="00327BFA">
          <w:rPr>
            <w:rFonts w:ascii="Courier New" w:hAnsi="Courier New" w:cs="Courier New"/>
          </w:rPr>
          <w:t xml:space="preserve"> (3) Resources component – it includes: Physical, Logical &amp; Virtual resources</w:t>
        </w:r>
      </w:ins>
    </w:p>
    <w:p w14:paraId="10D78F23" w14:textId="77777777" w:rsidR="00327BFA" w:rsidRPr="00327BFA" w:rsidRDefault="00327BFA" w:rsidP="00327BFA">
      <w:pPr>
        <w:pStyle w:val="PlainText"/>
        <w:rPr>
          <w:ins w:id="128" w:author="Alex Galis" w:date="2017-05-15T15:25:00Z"/>
          <w:rFonts w:ascii="Courier New" w:hAnsi="Courier New" w:cs="Courier New"/>
        </w:rPr>
      </w:pPr>
      <w:ins w:id="129" w:author="Alex Galis" w:date="2017-05-15T15:25:00Z">
        <w:r w:rsidRPr="00327BFA">
          <w:rPr>
            <w:rFonts w:ascii="Courier New" w:hAnsi="Courier New" w:cs="Courier New"/>
          </w:rPr>
          <w:t>•</w:t>
        </w:r>
        <w:r w:rsidRPr="00327BFA">
          <w:rPr>
            <w:rFonts w:ascii="Courier New" w:hAnsi="Courier New" w:cs="Courier New"/>
          </w:rP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ins>
    </w:p>
    <w:p w14:paraId="389AF54D" w14:textId="77777777" w:rsidR="00327BFA" w:rsidRPr="00327BFA" w:rsidRDefault="00327BFA" w:rsidP="00327BFA">
      <w:pPr>
        <w:pStyle w:val="PlainText"/>
        <w:rPr>
          <w:ins w:id="130" w:author="Alex Galis" w:date="2017-05-15T15:25:00Z"/>
          <w:rFonts w:ascii="Courier New" w:hAnsi="Courier New" w:cs="Courier New"/>
        </w:rPr>
      </w:pPr>
      <w:ins w:id="131" w:author="Alex Galis" w:date="2017-05-15T15:25:00Z">
        <w:r w:rsidRPr="00327BFA">
          <w:rPr>
            <w:rFonts w:ascii="Courier New" w:hAnsi="Courier New" w:cs="Courier New"/>
          </w:rPr>
          <w:t>•</w:t>
        </w:r>
        <w:r w:rsidRPr="00327BFA">
          <w:rPr>
            <w:rFonts w:ascii="Courier New" w:hAnsi="Courier New" w:cs="Courier New"/>
          </w:rPr>
          <w:tab/>
          <w:t>Virtual resources - An abstraction of a physical or logical resource, which may have different characteristics from that resource, and whose capability may not be bound to the capability of that resource.</w:t>
        </w:r>
      </w:ins>
    </w:p>
    <w:p w14:paraId="2BC15EAB" w14:textId="77777777" w:rsidR="00327BFA" w:rsidRPr="00327BFA" w:rsidRDefault="00327BFA" w:rsidP="00327BFA">
      <w:pPr>
        <w:pStyle w:val="PlainText"/>
        <w:rPr>
          <w:ins w:id="132" w:author="Alex Galis" w:date="2017-05-15T15:25:00Z"/>
          <w:rFonts w:ascii="Courier New" w:hAnsi="Courier New" w:cs="Courier New"/>
        </w:rPr>
      </w:pPr>
      <w:ins w:id="133" w:author="Alex Galis" w:date="2017-05-15T15:25:00Z">
        <w:r w:rsidRPr="00327BFA">
          <w:rPr>
            <w:rFonts w:ascii="Courier New" w:hAnsi="Courier New" w:cs="Courier New"/>
          </w:rPr>
          <w:t xml:space="preserve"> (4) Slice Element Manager (SEM) and Capability exposure component</w:t>
        </w:r>
      </w:ins>
    </w:p>
    <w:p w14:paraId="34599BD7" w14:textId="77777777" w:rsidR="00327BFA" w:rsidRPr="00327BFA" w:rsidRDefault="00327BFA" w:rsidP="00327BFA">
      <w:pPr>
        <w:pStyle w:val="PlainText"/>
        <w:rPr>
          <w:ins w:id="134" w:author="Alex Galis" w:date="2017-05-15T15:25:00Z"/>
          <w:rFonts w:ascii="Courier New" w:hAnsi="Courier New" w:cs="Courier New"/>
        </w:rPr>
      </w:pPr>
      <w:ins w:id="135" w:author="Alex Galis" w:date="2017-05-15T15:25:00Z">
        <w:r w:rsidRPr="00327BFA">
          <w:rPr>
            <w:rFonts w:ascii="Courier New" w:hAnsi="Courier New" w:cs="Courier New"/>
          </w:rPr>
          <w:t>•</w:t>
        </w:r>
        <w:r w:rsidRPr="00327BFA">
          <w:rPr>
            <w:rFonts w:ascii="Courier New" w:hAnsi="Courier New" w:cs="Courier New"/>
          </w:rPr>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virtual resources of a slice. SEM also exchanges information of virtual resources with other slice element managers via a dedicated resource interface.</w:t>
        </w:r>
      </w:ins>
    </w:p>
    <w:p w14:paraId="6CBC5926" w14:textId="77777777" w:rsidR="00327BFA" w:rsidRPr="00327BFA" w:rsidRDefault="00327BFA" w:rsidP="00327BFA">
      <w:pPr>
        <w:pStyle w:val="PlainText"/>
        <w:rPr>
          <w:ins w:id="136" w:author="Alex Galis" w:date="2017-05-15T15:25:00Z"/>
          <w:rFonts w:ascii="Courier New" w:hAnsi="Courier New" w:cs="Courier New"/>
        </w:rPr>
      </w:pPr>
      <w:ins w:id="137" w:author="Alex Galis" w:date="2017-05-15T15:25:00Z">
        <w:r w:rsidRPr="00327BFA">
          <w:rPr>
            <w:rFonts w:ascii="Courier New" w:hAnsi="Courier New" w:cs="Courier New"/>
          </w:rPr>
          <w:lastRenderedPageBreak/>
          <w:t>•</w:t>
        </w:r>
        <w:r w:rsidRPr="00327BFA">
          <w:rPr>
            <w:rFonts w:ascii="Courier New" w:hAnsi="Courier New" w:cs="Courier New"/>
          </w:rPr>
          <w:tab/>
          <w:t>Allow 3rd parties to access via APIs information regarding services provided by the slice (e.g. connectivity information, QoS, mobility, autonomicity, etc.)</w:t>
        </w:r>
      </w:ins>
    </w:p>
    <w:p w14:paraId="10B5030A" w14:textId="77777777" w:rsidR="00327BFA" w:rsidRPr="00327BFA" w:rsidRDefault="00327BFA" w:rsidP="00327BFA">
      <w:pPr>
        <w:pStyle w:val="PlainText"/>
        <w:rPr>
          <w:ins w:id="138" w:author="Alex Galis" w:date="2017-05-15T15:25:00Z"/>
          <w:rFonts w:ascii="Courier New" w:hAnsi="Courier New" w:cs="Courier New"/>
        </w:rPr>
      </w:pPr>
      <w:ins w:id="139" w:author="Alex Galis" w:date="2017-05-15T15:25:00Z">
        <w:r w:rsidRPr="00327BFA">
          <w:rPr>
            <w:rFonts w:ascii="Courier New" w:hAnsi="Courier New" w:cs="Courier New"/>
          </w:rPr>
          <w:t>•</w:t>
        </w:r>
        <w:r w:rsidRPr="00327BFA">
          <w:rPr>
            <w:rFonts w:ascii="Courier New" w:hAnsi="Courier New" w:cs="Courier New"/>
          </w:rPr>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ins>
    </w:p>
    <w:p w14:paraId="0B425068" w14:textId="77777777" w:rsidR="00327BFA" w:rsidRPr="00327BFA" w:rsidRDefault="00327BFA" w:rsidP="00327BFA">
      <w:pPr>
        <w:pStyle w:val="PlainText"/>
        <w:rPr>
          <w:ins w:id="140" w:author="Alex Galis" w:date="2017-05-15T15:25:00Z"/>
          <w:rFonts w:ascii="Courier New" w:hAnsi="Courier New" w:cs="Courier New"/>
        </w:rPr>
      </w:pPr>
      <w:ins w:id="141" w:author="Alex Galis" w:date="2017-05-15T15:25:00Z">
        <w:r w:rsidRPr="00327BFA">
          <w:rPr>
            <w:rFonts w:ascii="Courier New" w:hAnsi="Courier New" w:cs="Courier New"/>
          </w:rPr>
          <w:t>•</w:t>
        </w:r>
        <w:r w:rsidRPr="00327BFA">
          <w:rPr>
            <w:rFonts w:ascii="Courier New" w:hAnsi="Courier New" w:cs="Courier New"/>
          </w:rPr>
          <w:tab/>
          <w:t>It includes a description of the structure (and contained components) and configuration of the slice instance.</w:t>
        </w:r>
      </w:ins>
    </w:p>
    <w:p w14:paraId="31526991" w14:textId="77777777" w:rsidR="00327BFA" w:rsidRDefault="00327BFA" w:rsidP="00327BFA">
      <w:pPr>
        <w:pStyle w:val="PlainText"/>
        <w:rPr>
          <w:ins w:id="142" w:author="Alex Galis" w:date="2017-05-15T15:27:00Z"/>
          <w:rFonts w:ascii="Courier New" w:hAnsi="Courier New" w:cs="Courier New"/>
        </w:rPr>
      </w:pPr>
    </w:p>
    <w:p w14:paraId="0A135AFC" w14:textId="77777777" w:rsidR="00327BFA" w:rsidRPr="00327BFA" w:rsidRDefault="00327BFA" w:rsidP="00327BFA">
      <w:pPr>
        <w:pStyle w:val="PlainText"/>
        <w:rPr>
          <w:ins w:id="143" w:author="Alex Galis" w:date="2017-05-15T15:25:00Z"/>
          <w:rFonts w:ascii="Courier New" w:hAnsi="Courier New" w:cs="Courier New"/>
        </w:rPr>
      </w:pPr>
      <w:ins w:id="144" w:author="Alex Galis" w:date="2017-05-15T15:25:00Z">
        <w:r w:rsidRPr="00327BFA">
          <w:rPr>
            <w:rFonts w:ascii="Courier New" w:hAnsi="Courier New" w:cs="Courier New"/>
          </w:rPr>
          <w:t>Network slice template - A complete description of the structure, configuration and the plans/work flows for how to instantiate and control the Network Slice Instance during its life cycle.</w:t>
        </w:r>
      </w:ins>
    </w:p>
    <w:p w14:paraId="41A8AC41" w14:textId="77777777" w:rsidR="00327BFA" w:rsidRDefault="00327BFA" w:rsidP="00327BFA">
      <w:pPr>
        <w:pStyle w:val="PlainText"/>
        <w:rPr>
          <w:ins w:id="145" w:author="Alex Galis" w:date="2017-05-15T15:27:00Z"/>
          <w:rFonts w:ascii="Courier New" w:hAnsi="Courier New" w:cs="Courier New"/>
        </w:rPr>
      </w:pPr>
    </w:p>
    <w:p w14:paraId="239627AD" w14:textId="77777777" w:rsidR="00327BFA" w:rsidRDefault="00327BFA" w:rsidP="00327BFA">
      <w:pPr>
        <w:pStyle w:val="PlainText"/>
        <w:rPr>
          <w:ins w:id="146" w:author="Alex Galis" w:date="2017-05-15T15:27:00Z"/>
          <w:rFonts w:ascii="Courier New" w:hAnsi="Courier New" w:cs="Courier New"/>
        </w:rPr>
      </w:pPr>
      <w:ins w:id="147" w:author="Alex Galis" w:date="2017-05-15T15:25:00Z">
        <w:r w:rsidRPr="00327BFA">
          <w:rPr>
            <w:rFonts w:ascii="Courier New" w:hAnsi="Courier New" w:cs="Courier New"/>
          </w:rPr>
          <w:t>Network Slice Instance - An activated network slice. It is created based on network template. A set of managed run-time network 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ins>
    </w:p>
    <w:p w14:paraId="7EE50583" w14:textId="77777777" w:rsidR="00327BFA" w:rsidRPr="00327BFA" w:rsidRDefault="00327BFA" w:rsidP="00327BFA">
      <w:pPr>
        <w:pStyle w:val="PlainText"/>
        <w:rPr>
          <w:ins w:id="148" w:author="Alex Galis" w:date="2017-05-15T15:25:00Z"/>
          <w:rFonts w:ascii="Courier New" w:hAnsi="Courier New" w:cs="Courier New"/>
        </w:rPr>
      </w:pPr>
    </w:p>
    <w:bookmarkEnd w:id="103"/>
    <w:p w14:paraId="3ADB727D" w14:textId="77777777" w:rsidR="00A24948" w:rsidRPr="00A96145" w:rsidRDefault="00A24948" w:rsidP="00A24948">
      <w:pPr>
        <w:pStyle w:val="PlainText"/>
        <w:rPr>
          <w:rFonts w:ascii="Courier New" w:hAnsi="Courier New" w:cs="Courier New"/>
        </w:rPr>
      </w:pPr>
    </w:p>
    <w:p w14:paraId="0FC3E6F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2.  Demand for Network Slicing</w:t>
      </w:r>
    </w:p>
    <w:p w14:paraId="6980B5D2" w14:textId="77777777" w:rsidR="00A24948" w:rsidRPr="00A96145" w:rsidRDefault="00A24948" w:rsidP="00A24948">
      <w:pPr>
        <w:pStyle w:val="PlainText"/>
        <w:rPr>
          <w:rFonts w:ascii="Courier New" w:hAnsi="Courier New" w:cs="Courier New"/>
        </w:rPr>
      </w:pPr>
    </w:p>
    <w:p w14:paraId="09CC318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expected that a diversity of new services will emerge in 5G</w:t>
      </w:r>
    </w:p>
    <w:p w14:paraId="7995B62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These services including smart home, industrial control,</w:t>
      </w:r>
    </w:p>
    <w:p w14:paraId="7F79DE6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remote healthcare, Vehicle-to-Everything (V2X) and etc. will</w:t>
      </w:r>
    </w:p>
    <w:p w14:paraId="015595A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eventually create an ecosystem of "Internet of Everything".  With</w:t>
      </w:r>
    </w:p>
    <w:p w14:paraId="4B5AA3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hundreds of billions of devices from different business sectors</w:t>
      </w:r>
    </w:p>
    <w:p w14:paraId="6F3B4C5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connected, the future network needs to meet the diversified Quality</w:t>
      </w:r>
    </w:p>
    <w:p w14:paraId="50EC3A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Experience (QoE) demands of different vertical industries.</w:t>
      </w:r>
    </w:p>
    <w:p w14:paraId="119620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Typical QoE requirements for the end users or the applications are</w:t>
      </w:r>
    </w:p>
    <w:p w14:paraId="477639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extremely low latency and high reliability, whilst the purchaser of</w:t>
      </w:r>
    </w:p>
    <w:p w14:paraId="1D8452A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slice is looking for short time-to-market and rapid deployment of</w:t>
      </w:r>
    </w:p>
    <w:p w14:paraId="786463C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service infrastructure needed to provide the technical</w:t>
      </w:r>
    </w:p>
    <w:p w14:paraId="3E55AF1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underpinning of their business.  Service providers' networks need to</w:t>
      </w:r>
    </w:p>
    <w:p w14:paraId="782A52A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continuously evolve to adapt to this change.  As a result, it is</w:t>
      </w:r>
    </w:p>
    <w:p w14:paraId="0AB0C57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believed that future networks should be able to provide services with</w:t>
      </w:r>
    </w:p>
    <w:p w14:paraId="3A93BA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guaranteed performances together with the existing best-effort</w:t>
      </w:r>
    </w:p>
    <w:p w14:paraId="5062AAE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In order to achieve this, it is preferred that dedicated</w:t>
      </w:r>
    </w:p>
    <w:p w14:paraId="744438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in the network could be used by different vertical industry</w:t>
      </w:r>
    </w:p>
    <w:p w14:paraId="7827A23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customers.  Network slicing is proposed as an end-to-end solution for</w:t>
      </w:r>
    </w:p>
    <w:p w14:paraId="2387011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purpose.</w:t>
      </w:r>
    </w:p>
    <w:p w14:paraId="0D423CA8" w14:textId="77777777" w:rsidR="00A24948" w:rsidRPr="00A96145" w:rsidRDefault="00A24948" w:rsidP="00A24948">
      <w:pPr>
        <w:pStyle w:val="PlainText"/>
        <w:rPr>
          <w:rFonts w:ascii="Courier New" w:hAnsi="Courier New" w:cs="Courier New"/>
        </w:rPr>
      </w:pPr>
    </w:p>
    <w:p w14:paraId="411DB65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2.1.  Guaranteed Service Performance</w:t>
      </w:r>
    </w:p>
    <w:p w14:paraId="2BE857F5" w14:textId="77777777" w:rsidR="00A24948" w:rsidRPr="00A96145" w:rsidRDefault="00A24948" w:rsidP="00A24948">
      <w:pPr>
        <w:pStyle w:val="PlainText"/>
        <w:rPr>
          <w:rFonts w:ascii="Courier New" w:hAnsi="Courier New" w:cs="Courier New"/>
        </w:rPr>
      </w:pPr>
    </w:p>
    <w:p w14:paraId="0B8328A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One of the most challenging requirements for future network is to</w:t>
      </w:r>
    </w:p>
    <w:p w14:paraId="41BA34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 guaranteed performance for varieties of new services whilst</w:t>
      </w:r>
    </w:p>
    <w:p w14:paraId="1F84A82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maintaining the economies of scale that accrue through resource</w:t>
      </w:r>
    </w:p>
    <w:p w14:paraId="3F345E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sharing.  It has been foreseen that the requirements of different</w:t>
      </w:r>
    </w:p>
    <w:p w14:paraId="570AD52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services would be diversified and complex.</w:t>
      </w:r>
    </w:p>
    <w:p w14:paraId="55A0EEFF" w14:textId="77777777" w:rsidR="00A24948" w:rsidRPr="00A96145" w:rsidRDefault="00A24948" w:rsidP="00A24948">
      <w:pPr>
        <w:pStyle w:val="PlainText"/>
        <w:rPr>
          <w:rFonts w:ascii="Courier New" w:hAnsi="Courier New" w:cs="Courier New"/>
        </w:rPr>
      </w:pPr>
    </w:p>
    <w:p w14:paraId="19FD89B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Taking augmented reality (AR) service as an example, it requires high</w:t>
      </w:r>
    </w:p>
    <w:p w14:paraId="2E9862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bandwidth to provide a local video feed to the augmenter, and high</w:t>
      </w:r>
    </w:p>
    <w:p w14:paraId="2704FD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quality augmented video back to the user.  At the same time, it also</w:t>
      </w:r>
    </w:p>
    <w:p w14:paraId="058FA4B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requires extremely low latency since the created reality and the</w:t>
      </w:r>
    </w:p>
    <w:p w14:paraId="72AE5B2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user's view must be synchronized to avoid reaction mismatch.  Another</w:t>
      </w:r>
    </w:p>
    <w:p w14:paraId="25EC48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 is the vehicular communications where the delay in traffic</w:t>
      </w:r>
    </w:p>
    <w:p w14:paraId="74B690E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control system may directly jeopardize the road safety.</w:t>
      </w:r>
    </w:p>
    <w:p w14:paraId="1AE0C6FB" w14:textId="77777777" w:rsidR="00A24948" w:rsidRPr="00A96145" w:rsidRDefault="00A24948" w:rsidP="00A24948">
      <w:pPr>
        <w:pStyle w:val="PlainText"/>
        <w:rPr>
          <w:rFonts w:ascii="Courier New" w:hAnsi="Courier New" w:cs="Courier New"/>
        </w:rPr>
      </w:pPr>
    </w:p>
    <w:p w14:paraId="3C3E4A5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can deal with these challenges by mapping the</w:t>
      </w:r>
    </w:p>
    <w:p w14:paraId="3CB716E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requirements to physically or logically dedicated</w:t>
      </w:r>
    </w:p>
    <w:p w14:paraId="56F60B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w:t>
      </w:r>
    </w:p>
    <w:p w14:paraId="38245C89" w14:textId="77777777" w:rsidR="00A24948" w:rsidRPr="00A96145" w:rsidRDefault="00A24948" w:rsidP="00A24948">
      <w:pPr>
        <w:pStyle w:val="PlainText"/>
        <w:rPr>
          <w:rFonts w:ascii="Courier New" w:hAnsi="Courier New" w:cs="Courier New"/>
        </w:rPr>
      </w:pPr>
    </w:p>
    <w:p w14:paraId="65FEB33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2.2.  Domain &amp; End-to-end Customization</w:t>
      </w:r>
    </w:p>
    <w:p w14:paraId="772ED8DD" w14:textId="77777777" w:rsidR="00A24948" w:rsidRPr="00A96145" w:rsidRDefault="00A24948" w:rsidP="00A24948">
      <w:pPr>
        <w:pStyle w:val="PlainText"/>
        <w:rPr>
          <w:rFonts w:ascii="Courier New" w:hAnsi="Courier New" w:cs="Courier New"/>
        </w:rPr>
      </w:pPr>
    </w:p>
    <w:p w14:paraId="5B428E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Customization is another significant feature of future services.</w:t>
      </w:r>
    </w:p>
    <w:p w14:paraId="236ED8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Many vertical industries are expected to offer customization</w:t>
      </w:r>
    </w:p>
    <w:p w14:paraId="6E6EAD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capabilities as a service to both internal manufacturing processes</w:t>
      </w:r>
    </w:p>
    <w:p w14:paraId="26F149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specific end users.  Meanwhile, these customized services need to</w:t>
      </w:r>
    </w:p>
    <w:p w14:paraId="1193F66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 deployed with short time-to-market.  The network needs to adapt to</w:t>
      </w:r>
    </w:p>
    <w:p w14:paraId="746021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challenge since customers may frequently adjust and refine their</w:t>
      </w:r>
    </w:p>
    <w:p w14:paraId="26F2677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customization requirements.</w:t>
      </w:r>
    </w:p>
    <w:p w14:paraId="3C7942F0" w14:textId="77777777" w:rsidR="00A24948" w:rsidRPr="00A96145" w:rsidRDefault="00A24948" w:rsidP="00A24948">
      <w:pPr>
        <w:pStyle w:val="PlainText"/>
        <w:rPr>
          <w:rFonts w:ascii="Courier New" w:hAnsi="Courier New" w:cs="Courier New"/>
        </w:rPr>
      </w:pPr>
    </w:p>
    <w:p w14:paraId="1309B5D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There is ongoing work such as network orchestration, software defined</w:t>
      </w:r>
    </w:p>
    <w:p w14:paraId="769121D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networks and network function virtualization that aims to address</w:t>
      </w:r>
    </w:p>
    <w:p w14:paraId="38CB115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problem.  In principle, these new technologies share a common</w:t>
      </w:r>
    </w:p>
    <w:p w14:paraId="6164018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request for the network to provide the ability to provide agile</w:t>
      </w:r>
    </w:p>
    <w:p w14:paraId="549A8AB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 allocation.  &lt;!--</w:t>
      </w:r>
    </w:p>
    <w:p w14:paraId="47C8EBBE" w14:textId="77777777" w:rsidR="00A24948" w:rsidRPr="00A96145" w:rsidRDefault="00A24948" w:rsidP="00A24948">
      <w:pPr>
        <w:pStyle w:val="PlainText"/>
        <w:rPr>
          <w:rFonts w:ascii="Courier New" w:hAnsi="Courier New" w:cs="Courier New"/>
        </w:rPr>
      </w:pPr>
    </w:p>
    <w:p w14:paraId="0208C0A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2.3.  Network Slicing as a Service</w:t>
      </w:r>
    </w:p>
    <w:p w14:paraId="24D2837B" w14:textId="77777777" w:rsidR="00A24948" w:rsidRPr="00A96145" w:rsidRDefault="00A24948" w:rsidP="00A24948">
      <w:pPr>
        <w:pStyle w:val="PlainText"/>
        <w:rPr>
          <w:rFonts w:ascii="Courier New" w:hAnsi="Courier New" w:cs="Courier New"/>
        </w:rPr>
      </w:pPr>
    </w:p>
    <w:p w14:paraId="3B0AD8D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anticipated that the operation of 5G and future networks will</w:t>
      </w:r>
    </w:p>
    <w:p w14:paraId="2A2E2BD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involve new business models.  Given that the network is more</w:t>
      </w:r>
    </w:p>
    <w:p w14:paraId="4855A3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flexible, elastic, modularized and customized, the shared network</w:t>
      </w:r>
    </w:p>
    <w:p w14:paraId="185F63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infrastructure can be sliced and offered as a service to the</w:t>
      </w:r>
    </w:p>
    <w:p w14:paraId="1E7D03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customer.  For instance, dedicated, isolated, end-to-end network</w:t>
      </w:r>
    </w:p>
    <w:p w14:paraId="3CFC4FA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with a customized topology can be provided as a network</w:t>
      </w:r>
    </w:p>
    <w:p w14:paraId="36892A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 service to the tenant of this network slice.The tenants are</w:t>
      </w:r>
    </w:p>
    <w:p w14:paraId="473E2E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allowed to have a certain level of provisioning of their network</w:t>
      </w:r>
    </w:p>
    <w:p w14:paraId="3790E3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slices.  --&gt;</w:t>
      </w:r>
    </w:p>
    <w:p w14:paraId="4C6486BA" w14:textId="77777777" w:rsidR="00A24948" w:rsidRPr="00A96145" w:rsidRDefault="00A24948" w:rsidP="00A24948">
      <w:pPr>
        <w:pStyle w:val="PlainText"/>
        <w:rPr>
          <w:rFonts w:ascii="Courier New" w:hAnsi="Courier New" w:cs="Courier New"/>
        </w:rPr>
      </w:pPr>
    </w:p>
    <w:p w14:paraId="47916F3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  Network Slicing Architecture</w:t>
      </w:r>
    </w:p>
    <w:p w14:paraId="3163EB5E" w14:textId="77777777" w:rsidR="00A24948" w:rsidRPr="00A96145" w:rsidRDefault="00A24948" w:rsidP="00A24948">
      <w:pPr>
        <w:pStyle w:val="PlainText"/>
        <w:rPr>
          <w:rFonts w:ascii="Courier New" w:hAnsi="Courier New" w:cs="Courier New"/>
        </w:rPr>
      </w:pPr>
    </w:p>
    <w:p w14:paraId="614947F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section introduces the general system architecture of network</w:t>
      </w:r>
    </w:p>
    <w:p w14:paraId="5359DD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slicing.</w:t>
      </w:r>
    </w:p>
    <w:p w14:paraId="399C78CC" w14:textId="77777777" w:rsidR="00A24948" w:rsidRPr="00A96145" w:rsidRDefault="00A24948" w:rsidP="00A24948">
      <w:pPr>
        <w:pStyle w:val="PlainText"/>
        <w:rPr>
          <w:rFonts w:ascii="Courier New" w:hAnsi="Courier New" w:cs="Courier New"/>
        </w:rPr>
      </w:pPr>
    </w:p>
    <w:p w14:paraId="42D2FB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3.1.  Basic Concepts</w:t>
      </w:r>
    </w:p>
    <w:p w14:paraId="33068190" w14:textId="77777777" w:rsidR="00A24948" w:rsidRPr="00A96145" w:rsidRDefault="00A24948" w:rsidP="00A24948">
      <w:pPr>
        <w:pStyle w:val="PlainText"/>
        <w:rPr>
          <w:rFonts w:ascii="Courier New" w:hAnsi="Courier New" w:cs="Courier New"/>
        </w:rPr>
      </w:pPr>
    </w:p>
    <w:p w14:paraId="1BA550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is a collection of technologies that are used to</w:t>
      </w:r>
    </w:p>
    <w:p w14:paraId="2FFBC0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establish logically dedicated resources including but not limited to</w:t>
      </w:r>
    </w:p>
    <w:p w14:paraId="68123C6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connectivity, computing, storage, provisioning and specific network</w:t>
      </w:r>
    </w:p>
    <w:p w14:paraId="1EA3888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functions.  The logical resources are a part of the larger common</w:t>
      </w:r>
    </w:p>
    <w:p w14:paraId="02BA098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infrastructures that are shared among various network slice</w:t>
      </w:r>
    </w:p>
    <w:p w14:paraId="360C29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instances.  These dedicated resources can be customized to meet the</w:t>
      </w:r>
    </w:p>
    <w:p w14:paraId="0B8ED9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diversified requirements of different vertical industries.  The</w:t>
      </w:r>
    </w:p>
    <w:p w14:paraId="022B5F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following sections describe some basic concepts of network slicing.</w:t>
      </w:r>
    </w:p>
    <w:p w14:paraId="54FFC11B" w14:textId="77777777" w:rsidR="00A24948" w:rsidRPr="00A96145" w:rsidRDefault="00A24948" w:rsidP="00A24948">
      <w:pPr>
        <w:pStyle w:val="PlainText"/>
        <w:rPr>
          <w:rFonts w:ascii="Courier New" w:hAnsi="Courier New" w:cs="Courier New"/>
        </w:rPr>
      </w:pPr>
    </w:p>
    <w:p w14:paraId="72A0160E"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3.1.1.  Network Slicing Service Provider</w:t>
      </w:r>
    </w:p>
    <w:p w14:paraId="027B017D" w14:textId="77777777" w:rsidR="00A24948" w:rsidRPr="00A96145" w:rsidRDefault="00A24948" w:rsidP="00A24948">
      <w:pPr>
        <w:pStyle w:val="PlainText"/>
        <w:rPr>
          <w:rFonts w:ascii="Courier New" w:hAnsi="Courier New" w:cs="Courier New"/>
        </w:rPr>
      </w:pPr>
    </w:p>
    <w:p w14:paraId="43F4C9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slicing service provider, typically a telecommunication</w:t>
      </w:r>
    </w:p>
    <w:p w14:paraId="20D719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provider, is the owner of the network infrastructures from</w:t>
      </w:r>
    </w:p>
    <w:p w14:paraId="77056C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which network slices are created.  The network slicing service</w:t>
      </w:r>
    </w:p>
    <w:p w14:paraId="260EC0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provider takes the responsibilities of managing and orchestrating</w:t>
      </w:r>
    </w:p>
    <w:p w14:paraId="1EE9CB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corresponding resources that network slicing uses.</w:t>
      </w:r>
    </w:p>
    <w:p w14:paraId="0A270FA6" w14:textId="77777777" w:rsidR="00A24948" w:rsidRPr="00A96145" w:rsidRDefault="00A24948" w:rsidP="00A24948">
      <w:pPr>
        <w:pStyle w:val="PlainText"/>
        <w:rPr>
          <w:rFonts w:ascii="Courier New" w:hAnsi="Courier New" w:cs="Courier New"/>
        </w:rPr>
      </w:pPr>
    </w:p>
    <w:p w14:paraId="17900C0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3.1.2.  Network Slice Instance</w:t>
      </w:r>
    </w:p>
    <w:p w14:paraId="0C2A2F47" w14:textId="77777777" w:rsidR="00A24948" w:rsidRPr="00A96145" w:rsidRDefault="00A24948" w:rsidP="00A24948">
      <w:pPr>
        <w:pStyle w:val="PlainText"/>
        <w:rPr>
          <w:rFonts w:ascii="Courier New" w:hAnsi="Courier New" w:cs="Courier New"/>
        </w:rPr>
      </w:pPr>
    </w:p>
    <w:p w14:paraId="49647C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instance (NSI) is the end-to-end realization of</w:t>
      </w:r>
    </w:p>
    <w:p w14:paraId="2EFF8B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which consists of the combination of physically or</w:t>
      </w:r>
    </w:p>
    <w:p w14:paraId="1C9F33D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logically dedicated resources.  An NSI typically associates with</w:t>
      </w:r>
    </w:p>
    <w:p w14:paraId="229367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components from different network domains including core network,</w:t>
      </w:r>
    </w:p>
    <w:p w14:paraId="0BFABC9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transport network and access network.  It may also require cloud</w:t>
      </w:r>
    </w:p>
    <w:p w14:paraId="2D21BC6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from data centres.  Furthermore, end-user terminals may</w:t>
      </w:r>
    </w:p>
    <w:p w14:paraId="02469E0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also allocate dedicated resource to a specific NSI.</w:t>
      </w:r>
    </w:p>
    <w:p w14:paraId="6A2A4D9C" w14:textId="77777777" w:rsidR="00A24948" w:rsidRPr="00A96145" w:rsidRDefault="00A24948" w:rsidP="00A24948">
      <w:pPr>
        <w:pStyle w:val="PlainText"/>
        <w:rPr>
          <w:rFonts w:ascii="Courier New" w:hAnsi="Courier New" w:cs="Courier New"/>
        </w:rPr>
      </w:pPr>
    </w:p>
    <w:p w14:paraId="73F041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NSI is defined and created for specific service-oriented</w:t>
      </w:r>
    </w:p>
    <w:p w14:paraId="6305F9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requirements.  The logically dedicated resources allocated to NSIs</w:t>
      </w:r>
    </w:p>
    <w:p w14:paraId="774049F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be intrinsically isolated physical instances.  They may also</w:t>
      </w:r>
    </w:p>
    <w:p w14:paraId="786316C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 common physical infrastructures according to implementation</w:t>
      </w:r>
    </w:p>
    <w:p w14:paraId="0C6D75B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choices.</w:t>
      </w:r>
    </w:p>
    <w:p w14:paraId="5E4886A0" w14:textId="77777777" w:rsidR="00A24948" w:rsidRPr="00A96145" w:rsidRDefault="00A24948" w:rsidP="00A24948">
      <w:pPr>
        <w:pStyle w:val="PlainText"/>
        <w:rPr>
          <w:rFonts w:ascii="Courier New" w:hAnsi="Courier New" w:cs="Courier New"/>
        </w:rPr>
      </w:pPr>
    </w:p>
    <w:p w14:paraId="1F618FF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3.1.3.  Network Slice Type</w:t>
      </w:r>
    </w:p>
    <w:p w14:paraId="7CDD3A37" w14:textId="77777777" w:rsidR="00A24948" w:rsidRPr="00A96145" w:rsidRDefault="00A24948" w:rsidP="00A24948">
      <w:pPr>
        <w:pStyle w:val="PlainText"/>
        <w:rPr>
          <w:rFonts w:ascii="Courier New" w:hAnsi="Courier New" w:cs="Courier New"/>
        </w:rPr>
      </w:pPr>
    </w:p>
    <w:p w14:paraId="4E0F4C5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slices are categorized into different types according to the</w:t>
      </w:r>
    </w:p>
    <w:p w14:paraId="3BF1535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abstraction of characteristics of the services they facilitate.  The</w:t>
      </w:r>
    </w:p>
    <w:p w14:paraId="34171C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methodology used for defining network slice types may be different</w:t>
      </w:r>
    </w:p>
    <w:p w14:paraId="75A78A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the owners of network slicing infrastructure.  Some typical</w:t>
      </w:r>
    </w:p>
    <w:p w14:paraId="376CC6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examples of network slice types according to 5G implementation</w:t>
      </w:r>
    </w:p>
    <w:p w14:paraId="62FE604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include eMMB, mMTC and URLLC.  Network slice type may be used to map</w:t>
      </w:r>
    </w:p>
    <w:p w14:paraId="53C0C4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specific network resources, VPNs, QoS categories according to real</w:t>
      </w:r>
    </w:p>
    <w:p w14:paraId="2550CF2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implementation.  It is advised that mutual types should be defined</w:t>
      </w:r>
    </w:p>
    <w:p w14:paraId="282912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according to existing main-stream service implementation scenarios.</w:t>
      </w:r>
    </w:p>
    <w:p w14:paraId="4AAFA76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Extensions should be allowed for network slicing service provider to</w:t>
      </w:r>
    </w:p>
    <w:p w14:paraId="4FB50FC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make according to new requirements.</w:t>
      </w:r>
    </w:p>
    <w:p w14:paraId="702C03F6" w14:textId="77777777" w:rsidR="00A24948" w:rsidRPr="00A96145" w:rsidRDefault="00A24948" w:rsidP="00A24948">
      <w:pPr>
        <w:pStyle w:val="PlainText"/>
        <w:rPr>
          <w:rFonts w:ascii="Courier New" w:hAnsi="Courier New" w:cs="Courier New"/>
        </w:rPr>
      </w:pPr>
    </w:p>
    <w:p w14:paraId="63A0E20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3.1.4.  Network Slice Template</w:t>
      </w:r>
    </w:p>
    <w:p w14:paraId="2E0D56A8" w14:textId="77777777" w:rsidR="00A24948" w:rsidRPr="00A96145" w:rsidRDefault="00A24948" w:rsidP="00A24948">
      <w:pPr>
        <w:pStyle w:val="PlainText"/>
        <w:rPr>
          <w:rFonts w:ascii="Courier New" w:hAnsi="Courier New" w:cs="Courier New"/>
        </w:rPr>
      </w:pPr>
    </w:p>
    <w:p w14:paraId="50C232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template is an abstraction of the resource</w:t>
      </w:r>
    </w:p>
    <w:p w14:paraId="4518B05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 for a set of similar network slice instances.  Different</w:t>
      </w:r>
    </w:p>
    <w:p w14:paraId="5F32EB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templates are defined for individual network slice types.  These</w:t>
      </w:r>
    </w:p>
    <w:p w14:paraId="3F8B0A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templates are used to create certain network slice instances.</w:t>
      </w:r>
    </w:p>
    <w:p w14:paraId="5416245A" w14:textId="77777777" w:rsidR="00A24948" w:rsidRPr="00A96145" w:rsidRDefault="00A24948" w:rsidP="00A24948">
      <w:pPr>
        <w:pStyle w:val="PlainText"/>
        <w:rPr>
          <w:rFonts w:ascii="Courier New" w:hAnsi="Courier New" w:cs="Courier New"/>
        </w:rPr>
      </w:pPr>
    </w:p>
    <w:p w14:paraId="707D736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3.1.5.  Network Slice Tenant</w:t>
      </w:r>
    </w:p>
    <w:p w14:paraId="17C00C2F" w14:textId="77777777" w:rsidR="00A24948" w:rsidRPr="00A96145" w:rsidRDefault="00A24948" w:rsidP="00A24948">
      <w:pPr>
        <w:pStyle w:val="PlainText"/>
        <w:rPr>
          <w:rFonts w:ascii="Courier New" w:hAnsi="Courier New" w:cs="Courier New"/>
        </w:rPr>
      </w:pPr>
    </w:p>
    <w:p w14:paraId="3DA026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tenant is the user of specific NSIs, with which</w:t>
      </w:r>
    </w:p>
    <w:p w14:paraId="43F350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specific services can be provided to end customers.  Network slice</w:t>
      </w:r>
    </w:p>
    <w:p w14:paraId="6858AD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tenants can make requests of the creation of new network slice</w:t>
      </w:r>
    </w:p>
    <w:p w14:paraId="2CF508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instances.  Certain level of management capability should be exposed</w:t>
      </w:r>
    </w:p>
    <w:p w14:paraId="4F5F51D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network slice tenant from network slice service provider.</w:t>
      </w:r>
    </w:p>
    <w:p w14:paraId="16D3E693" w14:textId="77777777" w:rsidR="00A24948" w:rsidRDefault="00A24948" w:rsidP="00A24948">
      <w:pPr>
        <w:pStyle w:val="PlainText"/>
        <w:rPr>
          <w:ins w:id="149" w:author="Alex Galis" w:date="2017-05-15T15:37:00Z"/>
          <w:rFonts w:ascii="Courier New" w:hAnsi="Courier New" w:cs="Courier New"/>
        </w:rPr>
      </w:pPr>
    </w:p>
    <w:p w14:paraId="0DF447D0" w14:textId="4D6A5B75" w:rsidR="00B574E7" w:rsidRDefault="00B574E7" w:rsidP="00A24948">
      <w:pPr>
        <w:pStyle w:val="PlainText"/>
        <w:rPr>
          <w:ins w:id="150" w:author="Alex Galis" w:date="2017-05-15T15:39:00Z"/>
          <w:rFonts w:ascii="Courier New" w:hAnsi="Courier New" w:cs="Courier New"/>
          <w:color w:val="0000FF"/>
        </w:rPr>
      </w:pPr>
      <w:ins w:id="151" w:author="Alex Galis" w:date="2017-05-15T15:38:00Z">
        <w:r w:rsidRPr="00B574E7">
          <w:rPr>
            <w:rFonts w:ascii="Courier New" w:hAnsi="Courier New" w:cs="Courier New"/>
            <w:color w:val="0000FF"/>
            <w:rPrChange w:id="152" w:author="Alex Galis" w:date="2017-05-15T15:38:00Z">
              <w:rPr>
                <w:rFonts w:ascii="Courier New" w:hAnsi="Courier New" w:cs="Courier New"/>
              </w:rPr>
            </w:rPrChange>
          </w:rPr>
          <w:t>3.1.6 Inter-Network Slices Orchestration</w:t>
        </w:r>
      </w:ins>
    </w:p>
    <w:p w14:paraId="0443752B" w14:textId="77777777" w:rsidR="00B574E7" w:rsidRDefault="00B574E7" w:rsidP="00A24948">
      <w:pPr>
        <w:pStyle w:val="PlainText"/>
        <w:rPr>
          <w:ins w:id="153" w:author="Alex Galis" w:date="2017-05-15T15:39:00Z"/>
          <w:rFonts w:ascii="Courier New" w:hAnsi="Courier New" w:cs="Courier New"/>
          <w:color w:val="0000FF"/>
        </w:rPr>
      </w:pPr>
    </w:p>
    <w:p w14:paraId="5AD35F4B" w14:textId="77777777" w:rsidR="00B574E7" w:rsidRPr="00B574E7" w:rsidRDefault="00B574E7" w:rsidP="00B574E7">
      <w:pPr>
        <w:pStyle w:val="PlainText"/>
        <w:rPr>
          <w:ins w:id="154" w:author="Alex Galis" w:date="2017-05-15T15:39:00Z"/>
          <w:rFonts w:ascii="Courier New" w:hAnsi="Courier New" w:cs="Courier New"/>
          <w:color w:val="0000FF"/>
        </w:rPr>
      </w:pPr>
      <w:ins w:id="155" w:author="Alex Galis" w:date="2017-05-15T15:39:00Z">
        <w:r w:rsidRPr="00B574E7">
          <w:rPr>
            <w:rFonts w:ascii="Courier New" w:hAnsi="Courier New" w:cs="Courier New"/>
            <w:color w:val="0000FF"/>
          </w:rPr>
          <w:t>This section describes Inter-Network Slices Orchestration and its functionality. Orchestration refers to the system functions in a domain that</w:t>
        </w:r>
      </w:ins>
    </w:p>
    <w:p w14:paraId="79FBB7FA" w14:textId="007A7088" w:rsidR="00B574E7" w:rsidRPr="00B574E7" w:rsidRDefault="00B574E7" w:rsidP="00B574E7">
      <w:pPr>
        <w:pStyle w:val="PlainText"/>
        <w:numPr>
          <w:ilvl w:val="0"/>
          <w:numId w:val="1"/>
        </w:numPr>
        <w:rPr>
          <w:ins w:id="156" w:author="Alex Galis" w:date="2017-05-15T15:39:00Z"/>
          <w:rFonts w:ascii="Courier New" w:hAnsi="Courier New" w:cs="Courier New"/>
          <w:color w:val="0000FF"/>
        </w:rPr>
        <w:pPrChange w:id="157" w:author="Alex Galis" w:date="2017-05-15T15:39:00Z">
          <w:pPr>
            <w:pStyle w:val="PlainText"/>
          </w:pPr>
        </w:pPrChange>
      </w:pPr>
      <w:ins w:id="158" w:author="Alex Galis" w:date="2017-05-15T15:39:00Z">
        <w:r>
          <w:rPr>
            <w:rFonts w:ascii="Courier New" w:hAnsi="Courier New" w:cs="Courier New"/>
            <w:color w:val="0000FF"/>
          </w:rPr>
          <w:t>automate</w:t>
        </w:r>
        <w:r w:rsidRPr="00B574E7">
          <w:rPr>
            <w:rFonts w:ascii="Courier New" w:hAnsi="Courier New" w:cs="Courier New"/>
            <w:color w:val="0000FF"/>
          </w:rPr>
          <w:t xml:space="preserve"> and autonomically  co-ordination of network functions  in slices</w:t>
        </w:r>
      </w:ins>
    </w:p>
    <w:p w14:paraId="48CDFC10" w14:textId="743BBBE3" w:rsidR="00B574E7" w:rsidRPr="00B574E7" w:rsidRDefault="00B574E7" w:rsidP="00B574E7">
      <w:pPr>
        <w:pStyle w:val="PlainText"/>
        <w:numPr>
          <w:ilvl w:val="0"/>
          <w:numId w:val="1"/>
        </w:numPr>
        <w:rPr>
          <w:ins w:id="159" w:author="Alex Galis" w:date="2017-05-15T15:39:00Z"/>
          <w:rFonts w:ascii="Courier New" w:hAnsi="Courier New" w:cs="Courier New"/>
          <w:color w:val="0000FF"/>
        </w:rPr>
        <w:pPrChange w:id="160" w:author="Alex Galis" w:date="2017-05-15T15:39:00Z">
          <w:pPr>
            <w:pStyle w:val="PlainText"/>
          </w:pPr>
        </w:pPrChange>
      </w:pPr>
      <w:ins w:id="161" w:author="Alex Galis" w:date="2017-05-15T15:39:00Z">
        <w:r w:rsidRPr="00B574E7">
          <w:rPr>
            <w:rFonts w:ascii="Courier New" w:hAnsi="Courier New" w:cs="Courier New"/>
            <w:color w:val="0000FF"/>
          </w:rPr>
          <w:t xml:space="preserve">autonomically coordinate the slices lifecycle and all the components that are part of the slice (i.e.  Service Instances, Network Slice Instances, Resources, Capabilities exposure) to ensure an optimized allocation of the necessary resources across the network.  </w:t>
        </w:r>
      </w:ins>
    </w:p>
    <w:p w14:paraId="214BD099" w14:textId="74C42FE7" w:rsidR="00B574E7" w:rsidRPr="00B574E7" w:rsidRDefault="00B574E7" w:rsidP="00B574E7">
      <w:pPr>
        <w:pStyle w:val="PlainText"/>
        <w:numPr>
          <w:ilvl w:val="0"/>
          <w:numId w:val="1"/>
        </w:numPr>
        <w:rPr>
          <w:ins w:id="162" w:author="Alex Galis" w:date="2017-05-15T15:39:00Z"/>
          <w:rFonts w:ascii="Courier New" w:hAnsi="Courier New" w:cs="Courier New"/>
          <w:color w:val="0000FF"/>
        </w:rPr>
        <w:pPrChange w:id="163" w:author="Alex Galis" w:date="2017-05-15T15:39:00Z">
          <w:pPr>
            <w:pStyle w:val="PlainText"/>
          </w:pPr>
        </w:pPrChange>
      </w:pPr>
      <w:ins w:id="164" w:author="Alex Galis" w:date="2017-05-15T15:39:00Z">
        <w:r w:rsidRPr="00B574E7">
          <w:rPr>
            <w:rFonts w:ascii="Courier New" w:hAnsi="Courier New" w:cs="Courier New"/>
            <w:color w:val="0000FF"/>
          </w:rPr>
          <w:t>coordinate a number of interrelated resources, often distributed across a number of subordinate domains, and to assure transactional integrity as part of the process</w:t>
        </w:r>
      </w:ins>
      <w:ins w:id="165" w:author="Alex Galis" w:date="2017-05-15T15:45:00Z">
        <w:r w:rsidR="00033619">
          <w:rPr>
            <w:rFonts w:ascii="Courier New" w:hAnsi="Courier New" w:cs="Courier New"/>
            <w:color w:val="0000FF"/>
          </w:rPr>
          <w:t>.</w:t>
        </w:r>
      </w:ins>
      <w:ins w:id="166" w:author="Alex Galis" w:date="2017-05-15T15:39:00Z">
        <w:r w:rsidRPr="00B574E7">
          <w:rPr>
            <w:rFonts w:ascii="Courier New" w:hAnsi="Courier New" w:cs="Courier New"/>
            <w:color w:val="0000FF"/>
          </w:rPr>
          <w:t xml:space="preserve"> </w:t>
        </w:r>
      </w:ins>
    </w:p>
    <w:p w14:paraId="748E4ECD" w14:textId="56B964FA" w:rsidR="00B574E7" w:rsidRPr="00B574E7" w:rsidRDefault="00B574E7" w:rsidP="00B574E7">
      <w:pPr>
        <w:pStyle w:val="PlainText"/>
        <w:numPr>
          <w:ilvl w:val="0"/>
          <w:numId w:val="1"/>
        </w:numPr>
        <w:rPr>
          <w:ins w:id="167" w:author="Alex Galis" w:date="2017-05-15T15:39:00Z"/>
          <w:rFonts w:ascii="Courier New" w:hAnsi="Courier New" w:cs="Courier New"/>
          <w:color w:val="0000FF"/>
        </w:rPr>
        <w:pPrChange w:id="168" w:author="Alex Galis" w:date="2017-05-15T15:39:00Z">
          <w:pPr>
            <w:pStyle w:val="PlainText"/>
          </w:pPr>
        </w:pPrChange>
      </w:pPr>
      <w:ins w:id="169" w:author="Alex Galis" w:date="2017-05-15T15:39:00Z">
        <w:r w:rsidRPr="00B574E7">
          <w:rPr>
            <w:rFonts w:ascii="Courier New" w:hAnsi="Courier New" w:cs="Courier New"/>
            <w:color w:val="0000FF"/>
          </w:rPr>
          <w:t xml:space="preserve">autonomically control of slice life cycle management, including concatenation of slices in each segment of the infrastructure including  the data pane, the control plane, and the management plane. </w:t>
        </w:r>
      </w:ins>
    </w:p>
    <w:p w14:paraId="12720AC8" w14:textId="2163B7C5" w:rsidR="00B574E7" w:rsidRPr="00B574E7" w:rsidRDefault="00B574E7" w:rsidP="00B574E7">
      <w:pPr>
        <w:pStyle w:val="PlainText"/>
        <w:numPr>
          <w:ilvl w:val="0"/>
          <w:numId w:val="1"/>
        </w:numPr>
        <w:rPr>
          <w:ins w:id="170" w:author="Alex Galis" w:date="2017-05-15T15:39:00Z"/>
          <w:rFonts w:ascii="Courier New" w:hAnsi="Courier New" w:cs="Courier New"/>
          <w:color w:val="0000FF"/>
        </w:rPr>
        <w:pPrChange w:id="171" w:author="Alex Galis" w:date="2017-05-15T15:39:00Z">
          <w:pPr>
            <w:pStyle w:val="PlainText"/>
          </w:pPr>
        </w:pPrChange>
      </w:pPr>
      <w:ins w:id="172" w:author="Alex Galis" w:date="2017-05-15T15:39:00Z">
        <w:r w:rsidRPr="00B574E7">
          <w:rPr>
            <w:rFonts w:ascii="Courier New" w:hAnsi="Courier New" w:cs="Courier New"/>
            <w:color w:val="0000FF"/>
          </w:rPr>
          <w:t xml:space="preserve">autonomically coordinate and trigger of slice elasticity and placement of logical resources in slices. </w:t>
        </w:r>
      </w:ins>
    </w:p>
    <w:p w14:paraId="3C145B52" w14:textId="098DB818" w:rsidR="00B574E7" w:rsidRPr="00B574E7" w:rsidRDefault="00B574E7" w:rsidP="00B574E7">
      <w:pPr>
        <w:pStyle w:val="PlainText"/>
        <w:numPr>
          <w:ilvl w:val="0"/>
          <w:numId w:val="1"/>
        </w:numPr>
        <w:rPr>
          <w:ins w:id="173" w:author="Alex Galis" w:date="2017-05-15T15:39:00Z"/>
          <w:rFonts w:ascii="Courier New" w:hAnsi="Courier New" w:cs="Courier New"/>
          <w:color w:val="0000FF"/>
        </w:rPr>
        <w:pPrChange w:id="174" w:author="Alex Galis" w:date="2017-05-15T15:39:00Z">
          <w:pPr>
            <w:pStyle w:val="PlainText"/>
          </w:pPr>
        </w:pPrChange>
      </w:pPr>
      <w:ins w:id="175" w:author="Alex Galis" w:date="2017-05-15T15:39:00Z">
        <w:r w:rsidRPr="00B574E7">
          <w:rPr>
            <w:rFonts w:ascii="Courier New" w:hAnsi="Courier New" w:cs="Courier New"/>
            <w:color w:val="0000FF"/>
          </w:rPr>
          <w:t>coordinates and (re)-configure logical resources in the slice by taking over the control of all the virtualized network functions assigned to the slice.</w:t>
        </w:r>
      </w:ins>
    </w:p>
    <w:p w14:paraId="74002942" w14:textId="1CDC14B0" w:rsidR="00B574E7" w:rsidRPr="00B574E7" w:rsidRDefault="00B574E7" w:rsidP="00B574E7">
      <w:pPr>
        <w:pStyle w:val="PlainText"/>
        <w:numPr>
          <w:ilvl w:val="0"/>
          <w:numId w:val="1"/>
        </w:numPr>
        <w:rPr>
          <w:ins w:id="176" w:author="Alex Galis" w:date="2017-05-15T15:39:00Z"/>
          <w:rFonts w:ascii="Courier New" w:hAnsi="Courier New" w:cs="Courier New"/>
          <w:color w:val="0000FF"/>
        </w:rPr>
        <w:pPrChange w:id="177" w:author="Alex Galis" w:date="2017-05-15T15:39:00Z">
          <w:pPr>
            <w:pStyle w:val="PlainText"/>
          </w:pPr>
        </w:pPrChange>
      </w:pPr>
      <w:ins w:id="178" w:author="Alex Galis" w:date="2017-05-15T15:39:00Z">
        <w:r w:rsidRPr="00B574E7">
          <w:rPr>
            <w:rFonts w:ascii="Courier New" w:hAnsi="Courier New" w:cs="Courier New"/>
            <w:color w:val="0000FF"/>
          </w:rPr>
          <w:t>it is the continuing process of allocating resources to satisfy contending demands in an optimal manner. The idea of optimal would include at least prioritized SLA commitments , and factors such as customer endpoint location, geographic or topological proximity, delay, aggregate or fine-grained load, monetary cost, fate- sharing or affinity.  The word continuing incorporates recognition that the environment and the service demands constantly change over the course of time, so that orchestration is a continuous, multi-dimensional optimization feedback loop.</w:t>
        </w:r>
      </w:ins>
    </w:p>
    <w:p w14:paraId="453BCC53" w14:textId="42125E9B" w:rsidR="00B574E7" w:rsidRPr="00B574E7" w:rsidRDefault="00B574E7" w:rsidP="00B574E7">
      <w:pPr>
        <w:pStyle w:val="PlainText"/>
        <w:numPr>
          <w:ilvl w:val="0"/>
          <w:numId w:val="1"/>
        </w:numPr>
        <w:rPr>
          <w:ins w:id="179" w:author="Alex Galis" w:date="2017-05-15T15:39:00Z"/>
          <w:rFonts w:ascii="Courier New" w:hAnsi="Courier New" w:cs="Courier New"/>
          <w:color w:val="0000FF"/>
        </w:rPr>
        <w:pPrChange w:id="180" w:author="Alex Galis" w:date="2017-05-15T15:39:00Z">
          <w:pPr>
            <w:pStyle w:val="PlainText"/>
          </w:pPr>
        </w:pPrChange>
      </w:pPr>
      <w:ins w:id="181" w:author="Alex Galis" w:date="2017-05-15T15:39:00Z">
        <w:r w:rsidRPr="00B574E7">
          <w:rPr>
            <w:rFonts w:ascii="Courier New" w:hAnsi="Courier New" w:cs="Courier New"/>
            <w:color w:val="0000FF"/>
          </w:rPr>
          <w:t>it protects the infrastructure from instabilities and side effects due to the presence of many slice components running in parallel. It ensures the proper triggering sequence of slice functionality and their stable operation. It defines conditions/constraints under which service components will be activated, taking into account operator service and network requirements (inclusive of optimize the use of the available network &amp; compute resources and avoid situations that can lead to sub-par performance and even unstable and oscillatory behaviors.</w:t>
        </w:r>
      </w:ins>
    </w:p>
    <w:p w14:paraId="221A7607" w14:textId="766159FF" w:rsidR="00B574E7" w:rsidRPr="00B574E7" w:rsidRDefault="00B574E7" w:rsidP="001F1F5B">
      <w:pPr>
        <w:pStyle w:val="PlainText"/>
        <w:rPr>
          <w:ins w:id="182" w:author="Alex Galis" w:date="2017-05-15T15:39:00Z"/>
          <w:rFonts w:ascii="Courier New" w:hAnsi="Courier New" w:cs="Courier New"/>
          <w:color w:val="0000FF"/>
        </w:rPr>
      </w:pPr>
      <w:ins w:id="183" w:author="Alex Galis" w:date="2017-05-15T15:39:00Z">
        <w:r w:rsidRPr="00B574E7">
          <w:rPr>
            <w:rFonts w:ascii="Courier New" w:hAnsi="Courier New" w:cs="Courier New"/>
            <w:color w:val="0000FF"/>
          </w:rPr>
          <w:t xml:space="preserve">            + ------------------------------------------</w:t>
        </w:r>
      </w:ins>
      <w:ins w:id="184" w:author="Alex Galis" w:date="2017-05-15T15:42:00Z">
        <w:r w:rsidR="00033619">
          <w:rPr>
            <w:rFonts w:ascii="Courier New" w:hAnsi="Courier New" w:cs="Courier New"/>
            <w:color w:val="0000FF"/>
          </w:rPr>
          <w:t>----</w:t>
        </w:r>
      </w:ins>
      <w:ins w:id="185" w:author="Alex Galis" w:date="2017-05-15T15:43:00Z">
        <w:r w:rsidR="00033619">
          <w:rPr>
            <w:rFonts w:ascii="Courier New" w:hAnsi="Courier New" w:cs="Courier New"/>
            <w:color w:val="0000FF"/>
          </w:rPr>
          <w:t>--</w:t>
        </w:r>
      </w:ins>
      <w:ins w:id="186" w:author="Alex Galis" w:date="2017-05-15T15:39:00Z">
        <w:r w:rsidRPr="00B574E7">
          <w:rPr>
            <w:rFonts w:ascii="Courier New" w:hAnsi="Courier New" w:cs="Courier New"/>
            <w:color w:val="0000FF"/>
          </w:rPr>
          <w:t xml:space="preserve">+           </w:t>
        </w:r>
      </w:ins>
    </w:p>
    <w:p w14:paraId="6C2EB744" w14:textId="0FC68985" w:rsidR="00B574E7" w:rsidRPr="00B574E7" w:rsidRDefault="00B574E7" w:rsidP="00033619">
      <w:pPr>
        <w:pStyle w:val="PlainText"/>
        <w:rPr>
          <w:ins w:id="187" w:author="Alex Galis" w:date="2017-05-15T15:39:00Z"/>
          <w:rFonts w:ascii="Courier New" w:hAnsi="Courier New" w:cs="Courier New"/>
          <w:color w:val="0000FF"/>
        </w:rPr>
        <w:pPrChange w:id="188" w:author="Alex Galis" w:date="2017-05-15T15:42:00Z">
          <w:pPr>
            <w:pStyle w:val="PlainText"/>
          </w:pPr>
        </w:pPrChange>
      </w:pPr>
      <w:ins w:id="189" w:author="Alex Galis" w:date="2017-05-15T15:39:00Z">
        <w:r w:rsidRPr="00B574E7">
          <w:rPr>
            <w:rFonts w:ascii="Courier New" w:hAnsi="Courier New" w:cs="Courier New"/>
            <w:color w:val="0000FF"/>
          </w:rPr>
          <w:t xml:space="preserve">            |    Inter-Network Slice Orchestration        </w:t>
        </w:r>
      </w:ins>
      <w:ins w:id="190" w:author="Alex Galis" w:date="2017-05-15T15:42:00Z">
        <w:r w:rsidR="00033619">
          <w:rPr>
            <w:rFonts w:ascii="Courier New" w:hAnsi="Courier New" w:cs="Courier New"/>
            <w:color w:val="0000FF"/>
          </w:rPr>
          <w:t xml:space="preserve">  </w:t>
        </w:r>
      </w:ins>
      <w:ins w:id="191" w:author="Alex Galis" w:date="2017-05-15T15:43:00Z">
        <w:r w:rsidR="00033619">
          <w:rPr>
            <w:rFonts w:ascii="Courier New" w:hAnsi="Courier New" w:cs="Courier New"/>
            <w:color w:val="0000FF"/>
          </w:rPr>
          <w:t xml:space="preserve">  </w:t>
        </w:r>
      </w:ins>
      <w:ins w:id="192" w:author="Alex Galis" w:date="2017-05-15T15:39:00Z">
        <w:r w:rsidRPr="00B574E7">
          <w:rPr>
            <w:rFonts w:ascii="Courier New" w:hAnsi="Courier New" w:cs="Courier New"/>
            <w:color w:val="0000FF"/>
          </w:rPr>
          <w:t xml:space="preserve">|           </w:t>
        </w:r>
      </w:ins>
    </w:p>
    <w:p w14:paraId="5739ABE8" w14:textId="0052750E" w:rsidR="00B574E7" w:rsidRPr="00B574E7" w:rsidRDefault="00B574E7" w:rsidP="00033619">
      <w:pPr>
        <w:pStyle w:val="PlainText"/>
        <w:rPr>
          <w:ins w:id="193" w:author="Alex Galis" w:date="2017-05-15T15:39:00Z"/>
          <w:rFonts w:ascii="Courier New" w:hAnsi="Courier New" w:cs="Courier New"/>
          <w:color w:val="0000FF"/>
        </w:rPr>
        <w:pPrChange w:id="194" w:author="Alex Galis" w:date="2017-05-15T15:44:00Z">
          <w:pPr>
            <w:pStyle w:val="PlainText"/>
          </w:pPr>
        </w:pPrChange>
      </w:pPr>
      <w:ins w:id="195" w:author="Alex Galis" w:date="2017-05-15T15:39:00Z">
        <w:r w:rsidRPr="00B574E7">
          <w:rPr>
            <w:rFonts w:ascii="Courier New" w:hAnsi="Courier New" w:cs="Courier New"/>
            <w:color w:val="0000FF"/>
          </w:rPr>
          <w:t xml:space="preserve">            +-------------------------------------------</w:t>
        </w:r>
      </w:ins>
      <w:ins w:id="196" w:author="Alex Galis" w:date="2017-05-15T15:42:00Z">
        <w:r w:rsidR="00033619">
          <w:rPr>
            <w:rFonts w:ascii="Courier New" w:hAnsi="Courier New" w:cs="Courier New"/>
            <w:color w:val="0000FF"/>
          </w:rPr>
          <w:t>----</w:t>
        </w:r>
      </w:ins>
      <w:ins w:id="197" w:author="Alex Galis" w:date="2017-05-15T15:43:00Z">
        <w:r w:rsidR="00033619">
          <w:rPr>
            <w:rFonts w:ascii="Courier New" w:hAnsi="Courier New" w:cs="Courier New"/>
            <w:color w:val="0000FF"/>
          </w:rPr>
          <w:t>--</w:t>
        </w:r>
      </w:ins>
      <w:ins w:id="198" w:author="Alex Galis" w:date="2017-05-15T15:39:00Z">
        <w:r w:rsidRPr="00B574E7">
          <w:rPr>
            <w:rFonts w:ascii="Courier New" w:hAnsi="Courier New" w:cs="Courier New"/>
            <w:color w:val="0000FF"/>
          </w:rPr>
          <w:t xml:space="preserve">+           </w:t>
        </w:r>
      </w:ins>
    </w:p>
    <w:p w14:paraId="5A84B507" w14:textId="304DA8CC" w:rsidR="00B574E7" w:rsidRPr="00B574E7" w:rsidRDefault="00B574E7" w:rsidP="00033619">
      <w:pPr>
        <w:pStyle w:val="PlainText"/>
        <w:rPr>
          <w:ins w:id="199" w:author="Alex Galis" w:date="2017-05-15T15:39:00Z"/>
          <w:rFonts w:ascii="Courier New" w:hAnsi="Courier New" w:cs="Courier New"/>
          <w:color w:val="0000FF"/>
        </w:rPr>
        <w:pPrChange w:id="200" w:author="Alex Galis" w:date="2017-05-15T15:42:00Z">
          <w:pPr>
            <w:pStyle w:val="PlainText"/>
          </w:pPr>
        </w:pPrChange>
      </w:pPr>
      <w:ins w:id="201" w:author="Alex Galis" w:date="2017-05-15T15:39:00Z">
        <w:r w:rsidRPr="00B574E7">
          <w:rPr>
            <w:rFonts w:ascii="Courier New" w:hAnsi="Courier New" w:cs="Courier New"/>
            <w:color w:val="0000FF"/>
          </w:rPr>
          <w:t xml:space="preserve">               |              | </w:t>
        </w:r>
        <w:r w:rsidR="00033619">
          <w:rPr>
            <w:rFonts w:ascii="Courier New" w:hAnsi="Courier New" w:cs="Courier New"/>
            <w:color w:val="0000FF"/>
          </w:rPr>
          <w:t xml:space="preserve">                          </w:t>
        </w:r>
        <w:r w:rsidRPr="00B574E7">
          <w:rPr>
            <w:rFonts w:ascii="Courier New" w:hAnsi="Courier New" w:cs="Courier New"/>
            <w:color w:val="0000FF"/>
          </w:rPr>
          <w:t xml:space="preserve">|          </w:t>
        </w:r>
      </w:ins>
    </w:p>
    <w:p w14:paraId="3021ADE7" w14:textId="595FA88F" w:rsidR="00B574E7" w:rsidRPr="00B574E7" w:rsidRDefault="00B574E7" w:rsidP="00033619">
      <w:pPr>
        <w:pStyle w:val="PlainText"/>
        <w:rPr>
          <w:ins w:id="202" w:author="Alex Galis" w:date="2017-05-15T15:39:00Z"/>
          <w:rFonts w:ascii="Courier New" w:hAnsi="Courier New" w:cs="Courier New"/>
          <w:color w:val="0000FF"/>
        </w:rPr>
        <w:pPrChange w:id="203" w:author="Alex Galis" w:date="2017-05-15T15:42:00Z">
          <w:pPr>
            <w:pStyle w:val="PlainText"/>
          </w:pPr>
        </w:pPrChange>
      </w:pPr>
      <w:ins w:id="204" w:author="Alex Galis" w:date="2017-05-15T15:39:00Z">
        <w:r w:rsidRPr="00B574E7">
          <w:rPr>
            <w:rFonts w:ascii="Courier New" w:hAnsi="Courier New" w:cs="Courier New"/>
            <w:color w:val="0000FF"/>
          </w:rPr>
          <w:t xml:space="preserve">     +----------+       +----------</w:t>
        </w:r>
      </w:ins>
      <w:ins w:id="205" w:author="Alex Galis" w:date="2017-05-15T15:45:00Z">
        <w:r w:rsidR="00033619">
          <w:rPr>
            <w:rFonts w:ascii="Courier New" w:hAnsi="Courier New" w:cs="Courier New"/>
            <w:color w:val="0000FF"/>
          </w:rPr>
          <w:t>-</w:t>
        </w:r>
      </w:ins>
      <w:ins w:id="206" w:author="Alex Galis" w:date="2017-05-15T15:39:00Z">
        <w:r w:rsidR="00033619">
          <w:rPr>
            <w:rFonts w:ascii="Courier New" w:hAnsi="Courier New" w:cs="Courier New"/>
            <w:color w:val="0000FF"/>
          </w:rPr>
          <w:t xml:space="preserve">+                 </w:t>
        </w:r>
        <w:r w:rsidRPr="00B574E7">
          <w:rPr>
            <w:rFonts w:ascii="Courier New" w:hAnsi="Courier New" w:cs="Courier New"/>
            <w:color w:val="0000FF"/>
          </w:rPr>
          <w:t xml:space="preserve">+----------+  </w:t>
        </w:r>
      </w:ins>
    </w:p>
    <w:p w14:paraId="17194106" w14:textId="02398CBA" w:rsidR="00B574E7" w:rsidRPr="00B574E7" w:rsidRDefault="00B574E7" w:rsidP="00033619">
      <w:pPr>
        <w:pStyle w:val="PlainText"/>
        <w:rPr>
          <w:ins w:id="207" w:author="Alex Galis" w:date="2017-05-15T15:39:00Z"/>
          <w:rFonts w:ascii="Courier New" w:hAnsi="Courier New" w:cs="Courier New"/>
          <w:color w:val="0000FF"/>
        </w:rPr>
        <w:pPrChange w:id="208" w:author="Alex Galis" w:date="2017-05-15T15:42:00Z">
          <w:pPr>
            <w:pStyle w:val="PlainText"/>
          </w:pPr>
        </w:pPrChange>
      </w:pPr>
      <w:ins w:id="209" w:author="Alex Galis" w:date="2017-05-15T15:39:00Z">
        <w:r w:rsidRPr="00B574E7">
          <w:rPr>
            <w:rFonts w:ascii="Courier New" w:hAnsi="Courier New" w:cs="Courier New"/>
            <w:color w:val="0000FF"/>
          </w:rPr>
          <w:t xml:space="preserve">     | Network   |     </w:t>
        </w:r>
        <w:r w:rsidR="00033619">
          <w:rPr>
            <w:rFonts w:ascii="Courier New" w:hAnsi="Courier New" w:cs="Courier New"/>
            <w:color w:val="0000FF"/>
          </w:rPr>
          <w:t xml:space="preserve"> | Network   |                 </w:t>
        </w:r>
        <w:r w:rsidRPr="00B574E7">
          <w:rPr>
            <w:rFonts w:ascii="Courier New" w:hAnsi="Courier New" w:cs="Courier New"/>
            <w:color w:val="0000FF"/>
          </w:rPr>
          <w:t>| Network  |</w:t>
        </w:r>
      </w:ins>
    </w:p>
    <w:p w14:paraId="3EE04F4F" w14:textId="2C5A25DB" w:rsidR="00B574E7" w:rsidRPr="00B574E7" w:rsidRDefault="00B574E7" w:rsidP="00033619">
      <w:pPr>
        <w:pStyle w:val="PlainText"/>
        <w:rPr>
          <w:ins w:id="210" w:author="Alex Galis" w:date="2017-05-15T15:39:00Z"/>
          <w:rFonts w:ascii="Courier New" w:hAnsi="Courier New" w:cs="Courier New"/>
          <w:color w:val="0000FF"/>
        </w:rPr>
        <w:pPrChange w:id="211" w:author="Alex Galis" w:date="2017-05-15T15:42:00Z">
          <w:pPr>
            <w:pStyle w:val="PlainText"/>
          </w:pPr>
        </w:pPrChange>
      </w:pPr>
      <w:ins w:id="212" w:author="Alex Galis" w:date="2017-05-15T15:39:00Z">
        <w:r w:rsidRPr="00B574E7">
          <w:rPr>
            <w:rFonts w:ascii="Courier New" w:hAnsi="Courier New" w:cs="Courier New"/>
            <w:color w:val="0000FF"/>
          </w:rPr>
          <w:t xml:space="preserve">     | Slice 1   |     </w:t>
        </w:r>
        <w:r w:rsidR="00033619">
          <w:rPr>
            <w:rFonts w:ascii="Courier New" w:hAnsi="Courier New" w:cs="Courier New"/>
            <w:color w:val="0000FF"/>
          </w:rPr>
          <w:t xml:space="preserve"> | Slice 2   |                 </w:t>
        </w:r>
        <w:r w:rsidRPr="00B574E7">
          <w:rPr>
            <w:rFonts w:ascii="Courier New" w:hAnsi="Courier New" w:cs="Courier New"/>
            <w:color w:val="0000FF"/>
          </w:rPr>
          <w:t xml:space="preserve">| Slice N  | </w:t>
        </w:r>
      </w:ins>
    </w:p>
    <w:p w14:paraId="3E4F5228" w14:textId="3C80CE7D" w:rsidR="00B574E7" w:rsidRPr="00B574E7" w:rsidRDefault="00B574E7" w:rsidP="00033619">
      <w:pPr>
        <w:pStyle w:val="PlainText"/>
        <w:rPr>
          <w:ins w:id="213" w:author="Alex Galis" w:date="2017-05-15T15:39:00Z"/>
          <w:rFonts w:ascii="Courier New" w:hAnsi="Courier New" w:cs="Courier New"/>
          <w:color w:val="0000FF"/>
        </w:rPr>
        <w:pPrChange w:id="214" w:author="Alex Galis" w:date="2017-05-15T15:42:00Z">
          <w:pPr>
            <w:pStyle w:val="PlainText"/>
          </w:pPr>
        </w:pPrChange>
      </w:pPr>
      <w:ins w:id="215" w:author="Alex Galis" w:date="2017-05-15T15:39:00Z">
        <w:r>
          <w:rPr>
            <w:rFonts w:ascii="Courier New" w:hAnsi="Courier New" w:cs="Courier New"/>
            <w:color w:val="0000FF"/>
          </w:rPr>
          <w:t xml:space="preserve">     |  SEM      </w:t>
        </w:r>
        <w:r w:rsidRPr="00B574E7">
          <w:rPr>
            <w:rFonts w:ascii="Courier New" w:hAnsi="Courier New" w:cs="Courier New"/>
            <w:color w:val="0000FF"/>
          </w:rPr>
          <w:t>|-----</w:t>
        </w:r>
      </w:ins>
      <w:ins w:id="216" w:author="Alex Galis" w:date="2017-05-15T15:40:00Z">
        <w:r>
          <w:rPr>
            <w:rFonts w:ascii="Courier New" w:hAnsi="Courier New" w:cs="Courier New"/>
            <w:color w:val="0000FF"/>
          </w:rPr>
          <w:t>-</w:t>
        </w:r>
      </w:ins>
      <w:ins w:id="217" w:author="Alex Galis" w:date="2017-05-15T15:39:00Z">
        <w:r>
          <w:rPr>
            <w:rFonts w:ascii="Courier New" w:hAnsi="Courier New" w:cs="Courier New"/>
            <w:color w:val="0000FF"/>
          </w:rPr>
          <w:t xml:space="preserve">|  SEM      </w:t>
        </w:r>
        <w:r w:rsidRPr="00B574E7">
          <w:rPr>
            <w:rFonts w:ascii="Courier New" w:hAnsi="Courier New" w:cs="Courier New"/>
            <w:color w:val="0000FF"/>
          </w:rPr>
          <w:t xml:space="preserve">|------  ...  -- </w:t>
        </w:r>
      </w:ins>
      <w:ins w:id="218" w:author="Alex Galis" w:date="2017-05-15T15:40:00Z">
        <w:r w:rsidR="00033619">
          <w:rPr>
            <w:rFonts w:ascii="Courier New" w:hAnsi="Courier New" w:cs="Courier New"/>
            <w:color w:val="0000FF"/>
          </w:rPr>
          <w:t xml:space="preserve"> </w:t>
        </w:r>
      </w:ins>
      <w:ins w:id="219" w:author="Alex Galis" w:date="2017-05-15T15:39:00Z">
        <w:r>
          <w:rPr>
            <w:rFonts w:ascii="Courier New" w:hAnsi="Courier New" w:cs="Courier New"/>
            <w:color w:val="0000FF"/>
          </w:rPr>
          <w:t xml:space="preserve">|  SEM     </w:t>
        </w:r>
        <w:r w:rsidRPr="00B574E7">
          <w:rPr>
            <w:rFonts w:ascii="Courier New" w:hAnsi="Courier New" w:cs="Courier New"/>
            <w:color w:val="0000FF"/>
          </w:rPr>
          <w:t xml:space="preserve">| </w:t>
        </w:r>
      </w:ins>
    </w:p>
    <w:p w14:paraId="64CC9F97" w14:textId="5E7F84CF" w:rsidR="00B574E7" w:rsidRPr="00B574E7" w:rsidRDefault="00033619" w:rsidP="00033619">
      <w:pPr>
        <w:pStyle w:val="PlainText"/>
        <w:rPr>
          <w:ins w:id="220" w:author="Alex Galis" w:date="2017-05-15T15:39:00Z"/>
          <w:rFonts w:ascii="Courier New" w:hAnsi="Courier New" w:cs="Courier New"/>
          <w:color w:val="0000FF"/>
        </w:rPr>
        <w:pPrChange w:id="221" w:author="Alex Galis" w:date="2017-05-15T15:42:00Z">
          <w:pPr>
            <w:pStyle w:val="PlainText"/>
          </w:pPr>
        </w:pPrChange>
      </w:pPr>
      <w:ins w:id="222" w:author="Alex Galis" w:date="2017-05-15T15:42:00Z">
        <w:r>
          <w:rPr>
            <w:rFonts w:ascii="Courier New" w:hAnsi="Courier New" w:cs="Courier New"/>
            <w:color w:val="0000FF"/>
          </w:rPr>
          <w:t xml:space="preserve">      </w:t>
        </w:r>
      </w:ins>
      <w:ins w:id="223" w:author="Alex Galis" w:date="2017-05-15T15:39:00Z">
        <w:r>
          <w:rPr>
            <w:rFonts w:ascii="Courier New" w:hAnsi="Courier New" w:cs="Courier New"/>
            <w:color w:val="0000FF"/>
          </w:rPr>
          <w:t xml:space="preserve">+----------+      </w:t>
        </w:r>
        <w:r w:rsidR="00B574E7" w:rsidRPr="00B574E7">
          <w:rPr>
            <w:rFonts w:ascii="Courier New" w:hAnsi="Courier New" w:cs="Courier New"/>
            <w:color w:val="0000FF"/>
          </w:rPr>
          <w:t xml:space="preserve">+-----------+                </w:t>
        </w:r>
      </w:ins>
      <w:ins w:id="224" w:author="Alex Galis" w:date="2017-05-15T15:43:00Z">
        <w:r>
          <w:rPr>
            <w:rFonts w:ascii="Courier New" w:hAnsi="Courier New" w:cs="Courier New"/>
            <w:color w:val="0000FF"/>
          </w:rPr>
          <w:t xml:space="preserve"> </w:t>
        </w:r>
      </w:ins>
      <w:ins w:id="225" w:author="Alex Galis" w:date="2017-05-15T15:39:00Z">
        <w:r w:rsidR="00B574E7" w:rsidRPr="00B574E7">
          <w:rPr>
            <w:rFonts w:ascii="Courier New" w:hAnsi="Courier New" w:cs="Courier New"/>
            <w:color w:val="0000FF"/>
          </w:rPr>
          <w:t>+----------+</w:t>
        </w:r>
      </w:ins>
    </w:p>
    <w:p w14:paraId="19134E42" w14:textId="082C93B4" w:rsidR="00B574E7" w:rsidRPr="00B574E7" w:rsidRDefault="00B574E7" w:rsidP="00033619">
      <w:pPr>
        <w:pStyle w:val="PlainText"/>
        <w:rPr>
          <w:ins w:id="226" w:author="Alex Galis" w:date="2017-05-15T15:39:00Z"/>
          <w:rFonts w:ascii="Courier New" w:hAnsi="Courier New" w:cs="Courier New"/>
          <w:color w:val="0000FF"/>
        </w:rPr>
        <w:pPrChange w:id="227" w:author="Alex Galis" w:date="2017-05-15T15:42:00Z">
          <w:pPr>
            <w:pStyle w:val="PlainText"/>
          </w:pPr>
        </w:pPrChange>
      </w:pPr>
      <w:ins w:id="228" w:author="Alex Galis" w:date="2017-05-15T15:39:00Z">
        <w:r w:rsidRPr="00B574E7">
          <w:rPr>
            <w:rFonts w:ascii="Courier New" w:hAnsi="Courier New" w:cs="Courier New"/>
            <w:color w:val="0000FF"/>
          </w:rPr>
          <w:t xml:space="preserve">           |                    | </w:t>
        </w:r>
        <w:r>
          <w:rPr>
            <w:rFonts w:ascii="Courier New" w:hAnsi="Courier New" w:cs="Courier New"/>
            <w:color w:val="0000FF"/>
          </w:rPr>
          <w:t xml:space="preserve">                         </w:t>
        </w:r>
        <w:r w:rsidRPr="00B574E7">
          <w:rPr>
            <w:rFonts w:ascii="Courier New" w:hAnsi="Courier New" w:cs="Courier New"/>
            <w:color w:val="0000FF"/>
          </w:rPr>
          <w:t>|</w:t>
        </w:r>
      </w:ins>
    </w:p>
    <w:p w14:paraId="6F13D177" w14:textId="13868E0C" w:rsidR="00B574E7" w:rsidRPr="00B574E7" w:rsidRDefault="00B574E7" w:rsidP="00033619">
      <w:pPr>
        <w:pStyle w:val="PlainText"/>
        <w:rPr>
          <w:ins w:id="229" w:author="Alex Galis" w:date="2017-05-15T15:39:00Z"/>
          <w:rFonts w:ascii="Courier New" w:hAnsi="Courier New" w:cs="Courier New"/>
          <w:color w:val="0000FF"/>
        </w:rPr>
        <w:pPrChange w:id="230" w:author="Alex Galis" w:date="2017-05-15T15:42:00Z">
          <w:pPr>
            <w:pStyle w:val="PlainText"/>
          </w:pPr>
        </w:pPrChange>
      </w:pPr>
      <w:ins w:id="231" w:author="Alex Galis" w:date="2017-05-15T15:39:00Z">
        <w:r w:rsidRPr="00B574E7">
          <w:rPr>
            <w:rFonts w:ascii="Courier New" w:hAnsi="Courier New" w:cs="Courier New"/>
            <w:color w:val="0000FF"/>
          </w:rPr>
          <w:t xml:space="preserve">     +----------------------------------------------------------</w:t>
        </w:r>
      </w:ins>
      <w:ins w:id="232" w:author="Alex Galis" w:date="2017-05-15T15:41:00Z">
        <w:r>
          <w:rPr>
            <w:rFonts w:ascii="Courier New" w:hAnsi="Courier New" w:cs="Courier New"/>
            <w:color w:val="0000FF"/>
          </w:rPr>
          <w:t>---</w:t>
        </w:r>
      </w:ins>
      <w:ins w:id="233" w:author="Alex Galis" w:date="2017-05-15T15:39:00Z">
        <w:r w:rsidRPr="00B574E7">
          <w:rPr>
            <w:rFonts w:ascii="Courier New" w:hAnsi="Courier New" w:cs="Courier New"/>
            <w:color w:val="0000FF"/>
          </w:rPr>
          <w:t>+</w:t>
        </w:r>
      </w:ins>
    </w:p>
    <w:p w14:paraId="4EF637A4" w14:textId="352FE13B" w:rsidR="00B574E7" w:rsidRPr="00B574E7" w:rsidRDefault="00033619" w:rsidP="00033619">
      <w:pPr>
        <w:pStyle w:val="PlainText"/>
        <w:rPr>
          <w:ins w:id="234" w:author="Alex Galis" w:date="2017-05-15T15:39:00Z"/>
          <w:rFonts w:ascii="Courier New" w:hAnsi="Courier New" w:cs="Courier New"/>
          <w:color w:val="0000FF"/>
        </w:rPr>
        <w:pPrChange w:id="235" w:author="Alex Galis" w:date="2017-05-15T15:42:00Z">
          <w:pPr>
            <w:pStyle w:val="PlainText"/>
          </w:pPr>
        </w:pPrChange>
      </w:pPr>
      <w:ins w:id="236" w:author="Alex Galis" w:date="2017-05-15T15:43:00Z">
        <w:r>
          <w:rPr>
            <w:rFonts w:ascii="Courier New" w:hAnsi="Courier New" w:cs="Courier New"/>
            <w:color w:val="0000FF"/>
          </w:rPr>
          <w:t xml:space="preserve">     </w:t>
        </w:r>
      </w:ins>
      <w:ins w:id="237" w:author="Alex Galis" w:date="2017-05-15T15:39:00Z">
        <w:r w:rsidR="00B574E7" w:rsidRPr="00B574E7">
          <w:rPr>
            <w:rFonts w:ascii="Courier New" w:hAnsi="Courier New" w:cs="Courier New"/>
            <w:color w:val="0000FF"/>
          </w:rPr>
          <w:t>|              Resources / Network</w:t>
        </w:r>
        <w:r w:rsidR="00B574E7">
          <w:rPr>
            <w:rFonts w:ascii="Courier New" w:hAnsi="Courier New" w:cs="Courier New"/>
            <w:color w:val="0000FF"/>
          </w:rPr>
          <w:t xml:space="preserve"> Functions                  </w:t>
        </w:r>
        <w:r w:rsidR="00B574E7" w:rsidRPr="00B574E7">
          <w:rPr>
            <w:rFonts w:ascii="Courier New" w:hAnsi="Courier New" w:cs="Courier New"/>
            <w:color w:val="0000FF"/>
          </w:rPr>
          <w:t>|</w:t>
        </w:r>
      </w:ins>
    </w:p>
    <w:p w14:paraId="557EFAA7" w14:textId="5B079763" w:rsidR="00B574E7" w:rsidRPr="00B574E7" w:rsidRDefault="00033619" w:rsidP="00033619">
      <w:pPr>
        <w:pStyle w:val="PlainText"/>
        <w:rPr>
          <w:ins w:id="238" w:author="Alex Galis" w:date="2017-05-15T15:39:00Z"/>
          <w:rFonts w:ascii="Courier New" w:hAnsi="Courier New" w:cs="Courier New"/>
          <w:color w:val="0000FF"/>
        </w:rPr>
        <w:pPrChange w:id="239" w:author="Alex Galis" w:date="2017-05-15T15:42:00Z">
          <w:pPr>
            <w:pStyle w:val="PlainText"/>
          </w:pPr>
        </w:pPrChange>
      </w:pPr>
      <w:ins w:id="240" w:author="Alex Galis" w:date="2017-05-15T15:43:00Z">
        <w:r>
          <w:rPr>
            <w:rFonts w:ascii="Courier New" w:hAnsi="Courier New" w:cs="Courier New"/>
            <w:color w:val="0000FF"/>
          </w:rPr>
          <w:t xml:space="preserve">     </w:t>
        </w:r>
      </w:ins>
      <w:ins w:id="241" w:author="Alex Galis" w:date="2017-05-15T15:39:00Z">
        <w:r w:rsidR="00B574E7" w:rsidRPr="00B574E7">
          <w:rPr>
            <w:rFonts w:ascii="Courier New" w:hAnsi="Courier New" w:cs="Courier New"/>
            <w:color w:val="0000FF"/>
          </w:rPr>
          <w:t>+----------------------------------------------------------</w:t>
        </w:r>
      </w:ins>
      <w:ins w:id="242" w:author="Alex Galis" w:date="2017-05-15T15:41:00Z">
        <w:r w:rsidR="00B574E7">
          <w:rPr>
            <w:rFonts w:ascii="Courier New" w:hAnsi="Courier New" w:cs="Courier New"/>
            <w:color w:val="0000FF"/>
          </w:rPr>
          <w:t>---</w:t>
        </w:r>
      </w:ins>
      <w:ins w:id="243" w:author="Alex Galis" w:date="2017-05-15T15:39:00Z">
        <w:r w:rsidR="00B574E7" w:rsidRPr="00B574E7">
          <w:rPr>
            <w:rFonts w:ascii="Courier New" w:hAnsi="Courier New" w:cs="Courier New"/>
            <w:color w:val="0000FF"/>
          </w:rPr>
          <w:t>+</w:t>
        </w:r>
      </w:ins>
    </w:p>
    <w:p w14:paraId="0362C338" w14:textId="351EF965" w:rsidR="00B574E7" w:rsidRPr="00B574E7" w:rsidRDefault="00B574E7" w:rsidP="00033619">
      <w:pPr>
        <w:pStyle w:val="PlainText"/>
        <w:rPr>
          <w:ins w:id="244" w:author="Alex Galis" w:date="2017-05-15T15:39:00Z"/>
          <w:rFonts w:ascii="Courier New" w:hAnsi="Courier New" w:cs="Courier New"/>
          <w:color w:val="0000FF"/>
        </w:rPr>
        <w:pPrChange w:id="245" w:author="Alex Galis" w:date="2017-05-15T15:42:00Z">
          <w:pPr>
            <w:pStyle w:val="PlainText"/>
          </w:pPr>
        </w:pPrChange>
      </w:pPr>
      <w:ins w:id="246" w:author="Alex Galis" w:date="2017-05-15T15:39:00Z">
        <w:r w:rsidRPr="00B574E7">
          <w:rPr>
            <w:rFonts w:ascii="Courier New" w:hAnsi="Courier New" w:cs="Courier New"/>
            <w:color w:val="0000FF"/>
          </w:rPr>
          <w:t xml:space="preserve">          |            |               </w:t>
        </w:r>
        <w:r w:rsidR="00033619">
          <w:rPr>
            <w:rFonts w:ascii="Courier New" w:hAnsi="Courier New" w:cs="Courier New"/>
            <w:color w:val="0000FF"/>
          </w:rPr>
          <w:t xml:space="preserve">   |               </w:t>
        </w:r>
      </w:ins>
      <w:ins w:id="247" w:author="Alex Galis" w:date="2017-05-15T15:43:00Z">
        <w:r w:rsidR="00033619">
          <w:rPr>
            <w:rFonts w:ascii="Courier New" w:hAnsi="Courier New" w:cs="Courier New"/>
            <w:color w:val="0000FF"/>
          </w:rPr>
          <w:t xml:space="preserve">  </w:t>
        </w:r>
      </w:ins>
      <w:ins w:id="248" w:author="Alex Galis" w:date="2017-05-15T15:39:00Z">
        <w:r w:rsidRPr="00B574E7">
          <w:rPr>
            <w:rFonts w:ascii="Courier New" w:hAnsi="Courier New" w:cs="Courier New"/>
            <w:color w:val="0000FF"/>
          </w:rPr>
          <w:t>|</w:t>
        </w:r>
      </w:ins>
    </w:p>
    <w:p w14:paraId="7EE7FA0E" w14:textId="77777777" w:rsidR="00B574E7" w:rsidRPr="00B574E7" w:rsidRDefault="00B574E7" w:rsidP="00033619">
      <w:pPr>
        <w:pStyle w:val="PlainText"/>
        <w:rPr>
          <w:ins w:id="249" w:author="Alex Galis" w:date="2017-05-15T15:39:00Z"/>
          <w:rFonts w:ascii="Courier New" w:hAnsi="Courier New" w:cs="Courier New"/>
          <w:color w:val="0000FF"/>
        </w:rPr>
        <w:pPrChange w:id="250" w:author="Alex Galis" w:date="2017-05-15T15:42:00Z">
          <w:pPr>
            <w:pStyle w:val="PlainText"/>
          </w:pPr>
        </w:pPrChange>
      </w:pPr>
      <w:ins w:id="251" w:author="Alex Galis" w:date="2017-05-15T15:39:00Z">
        <w:r w:rsidRPr="00B574E7">
          <w:rPr>
            <w:rFonts w:ascii="Courier New" w:hAnsi="Courier New" w:cs="Courier New"/>
            <w:color w:val="0000FF"/>
          </w:rPr>
          <w:t xml:space="preserve">     +--------+   :  +--------+   :  +--------+   :       +--------+</w:t>
        </w:r>
      </w:ins>
    </w:p>
    <w:p w14:paraId="2470EC90" w14:textId="6714A385" w:rsidR="00B574E7" w:rsidRPr="00B574E7" w:rsidRDefault="00033619" w:rsidP="00033619">
      <w:pPr>
        <w:pStyle w:val="PlainText"/>
        <w:rPr>
          <w:ins w:id="252" w:author="Alex Galis" w:date="2017-05-15T15:39:00Z"/>
          <w:rFonts w:ascii="Courier New" w:hAnsi="Courier New" w:cs="Courier New"/>
          <w:color w:val="0000FF"/>
        </w:rPr>
        <w:pPrChange w:id="253" w:author="Alex Galis" w:date="2017-05-15T15:42:00Z">
          <w:pPr>
            <w:pStyle w:val="PlainText"/>
          </w:pPr>
        </w:pPrChange>
      </w:pPr>
      <w:ins w:id="254" w:author="Alex Galis" w:date="2017-05-15T15:39:00Z">
        <w:r>
          <w:rPr>
            <w:rFonts w:ascii="Courier New" w:hAnsi="Courier New" w:cs="Courier New"/>
            <w:color w:val="0000FF"/>
          </w:rPr>
          <w:lastRenderedPageBreak/>
          <w:t xml:space="preserve">     | NE 1   </w:t>
        </w:r>
        <w:r w:rsidR="00B574E7" w:rsidRPr="00B574E7">
          <w:rPr>
            <w:rFonts w:ascii="Courier New" w:hAnsi="Courier New" w:cs="Courier New"/>
            <w:color w:val="0000FF"/>
          </w:rPr>
          <w:t>|-----</w:t>
        </w:r>
      </w:ins>
      <w:ins w:id="255" w:author="Alex Galis" w:date="2017-05-15T15:42:00Z">
        <w:r>
          <w:rPr>
            <w:rFonts w:ascii="Courier New" w:hAnsi="Courier New" w:cs="Courier New"/>
            <w:color w:val="0000FF"/>
          </w:rPr>
          <w:t xml:space="preserve"> </w:t>
        </w:r>
      </w:ins>
      <w:ins w:id="256" w:author="Alex Galis" w:date="2017-05-15T15:39:00Z">
        <w:r>
          <w:rPr>
            <w:rFonts w:ascii="Courier New" w:hAnsi="Courier New" w:cs="Courier New"/>
            <w:color w:val="0000FF"/>
          </w:rPr>
          <w:t xml:space="preserve">| NE 2   </w:t>
        </w:r>
        <w:r w:rsidR="00B574E7" w:rsidRPr="00B574E7">
          <w:rPr>
            <w:rFonts w:ascii="Courier New" w:hAnsi="Courier New" w:cs="Courier New"/>
            <w:color w:val="0000FF"/>
          </w:rPr>
          <w:t>|-----</w:t>
        </w:r>
      </w:ins>
      <w:ins w:id="257" w:author="Alex Galis" w:date="2017-05-15T15:42:00Z">
        <w:r>
          <w:rPr>
            <w:rFonts w:ascii="Courier New" w:hAnsi="Courier New" w:cs="Courier New"/>
            <w:color w:val="0000FF"/>
          </w:rPr>
          <w:t xml:space="preserve"> </w:t>
        </w:r>
      </w:ins>
      <w:ins w:id="258" w:author="Alex Galis" w:date="2017-05-15T15:39:00Z">
        <w:r w:rsidR="00B574E7" w:rsidRPr="00B574E7">
          <w:rPr>
            <w:rFonts w:ascii="Courier New" w:hAnsi="Courier New" w:cs="Courier New"/>
            <w:color w:val="0000FF"/>
          </w:rPr>
          <w:t>| NE 3   |----...--</w:t>
        </w:r>
      </w:ins>
      <w:ins w:id="259" w:author="Alex Galis" w:date="2017-05-15T15:42:00Z">
        <w:r>
          <w:rPr>
            <w:rFonts w:ascii="Courier New" w:hAnsi="Courier New" w:cs="Courier New"/>
            <w:color w:val="0000FF"/>
          </w:rPr>
          <w:t xml:space="preserve">  </w:t>
        </w:r>
      </w:ins>
      <w:ins w:id="260" w:author="Alex Galis" w:date="2017-05-15T15:39:00Z">
        <w:r>
          <w:rPr>
            <w:rFonts w:ascii="Courier New" w:hAnsi="Courier New" w:cs="Courier New"/>
            <w:color w:val="0000FF"/>
          </w:rPr>
          <w:t>| NE</w:t>
        </w:r>
      </w:ins>
      <w:ins w:id="261" w:author="Alex Galis" w:date="2017-05-15T15:43:00Z">
        <w:r>
          <w:rPr>
            <w:rFonts w:ascii="Courier New" w:hAnsi="Courier New" w:cs="Courier New"/>
            <w:color w:val="0000FF"/>
          </w:rPr>
          <w:t xml:space="preserve"> </w:t>
        </w:r>
      </w:ins>
      <w:ins w:id="262" w:author="Alex Galis" w:date="2017-05-15T15:39:00Z">
        <w:r>
          <w:rPr>
            <w:rFonts w:ascii="Courier New" w:hAnsi="Courier New" w:cs="Courier New"/>
            <w:color w:val="0000FF"/>
          </w:rPr>
          <w:t xml:space="preserve">n   </w:t>
        </w:r>
        <w:r w:rsidR="00B574E7" w:rsidRPr="00B574E7">
          <w:rPr>
            <w:rFonts w:ascii="Courier New" w:hAnsi="Courier New" w:cs="Courier New"/>
            <w:color w:val="0000FF"/>
          </w:rPr>
          <w:t>|</w:t>
        </w:r>
      </w:ins>
    </w:p>
    <w:p w14:paraId="1B30255C" w14:textId="77777777" w:rsidR="00B574E7" w:rsidRDefault="00B574E7" w:rsidP="00B574E7">
      <w:pPr>
        <w:pStyle w:val="PlainText"/>
        <w:rPr>
          <w:ins w:id="263" w:author="Alex Galis" w:date="2017-05-15T15:44:00Z"/>
          <w:rFonts w:ascii="Courier New" w:hAnsi="Courier New" w:cs="Courier New"/>
          <w:color w:val="0000FF"/>
        </w:rPr>
      </w:pPr>
      <w:ins w:id="264" w:author="Alex Galis" w:date="2017-05-15T15:39:00Z">
        <w:r w:rsidRPr="00B574E7">
          <w:rPr>
            <w:rFonts w:ascii="Courier New" w:hAnsi="Courier New" w:cs="Courier New"/>
            <w:color w:val="0000FF"/>
          </w:rPr>
          <w:t xml:space="preserve">     +--------+   :  +--------+   :  +--------+   :       +--------+</w:t>
        </w:r>
      </w:ins>
    </w:p>
    <w:p w14:paraId="1E419BAB" w14:textId="15EC4D82" w:rsidR="00033619" w:rsidRDefault="00033619" w:rsidP="00033619">
      <w:pPr>
        <w:pStyle w:val="PlainText"/>
        <w:jc w:val="center"/>
        <w:rPr>
          <w:ins w:id="265" w:author="Alex Galis" w:date="2017-05-15T15:44:00Z"/>
          <w:rFonts w:ascii="Courier New" w:hAnsi="Courier New" w:cs="Courier New"/>
          <w:color w:val="0000FF"/>
        </w:rPr>
        <w:pPrChange w:id="266" w:author="Alex Galis" w:date="2017-05-15T15:45:00Z">
          <w:pPr>
            <w:pStyle w:val="PlainText"/>
          </w:pPr>
        </w:pPrChange>
      </w:pPr>
      <w:ins w:id="267" w:author="Alex Galis" w:date="2017-05-15T15:44:00Z">
        <w:r>
          <w:rPr>
            <w:rFonts w:ascii="Courier New" w:hAnsi="Courier New" w:cs="Courier New"/>
            <w:color w:val="0000FF"/>
          </w:rPr>
          <w:t xml:space="preserve">Figure : </w:t>
        </w:r>
      </w:ins>
      <w:ins w:id="268" w:author="Alex Galis" w:date="2017-05-15T15:45:00Z">
        <w:r w:rsidRPr="00B574E7">
          <w:rPr>
            <w:rFonts w:ascii="Courier New" w:hAnsi="Courier New" w:cs="Courier New"/>
            <w:color w:val="0000FF"/>
          </w:rPr>
          <w:t>Inter-Network Slice Orchestration</w:t>
        </w:r>
      </w:ins>
    </w:p>
    <w:p w14:paraId="1DD20CCB" w14:textId="77777777" w:rsidR="00033619" w:rsidRPr="00B574E7" w:rsidRDefault="00033619" w:rsidP="00B574E7">
      <w:pPr>
        <w:pStyle w:val="PlainText"/>
        <w:rPr>
          <w:ins w:id="269" w:author="Alex Galis" w:date="2017-05-15T15:39:00Z"/>
          <w:rFonts w:ascii="Courier New" w:hAnsi="Courier New" w:cs="Courier New"/>
          <w:color w:val="0000FF"/>
        </w:rPr>
      </w:pPr>
    </w:p>
    <w:p w14:paraId="2AF2A80C" w14:textId="77777777" w:rsidR="00B574E7" w:rsidRPr="00B574E7" w:rsidRDefault="00B574E7" w:rsidP="00A24948">
      <w:pPr>
        <w:pStyle w:val="PlainText"/>
        <w:rPr>
          <w:ins w:id="270" w:author="Alex Galis" w:date="2017-05-15T15:37:00Z"/>
          <w:rFonts w:ascii="Courier New" w:hAnsi="Courier New" w:cs="Courier New"/>
          <w:color w:val="0000FF"/>
          <w:rPrChange w:id="271" w:author="Alex Galis" w:date="2017-05-15T15:38:00Z">
            <w:rPr>
              <w:ins w:id="272" w:author="Alex Galis" w:date="2017-05-15T15:37:00Z"/>
              <w:rFonts w:ascii="Courier New" w:hAnsi="Courier New" w:cs="Courier New"/>
            </w:rPr>
          </w:rPrChange>
        </w:rPr>
      </w:pPr>
    </w:p>
    <w:p w14:paraId="71D45972" w14:textId="15290083" w:rsidR="00B4789D" w:rsidRPr="00B4789D" w:rsidRDefault="00B4789D" w:rsidP="00A24948">
      <w:pPr>
        <w:pStyle w:val="PlainText"/>
        <w:rPr>
          <w:ins w:id="273" w:author="Alex Galis" w:date="2017-05-15T15:37:00Z"/>
          <w:rFonts w:ascii="Courier New" w:hAnsi="Courier New" w:cs="Courier New"/>
          <w:color w:val="3366FF"/>
          <w:rPrChange w:id="274" w:author="Alex Galis" w:date="2017-05-15T15:37:00Z">
            <w:rPr>
              <w:ins w:id="275" w:author="Alex Galis" w:date="2017-05-15T15:37:00Z"/>
              <w:rFonts w:ascii="Courier New" w:hAnsi="Courier New" w:cs="Courier New"/>
            </w:rPr>
          </w:rPrChange>
        </w:rPr>
      </w:pPr>
      <w:ins w:id="276" w:author="Alex Galis" w:date="2017-05-15T15:37:00Z">
        <w:r>
          <w:rPr>
            <w:rFonts w:ascii="Courier New" w:hAnsi="Courier New" w:cs="Courier New"/>
          </w:rPr>
          <w:t xml:space="preserve">3.1.7 </w:t>
        </w:r>
        <w:r w:rsidRPr="00B4789D">
          <w:rPr>
            <w:rFonts w:ascii="Courier New" w:hAnsi="Courier New" w:cs="Courier New"/>
            <w:color w:val="3366FF"/>
            <w:rPrChange w:id="277" w:author="Alex Galis" w:date="2017-05-15T15:37:00Z">
              <w:rPr>
                <w:rFonts w:ascii="Courier New" w:hAnsi="Courier New" w:cs="Courier New"/>
              </w:rPr>
            </w:rPrChange>
          </w:rPr>
          <w:t>Network Slice Creation - Reservation / Release Messages Flow</w:t>
        </w:r>
      </w:ins>
    </w:p>
    <w:p w14:paraId="7A784E97" w14:textId="77777777" w:rsidR="00B4789D" w:rsidRDefault="00B4789D" w:rsidP="00A24948">
      <w:pPr>
        <w:pStyle w:val="PlainText"/>
        <w:rPr>
          <w:ins w:id="278" w:author="Alex Galis" w:date="2017-05-15T15:37:00Z"/>
          <w:rFonts w:ascii="Courier New" w:hAnsi="Courier New" w:cs="Courier New"/>
        </w:rPr>
      </w:pPr>
    </w:p>
    <w:p w14:paraId="32D8DEB0" w14:textId="77777777" w:rsidR="00B4789D" w:rsidRDefault="00B4789D" w:rsidP="00B4789D">
      <w:pPr>
        <w:pStyle w:val="PlainText"/>
        <w:rPr>
          <w:ins w:id="279" w:author="Alex Galis" w:date="2017-05-15T15:46:00Z"/>
          <w:rFonts w:ascii="Courier New" w:hAnsi="Courier New" w:cs="Courier New"/>
          <w:color w:val="3366FF"/>
        </w:rPr>
      </w:pPr>
      <w:ins w:id="280" w:author="Alex Galis" w:date="2017-05-15T15:37:00Z">
        <w:r w:rsidRPr="00F331DB">
          <w:rPr>
            <w:rFonts w:ascii="Courier New" w:hAnsi="Courier New" w:cs="Courier New"/>
            <w:color w:val="3366FF"/>
          </w:rPr>
          <w:t>The establishment of Network slices is both business-driven (i.e. slices are in support for different types and service characteristics and business cases) and technology-driven as network slice is a grouping of physical or virtual resources (network, compute, storage) and a grouping network functions and virtual network functions (at the data, control and management planes) which can act as a sub network at a given time.  A network slice can accommodate service components and network functions (physical or virtual) in all network segments: access, core and edge / enterprise networks.</w:t>
        </w:r>
      </w:ins>
    </w:p>
    <w:p w14:paraId="3CFEFC97" w14:textId="77777777" w:rsidR="00932C68" w:rsidRPr="00F331DB" w:rsidRDefault="00932C68" w:rsidP="00B4789D">
      <w:pPr>
        <w:pStyle w:val="PlainText"/>
        <w:rPr>
          <w:ins w:id="281" w:author="Alex Galis" w:date="2017-05-15T15:37:00Z"/>
          <w:rFonts w:ascii="Courier New" w:hAnsi="Courier New" w:cs="Courier New"/>
          <w:color w:val="3366FF"/>
        </w:rPr>
      </w:pPr>
    </w:p>
    <w:p w14:paraId="44E3E1BA" w14:textId="77777777" w:rsidR="00B4789D" w:rsidRDefault="00B4789D" w:rsidP="00B4789D">
      <w:pPr>
        <w:pStyle w:val="PlainText"/>
        <w:rPr>
          <w:ins w:id="282" w:author="Alex Galis" w:date="2017-05-15T15:46:00Z"/>
          <w:rFonts w:ascii="Courier New" w:hAnsi="Courier New" w:cs="Courier New"/>
          <w:color w:val="3366FF"/>
        </w:rPr>
      </w:pPr>
      <w:ins w:id="283" w:author="Alex Galis" w:date="2017-05-15T15:37:00Z">
        <w:r w:rsidRPr="00F331DB">
          <w:rPr>
            <w:rFonts w:ascii="Courier New" w:hAnsi="Courier New" w:cs="Courier New"/>
            <w:color w:val="3366FF"/>
          </w:rPr>
          <w:t xml:space="preserve">The management plane creates the grouping of network resources (physical, virtual or a combination thereof), it connects with the physical and virtual network and service functions and it instantiates all of the network and service functions assigned to the slice. </w:t>
        </w:r>
      </w:ins>
    </w:p>
    <w:p w14:paraId="1D2CF7A3" w14:textId="77777777" w:rsidR="00932C68" w:rsidRPr="00F331DB" w:rsidRDefault="00932C68" w:rsidP="00B4789D">
      <w:pPr>
        <w:pStyle w:val="PlainText"/>
        <w:rPr>
          <w:ins w:id="284" w:author="Alex Galis" w:date="2017-05-15T15:37:00Z"/>
          <w:rFonts w:ascii="Courier New" w:hAnsi="Courier New" w:cs="Courier New"/>
          <w:color w:val="3366FF"/>
        </w:rPr>
      </w:pPr>
    </w:p>
    <w:p w14:paraId="75576399" w14:textId="77777777" w:rsidR="00B4789D" w:rsidRPr="00F331DB" w:rsidRDefault="00B4789D" w:rsidP="00B4789D">
      <w:pPr>
        <w:pStyle w:val="PlainText"/>
        <w:rPr>
          <w:ins w:id="285" w:author="Alex Galis" w:date="2017-05-15T15:37:00Z"/>
          <w:rFonts w:ascii="Courier New" w:hAnsi="Courier New" w:cs="Courier New"/>
          <w:color w:val="3366FF"/>
        </w:rPr>
      </w:pPr>
      <w:ins w:id="286" w:author="Alex Galis" w:date="2017-05-15T15:37:00Z">
        <w:r w:rsidRPr="00F331DB">
          <w:rPr>
            <w:rFonts w:ascii="Courier New" w:hAnsi="Courier New" w:cs="Courier New"/>
            <w:color w:val="3366FF"/>
          </w:rPr>
          <w:t>Once a network slice is created, the slice control plane takes over the control, slice operations and governing of all the network resources, network functions, and service functions assigned to the slice. It (re-) configures them as appropriate and as per elasticity needs, in order to provide an end-to-end service. In particular, ingress routers are configured so that appropriate traffic is bound to the relevant slice. Identification means for the traffic may be simple (relying on a subset of the transport coordinate, DSCP/traffic class, or flow label), or identification may be a more sophisticated one. Also, the traffic capacity that is specified for a slice can be changed dynamically, based on some events (e.g. triggered by a service request). The slice control plane is responsible for instructing the involved elements to guarantee such needs.</w:t>
        </w:r>
      </w:ins>
    </w:p>
    <w:p w14:paraId="3494EC47" w14:textId="77777777" w:rsidR="00B4789D" w:rsidRDefault="00B4789D" w:rsidP="00B4789D">
      <w:pPr>
        <w:pStyle w:val="PlainText"/>
        <w:rPr>
          <w:ins w:id="287" w:author="Alex Galis" w:date="2017-05-15T15:46:00Z"/>
          <w:rFonts w:ascii="Courier New" w:hAnsi="Courier New" w:cs="Courier New"/>
          <w:color w:val="3366FF"/>
        </w:rPr>
      </w:pPr>
      <w:ins w:id="288" w:author="Alex Galis" w:date="2017-05-15T15:37:00Z">
        <w:r w:rsidRPr="00F331DB">
          <w:rPr>
            <w:rFonts w:ascii="Courier New" w:hAnsi="Courier New" w:cs="Courier New"/>
            <w:color w:val="3366FF"/>
          </w:rPr>
          <w:t xml:space="preserve"> </w:t>
        </w:r>
      </w:ins>
    </w:p>
    <w:p w14:paraId="6124E654" w14:textId="77777777" w:rsidR="00932C68" w:rsidRDefault="00932C68" w:rsidP="00B4789D">
      <w:pPr>
        <w:pStyle w:val="PlainText"/>
        <w:rPr>
          <w:ins w:id="289" w:author="Alex Galis" w:date="2017-05-15T15:46:00Z"/>
          <w:rFonts w:ascii="Courier New" w:hAnsi="Courier New" w:cs="Courier New"/>
          <w:color w:val="3366FF"/>
        </w:rPr>
      </w:pPr>
    </w:p>
    <w:p w14:paraId="5FA5149B" w14:textId="77777777" w:rsidR="00932C68" w:rsidRDefault="00932C68" w:rsidP="00B4789D">
      <w:pPr>
        <w:pStyle w:val="PlainText"/>
        <w:rPr>
          <w:ins w:id="290" w:author="Alex Galis" w:date="2017-05-15T15:46:00Z"/>
          <w:rFonts w:ascii="Courier New" w:hAnsi="Courier New" w:cs="Courier New"/>
          <w:color w:val="3366FF"/>
        </w:rPr>
      </w:pPr>
    </w:p>
    <w:p w14:paraId="5B147452" w14:textId="77777777" w:rsidR="00932C68" w:rsidRDefault="00932C68" w:rsidP="00B4789D">
      <w:pPr>
        <w:pStyle w:val="PlainText"/>
        <w:rPr>
          <w:ins w:id="291" w:author="Alex Galis" w:date="2017-05-15T15:46:00Z"/>
          <w:rFonts w:ascii="Courier New" w:hAnsi="Courier New" w:cs="Courier New"/>
          <w:color w:val="3366FF"/>
        </w:rPr>
      </w:pPr>
    </w:p>
    <w:p w14:paraId="3ABF4ADA" w14:textId="77777777" w:rsidR="00932C68" w:rsidRDefault="00932C68" w:rsidP="00B4789D">
      <w:pPr>
        <w:pStyle w:val="PlainText"/>
        <w:rPr>
          <w:ins w:id="292" w:author="Alex Galis" w:date="2017-05-15T15:46:00Z"/>
          <w:rFonts w:ascii="Courier New" w:hAnsi="Courier New" w:cs="Courier New"/>
          <w:color w:val="3366FF"/>
        </w:rPr>
      </w:pPr>
    </w:p>
    <w:p w14:paraId="57A75799" w14:textId="77777777" w:rsidR="00932C68" w:rsidRDefault="00932C68" w:rsidP="00B4789D">
      <w:pPr>
        <w:pStyle w:val="PlainText"/>
        <w:rPr>
          <w:ins w:id="293" w:author="Alex Galis" w:date="2017-05-15T15:46:00Z"/>
          <w:rFonts w:ascii="Courier New" w:hAnsi="Courier New" w:cs="Courier New"/>
          <w:color w:val="3366FF"/>
        </w:rPr>
      </w:pPr>
    </w:p>
    <w:p w14:paraId="49D87095" w14:textId="77777777" w:rsidR="00932C68" w:rsidRDefault="00932C68" w:rsidP="00B4789D">
      <w:pPr>
        <w:pStyle w:val="PlainText"/>
        <w:rPr>
          <w:ins w:id="294" w:author="Alex Galis" w:date="2017-05-15T15:46:00Z"/>
          <w:rFonts w:ascii="Courier New" w:hAnsi="Courier New" w:cs="Courier New"/>
          <w:color w:val="3366FF"/>
        </w:rPr>
      </w:pPr>
    </w:p>
    <w:p w14:paraId="0F63E278" w14:textId="77777777" w:rsidR="00932C68" w:rsidRDefault="00932C68" w:rsidP="00B4789D">
      <w:pPr>
        <w:pStyle w:val="PlainText"/>
        <w:rPr>
          <w:ins w:id="295" w:author="Alex Galis" w:date="2017-05-15T15:46:00Z"/>
          <w:rFonts w:ascii="Courier New" w:hAnsi="Courier New" w:cs="Courier New"/>
          <w:color w:val="3366FF"/>
        </w:rPr>
      </w:pPr>
    </w:p>
    <w:p w14:paraId="05F3BD03" w14:textId="77777777" w:rsidR="00932C68" w:rsidRDefault="00932C68" w:rsidP="00B4789D">
      <w:pPr>
        <w:pStyle w:val="PlainText"/>
        <w:rPr>
          <w:ins w:id="296" w:author="Alex Galis" w:date="2017-05-15T15:46:00Z"/>
          <w:rFonts w:ascii="Courier New" w:hAnsi="Courier New" w:cs="Courier New"/>
          <w:color w:val="3366FF"/>
        </w:rPr>
      </w:pPr>
    </w:p>
    <w:p w14:paraId="72A6BE08" w14:textId="77777777" w:rsidR="00932C68" w:rsidRDefault="00932C68" w:rsidP="00B4789D">
      <w:pPr>
        <w:pStyle w:val="PlainText"/>
        <w:rPr>
          <w:ins w:id="297" w:author="Alex Galis" w:date="2017-05-15T15:46:00Z"/>
          <w:rFonts w:ascii="Courier New" w:hAnsi="Courier New" w:cs="Courier New"/>
          <w:color w:val="3366FF"/>
        </w:rPr>
      </w:pPr>
    </w:p>
    <w:p w14:paraId="01D51D9D" w14:textId="77777777" w:rsidR="00932C68" w:rsidRDefault="00932C68" w:rsidP="00B4789D">
      <w:pPr>
        <w:pStyle w:val="PlainText"/>
        <w:rPr>
          <w:ins w:id="298" w:author="Alex Galis" w:date="2017-05-15T15:46:00Z"/>
          <w:rFonts w:ascii="Courier New" w:hAnsi="Courier New" w:cs="Courier New"/>
          <w:color w:val="3366FF"/>
        </w:rPr>
      </w:pPr>
    </w:p>
    <w:p w14:paraId="67DDC84E" w14:textId="77777777" w:rsidR="00932C68" w:rsidRDefault="00932C68" w:rsidP="00B4789D">
      <w:pPr>
        <w:pStyle w:val="PlainText"/>
        <w:rPr>
          <w:ins w:id="299" w:author="Alex Galis" w:date="2017-05-15T15:46:00Z"/>
          <w:rFonts w:ascii="Courier New" w:hAnsi="Courier New" w:cs="Courier New"/>
          <w:color w:val="3366FF"/>
        </w:rPr>
      </w:pPr>
    </w:p>
    <w:p w14:paraId="425A41FD" w14:textId="77777777" w:rsidR="00932C68" w:rsidRDefault="00932C68" w:rsidP="00B4789D">
      <w:pPr>
        <w:pStyle w:val="PlainText"/>
        <w:rPr>
          <w:ins w:id="300" w:author="Alex Galis" w:date="2017-05-15T15:46:00Z"/>
          <w:rFonts w:ascii="Courier New" w:hAnsi="Courier New" w:cs="Courier New"/>
          <w:color w:val="3366FF"/>
        </w:rPr>
      </w:pPr>
    </w:p>
    <w:p w14:paraId="1BA255BD" w14:textId="77777777" w:rsidR="00932C68" w:rsidRDefault="00932C68" w:rsidP="00B4789D">
      <w:pPr>
        <w:pStyle w:val="PlainText"/>
        <w:rPr>
          <w:ins w:id="301" w:author="Alex Galis" w:date="2017-05-15T15:46:00Z"/>
          <w:rFonts w:ascii="Courier New" w:hAnsi="Courier New" w:cs="Courier New"/>
          <w:color w:val="3366FF"/>
        </w:rPr>
      </w:pPr>
    </w:p>
    <w:p w14:paraId="3DBFEA6F" w14:textId="77777777" w:rsidR="00932C68" w:rsidRDefault="00932C68" w:rsidP="00B4789D">
      <w:pPr>
        <w:pStyle w:val="PlainText"/>
        <w:rPr>
          <w:ins w:id="302" w:author="Alex Galis" w:date="2017-05-15T15:46:00Z"/>
          <w:rFonts w:ascii="Courier New" w:hAnsi="Courier New" w:cs="Courier New"/>
          <w:color w:val="3366FF"/>
        </w:rPr>
      </w:pPr>
    </w:p>
    <w:p w14:paraId="069175B3" w14:textId="77777777" w:rsidR="00932C68" w:rsidRDefault="00932C68" w:rsidP="00B4789D">
      <w:pPr>
        <w:pStyle w:val="PlainText"/>
        <w:rPr>
          <w:ins w:id="303" w:author="Alex Galis" w:date="2017-05-15T15:46:00Z"/>
          <w:rFonts w:ascii="Courier New" w:hAnsi="Courier New" w:cs="Courier New"/>
          <w:color w:val="3366FF"/>
        </w:rPr>
      </w:pPr>
    </w:p>
    <w:p w14:paraId="155D118C" w14:textId="77777777" w:rsidR="00932C68" w:rsidRDefault="00932C68" w:rsidP="00B4789D">
      <w:pPr>
        <w:pStyle w:val="PlainText"/>
        <w:rPr>
          <w:ins w:id="304" w:author="Alex Galis" w:date="2017-05-15T15:46:00Z"/>
          <w:rFonts w:ascii="Courier New" w:hAnsi="Courier New" w:cs="Courier New"/>
          <w:color w:val="3366FF"/>
        </w:rPr>
      </w:pPr>
    </w:p>
    <w:p w14:paraId="2E76E035" w14:textId="77777777" w:rsidR="00932C68" w:rsidRDefault="00932C68" w:rsidP="00B4789D">
      <w:pPr>
        <w:pStyle w:val="PlainText"/>
        <w:rPr>
          <w:ins w:id="305" w:author="Alex Galis" w:date="2017-05-15T15:46:00Z"/>
          <w:rFonts w:ascii="Courier New" w:hAnsi="Courier New" w:cs="Courier New"/>
          <w:color w:val="3366FF"/>
        </w:rPr>
      </w:pPr>
    </w:p>
    <w:p w14:paraId="21841B83" w14:textId="77777777" w:rsidR="00932C68" w:rsidRDefault="00932C68" w:rsidP="00B4789D">
      <w:pPr>
        <w:pStyle w:val="PlainText"/>
        <w:rPr>
          <w:ins w:id="306" w:author="Alex Galis" w:date="2017-05-15T15:46:00Z"/>
          <w:rFonts w:ascii="Courier New" w:hAnsi="Courier New" w:cs="Courier New"/>
          <w:color w:val="3366FF"/>
        </w:rPr>
      </w:pPr>
    </w:p>
    <w:p w14:paraId="6420244A" w14:textId="77777777" w:rsidR="00932C68" w:rsidRDefault="00932C68" w:rsidP="00B4789D">
      <w:pPr>
        <w:pStyle w:val="PlainText"/>
        <w:rPr>
          <w:ins w:id="307" w:author="Alex Galis" w:date="2017-05-15T15:46:00Z"/>
          <w:rFonts w:ascii="Courier New" w:hAnsi="Courier New" w:cs="Courier New"/>
          <w:color w:val="3366FF"/>
        </w:rPr>
      </w:pPr>
    </w:p>
    <w:p w14:paraId="401D1176" w14:textId="77777777" w:rsidR="00932C68" w:rsidRDefault="00932C68" w:rsidP="00B4789D">
      <w:pPr>
        <w:pStyle w:val="PlainText"/>
        <w:rPr>
          <w:ins w:id="308" w:author="Alex Galis" w:date="2017-05-15T15:46:00Z"/>
          <w:rFonts w:ascii="Courier New" w:hAnsi="Courier New" w:cs="Courier New"/>
          <w:color w:val="3366FF"/>
        </w:rPr>
      </w:pPr>
    </w:p>
    <w:p w14:paraId="3633A8E5" w14:textId="77777777" w:rsidR="00932C68" w:rsidRDefault="00932C68" w:rsidP="00B4789D">
      <w:pPr>
        <w:pStyle w:val="PlainText"/>
        <w:rPr>
          <w:ins w:id="309" w:author="Alex Galis" w:date="2017-05-15T15:46:00Z"/>
          <w:rFonts w:ascii="Courier New" w:hAnsi="Courier New" w:cs="Courier New"/>
          <w:color w:val="3366FF"/>
        </w:rPr>
      </w:pPr>
    </w:p>
    <w:p w14:paraId="76E3288A" w14:textId="77777777" w:rsidR="00932C68" w:rsidRDefault="00932C68" w:rsidP="00B4789D">
      <w:pPr>
        <w:pStyle w:val="PlainText"/>
        <w:rPr>
          <w:ins w:id="310" w:author="Alex Galis" w:date="2017-05-15T15:46:00Z"/>
          <w:rFonts w:ascii="Courier New" w:hAnsi="Courier New" w:cs="Courier New"/>
          <w:color w:val="3366FF"/>
        </w:rPr>
      </w:pPr>
    </w:p>
    <w:p w14:paraId="03971DB0" w14:textId="77777777" w:rsidR="00932C68" w:rsidRDefault="00932C68" w:rsidP="00B4789D">
      <w:pPr>
        <w:pStyle w:val="PlainText"/>
        <w:rPr>
          <w:ins w:id="311" w:author="Alex Galis" w:date="2017-05-15T15:46:00Z"/>
          <w:rFonts w:ascii="Courier New" w:hAnsi="Courier New" w:cs="Courier New"/>
          <w:color w:val="3366FF"/>
        </w:rPr>
      </w:pPr>
    </w:p>
    <w:p w14:paraId="575A9D9C" w14:textId="77777777" w:rsidR="00932C68" w:rsidRDefault="00932C68" w:rsidP="00B4789D">
      <w:pPr>
        <w:pStyle w:val="PlainText"/>
        <w:rPr>
          <w:ins w:id="312" w:author="Alex Galis" w:date="2017-05-15T15:46:00Z"/>
          <w:rFonts w:ascii="Courier New" w:hAnsi="Courier New" w:cs="Courier New"/>
          <w:color w:val="3366FF"/>
        </w:rPr>
      </w:pPr>
    </w:p>
    <w:p w14:paraId="4A5D5E1C" w14:textId="77777777" w:rsidR="00932C68" w:rsidRPr="00F331DB" w:rsidRDefault="00932C68" w:rsidP="00B4789D">
      <w:pPr>
        <w:pStyle w:val="PlainText"/>
        <w:rPr>
          <w:ins w:id="313" w:author="Alex Galis" w:date="2017-05-15T15:37:00Z"/>
          <w:rFonts w:ascii="Courier New" w:hAnsi="Courier New" w:cs="Courier New"/>
          <w:color w:val="3366FF"/>
        </w:rPr>
      </w:pPr>
    </w:p>
    <w:p w14:paraId="503937D5" w14:textId="77777777" w:rsidR="00B4789D" w:rsidRPr="00F331DB" w:rsidRDefault="00B4789D" w:rsidP="00B4789D">
      <w:pPr>
        <w:pStyle w:val="PlainText"/>
        <w:rPr>
          <w:ins w:id="314" w:author="Alex Galis" w:date="2017-05-15T15:37:00Z"/>
          <w:rFonts w:ascii="Courier New" w:hAnsi="Courier New" w:cs="Courier New"/>
          <w:color w:val="3366FF"/>
        </w:rPr>
      </w:pPr>
      <w:ins w:id="315" w:author="Alex Galis" w:date="2017-05-15T15:37:00Z">
        <w:r w:rsidRPr="00F331DB">
          <w:rPr>
            <w:rFonts w:ascii="Courier New" w:hAnsi="Courier New" w:cs="Courier New"/>
            <w:color w:val="3366FF"/>
          </w:rPr>
          <w:t>Inter Network Slice    Slice Element          Element               Network</w:t>
        </w:r>
      </w:ins>
    </w:p>
    <w:p w14:paraId="3E1FD0A1" w14:textId="77777777" w:rsidR="00B4789D" w:rsidRPr="00F331DB" w:rsidRDefault="00B4789D" w:rsidP="00B4789D">
      <w:pPr>
        <w:pStyle w:val="PlainText"/>
        <w:rPr>
          <w:ins w:id="316" w:author="Alex Galis" w:date="2017-05-15T15:37:00Z"/>
          <w:rFonts w:ascii="Courier New" w:hAnsi="Courier New" w:cs="Courier New"/>
          <w:color w:val="3366FF"/>
        </w:rPr>
      </w:pPr>
      <w:ins w:id="317" w:author="Alex Galis" w:date="2017-05-15T15:37:00Z">
        <w:r w:rsidRPr="00F331DB">
          <w:rPr>
            <w:rFonts w:ascii="Courier New" w:hAnsi="Courier New" w:cs="Courier New"/>
            <w:color w:val="3366FF"/>
          </w:rPr>
          <w:t xml:space="preserve">  Orchestrator         Manager                Manager               Function</w:t>
        </w:r>
      </w:ins>
    </w:p>
    <w:p w14:paraId="659379B1" w14:textId="77777777" w:rsidR="00B4789D" w:rsidRPr="00F331DB" w:rsidRDefault="00B4789D" w:rsidP="00B4789D">
      <w:pPr>
        <w:pStyle w:val="PlainText"/>
        <w:rPr>
          <w:ins w:id="318" w:author="Alex Galis" w:date="2017-05-15T15:37:00Z"/>
          <w:rFonts w:ascii="Courier New" w:hAnsi="Courier New" w:cs="Courier New"/>
          <w:color w:val="3366FF"/>
        </w:rPr>
      </w:pPr>
      <w:ins w:id="319" w:author="Alex Galis" w:date="2017-05-15T15:37:00Z">
        <w:r w:rsidRPr="00F331DB">
          <w:rPr>
            <w:rFonts w:ascii="Courier New" w:hAnsi="Courier New" w:cs="Courier New"/>
            <w:color w:val="3366FF"/>
          </w:rPr>
          <w:t xml:space="preserve">    |                      |                     |                        |</w:t>
        </w:r>
      </w:ins>
    </w:p>
    <w:p w14:paraId="65B066E5" w14:textId="77777777" w:rsidR="00B4789D" w:rsidRPr="00F331DB" w:rsidRDefault="00B4789D" w:rsidP="00B4789D">
      <w:pPr>
        <w:pStyle w:val="PlainText"/>
        <w:rPr>
          <w:ins w:id="320" w:author="Alex Galis" w:date="2017-05-15T15:37:00Z"/>
          <w:rFonts w:ascii="Courier New" w:hAnsi="Courier New" w:cs="Courier New"/>
          <w:color w:val="3366FF"/>
        </w:rPr>
      </w:pPr>
      <w:ins w:id="321" w:author="Alex Galis" w:date="2017-05-15T15:37:00Z">
        <w:r w:rsidRPr="00F331DB">
          <w:rPr>
            <w:rFonts w:ascii="Courier New" w:hAnsi="Courier New" w:cs="Courier New"/>
            <w:color w:val="3366FF"/>
          </w:rPr>
          <w:t xml:space="preserve">    |    Discovery -       |      Discovery -    |       Discovery-       |</w:t>
        </w:r>
      </w:ins>
    </w:p>
    <w:p w14:paraId="3B68591A" w14:textId="77777777" w:rsidR="00B4789D" w:rsidRPr="00F331DB" w:rsidRDefault="00B4789D" w:rsidP="00B4789D">
      <w:pPr>
        <w:pStyle w:val="PlainText"/>
        <w:rPr>
          <w:ins w:id="322" w:author="Alex Galis" w:date="2017-05-15T15:37:00Z"/>
          <w:rFonts w:ascii="Courier New" w:hAnsi="Courier New" w:cs="Courier New"/>
          <w:color w:val="3366FF"/>
        </w:rPr>
      </w:pPr>
      <w:ins w:id="323" w:author="Alex Galis" w:date="2017-05-15T15:37:00Z">
        <w:r w:rsidRPr="00F331DB">
          <w:rPr>
            <w:rFonts w:ascii="Courier New" w:hAnsi="Courier New" w:cs="Courier New"/>
            <w:color w:val="3366FF"/>
          </w:rPr>
          <w:t xml:space="preserve">    |    -Response         |      Response       |       Response         |</w:t>
        </w:r>
      </w:ins>
    </w:p>
    <w:p w14:paraId="2D2F023A" w14:textId="77777777" w:rsidR="00B4789D" w:rsidRPr="00F331DB" w:rsidRDefault="00B4789D" w:rsidP="00B4789D">
      <w:pPr>
        <w:pStyle w:val="PlainText"/>
        <w:rPr>
          <w:ins w:id="324" w:author="Alex Galis" w:date="2017-05-15T15:37:00Z"/>
          <w:rFonts w:ascii="Courier New" w:hAnsi="Courier New" w:cs="Courier New"/>
          <w:color w:val="3366FF"/>
        </w:rPr>
      </w:pPr>
      <w:ins w:id="325" w:author="Alex Galis" w:date="2017-05-15T15:37:00Z">
        <w:r w:rsidRPr="00F331DB">
          <w:rPr>
            <w:rFonts w:ascii="Courier New" w:hAnsi="Courier New" w:cs="Courier New"/>
            <w:color w:val="3366FF"/>
          </w:rPr>
          <w:t xml:space="preserve">    |    &lt;--------------&gt;  |   &lt;---------------&gt; |    &lt;---------------&gt;   |        </w:t>
        </w:r>
      </w:ins>
    </w:p>
    <w:p w14:paraId="7F75455B" w14:textId="77777777" w:rsidR="00B4789D" w:rsidRPr="00F331DB" w:rsidRDefault="00B4789D" w:rsidP="00B4789D">
      <w:pPr>
        <w:pStyle w:val="PlainText"/>
        <w:rPr>
          <w:ins w:id="326" w:author="Alex Galis" w:date="2017-05-15T15:37:00Z"/>
          <w:rFonts w:ascii="Courier New" w:hAnsi="Courier New" w:cs="Courier New"/>
          <w:color w:val="3366FF"/>
        </w:rPr>
      </w:pPr>
      <w:ins w:id="327" w:author="Alex Galis" w:date="2017-05-15T15:37:00Z">
        <w:r w:rsidRPr="00F331DB">
          <w:rPr>
            <w:rFonts w:ascii="Courier New" w:hAnsi="Courier New" w:cs="Courier New"/>
            <w:color w:val="3366FF"/>
          </w:rPr>
          <w:t xml:space="preserve">    |                      |                     |                        |</w:t>
        </w:r>
      </w:ins>
    </w:p>
    <w:p w14:paraId="50F2AF8A" w14:textId="77777777" w:rsidR="00B4789D" w:rsidRPr="00F331DB" w:rsidRDefault="00B4789D" w:rsidP="00B4789D">
      <w:pPr>
        <w:pStyle w:val="PlainText"/>
        <w:rPr>
          <w:ins w:id="328" w:author="Alex Galis" w:date="2017-05-15T15:37:00Z"/>
          <w:rFonts w:ascii="Courier New" w:hAnsi="Courier New" w:cs="Courier New"/>
          <w:color w:val="3366FF"/>
        </w:rPr>
      </w:pPr>
      <w:ins w:id="329" w:author="Alex Galis" w:date="2017-05-15T15:37:00Z">
        <w:r w:rsidRPr="00F331DB">
          <w:rPr>
            <w:rFonts w:ascii="Courier New" w:hAnsi="Courier New" w:cs="Courier New"/>
            <w:color w:val="3366FF"/>
          </w:rPr>
          <w:t xml:space="preserve">    |                      |                     |                        |     </w:t>
        </w:r>
      </w:ins>
    </w:p>
    <w:p w14:paraId="0945282A" w14:textId="77777777" w:rsidR="00B4789D" w:rsidRPr="00F331DB" w:rsidRDefault="00B4789D" w:rsidP="00B4789D">
      <w:pPr>
        <w:pStyle w:val="PlainText"/>
        <w:rPr>
          <w:ins w:id="330" w:author="Alex Galis" w:date="2017-05-15T15:37:00Z"/>
          <w:rFonts w:ascii="Courier New" w:hAnsi="Courier New" w:cs="Courier New"/>
          <w:color w:val="3366FF"/>
        </w:rPr>
      </w:pPr>
      <w:ins w:id="331" w:author="Alex Galis" w:date="2017-05-15T15:37:00Z">
        <w:r w:rsidRPr="00F331DB">
          <w:rPr>
            <w:rFonts w:ascii="Courier New" w:hAnsi="Courier New" w:cs="Courier New"/>
            <w:color w:val="3366FF"/>
          </w:rPr>
          <w:t xml:space="preserve">    |       Request        |                     |                        |</w:t>
        </w:r>
      </w:ins>
    </w:p>
    <w:p w14:paraId="3D227D5E" w14:textId="77777777" w:rsidR="00B4789D" w:rsidRPr="00F331DB" w:rsidRDefault="00B4789D" w:rsidP="00B4789D">
      <w:pPr>
        <w:pStyle w:val="PlainText"/>
        <w:rPr>
          <w:ins w:id="332" w:author="Alex Galis" w:date="2017-05-15T15:37:00Z"/>
          <w:rFonts w:ascii="Courier New" w:hAnsi="Courier New" w:cs="Courier New"/>
          <w:color w:val="3366FF"/>
        </w:rPr>
      </w:pPr>
      <w:ins w:id="333" w:author="Alex Galis" w:date="2017-05-15T15:37:00Z">
        <w:r w:rsidRPr="00F331DB">
          <w:rPr>
            <w:rFonts w:ascii="Courier New" w:hAnsi="Courier New" w:cs="Courier New"/>
            <w:color w:val="3366FF"/>
          </w:rPr>
          <w:t xml:space="preserve">    |      Net Slice       |                     |                        |                       </w:t>
        </w:r>
      </w:ins>
    </w:p>
    <w:p w14:paraId="6F305C22" w14:textId="77777777" w:rsidR="00B4789D" w:rsidRPr="00F331DB" w:rsidRDefault="00B4789D" w:rsidP="00B4789D">
      <w:pPr>
        <w:pStyle w:val="PlainText"/>
        <w:rPr>
          <w:ins w:id="334" w:author="Alex Galis" w:date="2017-05-15T15:37:00Z"/>
          <w:rFonts w:ascii="Courier New" w:hAnsi="Courier New" w:cs="Courier New"/>
          <w:color w:val="3366FF"/>
        </w:rPr>
      </w:pPr>
      <w:ins w:id="335" w:author="Alex Galis" w:date="2017-05-15T15:37:00Z">
        <w:r w:rsidRPr="00F331DB">
          <w:rPr>
            <w:rFonts w:ascii="Courier New" w:hAnsi="Courier New" w:cs="Courier New"/>
            <w:color w:val="3366FF"/>
          </w:rPr>
          <w:t xml:space="preserve">    | ----------------&gt;    |       Request       |                        |</w:t>
        </w:r>
      </w:ins>
    </w:p>
    <w:p w14:paraId="2D4B6E27" w14:textId="77777777" w:rsidR="00B4789D" w:rsidRPr="00F331DB" w:rsidRDefault="00B4789D" w:rsidP="00B4789D">
      <w:pPr>
        <w:pStyle w:val="PlainText"/>
        <w:rPr>
          <w:ins w:id="336" w:author="Alex Galis" w:date="2017-05-15T15:37:00Z"/>
          <w:rFonts w:ascii="Courier New" w:hAnsi="Courier New" w:cs="Courier New"/>
          <w:color w:val="3366FF"/>
        </w:rPr>
      </w:pPr>
      <w:ins w:id="337" w:author="Alex Galis" w:date="2017-05-15T15:37:00Z">
        <w:r w:rsidRPr="00F331DB">
          <w:rPr>
            <w:rFonts w:ascii="Courier New" w:hAnsi="Courier New" w:cs="Courier New"/>
            <w:color w:val="3366FF"/>
          </w:rPr>
          <w:t xml:space="preserve">    |                      |     Net Sice        |                        |</w:t>
        </w:r>
      </w:ins>
    </w:p>
    <w:p w14:paraId="41CD93ED" w14:textId="77777777" w:rsidR="00B4789D" w:rsidRPr="00F331DB" w:rsidRDefault="00B4789D" w:rsidP="00B4789D">
      <w:pPr>
        <w:pStyle w:val="PlainText"/>
        <w:rPr>
          <w:ins w:id="338" w:author="Alex Galis" w:date="2017-05-15T15:37:00Z"/>
          <w:rFonts w:ascii="Courier New" w:hAnsi="Courier New" w:cs="Courier New"/>
          <w:color w:val="3366FF"/>
        </w:rPr>
      </w:pPr>
      <w:ins w:id="339" w:author="Alex Galis" w:date="2017-05-15T15:37:00Z">
        <w:r w:rsidRPr="00F331DB">
          <w:rPr>
            <w:rFonts w:ascii="Courier New" w:hAnsi="Courier New" w:cs="Courier New"/>
            <w:color w:val="3366FF"/>
          </w:rPr>
          <w:t xml:space="preserve">    |                      |  --------------&gt;    |      Request           |</w:t>
        </w:r>
      </w:ins>
    </w:p>
    <w:p w14:paraId="06B0C910" w14:textId="77777777" w:rsidR="00B4789D" w:rsidRPr="00F331DB" w:rsidRDefault="00B4789D" w:rsidP="00B4789D">
      <w:pPr>
        <w:pStyle w:val="PlainText"/>
        <w:rPr>
          <w:ins w:id="340" w:author="Alex Galis" w:date="2017-05-15T15:37:00Z"/>
          <w:rFonts w:ascii="Courier New" w:hAnsi="Courier New" w:cs="Courier New"/>
          <w:color w:val="3366FF"/>
        </w:rPr>
      </w:pPr>
      <w:ins w:id="341" w:author="Alex Galis" w:date="2017-05-15T15:37:00Z">
        <w:r w:rsidRPr="00F331DB">
          <w:rPr>
            <w:rFonts w:ascii="Courier New" w:hAnsi="Courier New" w:cs="Courier New"/>
            <w:color w:val="3366FF"/>
          </w:rPr>
          <w:t xml:space="preserve">    |                      |                     |      Net Slice         |    </w:t>
        </w:r>
      </w:ins>
    </w:p>
    <w:p w14:paraId="471E15BF" w14:textId="77777777" w:rsidR="00B4789D" w:rsidRPr="00F331DB" w:rsidRDefault="00B4789D" w:rsidP="00B4789D">
      <w:pPr>
        <w:pStyle w:val="PlainText"/>
        <w:rPr>
          <w:ins w:id="342" w:author="Alex Galis" w:date="2017-05-15T15:37:00Z"/>
          <w:rFonts w:ascii="Courier New" w:hAnsi="Courier New" w:cs="Courier New"/>
          <w:color w:val="3366FF"/>
        </w:rPr>
      </w:pPr>
      <w:ins w:id="343" w:author="Alex Galis" w:date="2017-05-15T15:37:00Z">
        <w:r w:rsidRPr="00F331DB">
          <w:rPr>
            <w:rFonts w:ascii="Courier New" w:hAnsi="Courier New" w:cs="Courier New"/>
            <w:color w:val="3366FF"/>
          </w:rPr>
          <w:t xml:space="preserve">    |                      |                     |    --------------&gt;     |</w:t>
        </w:r>
      </w:ins>
    </w:p>
    <w:p w14:paraId="68351D4C" w14:textId="77777777" w:rsidR="00B4789D" w:rsidRPr="00F331DB" w:rsidRDefault="00B4789D" w:rsidP="00B4789D">
      <w:pPr>
        <w:pStyle w:val="PlainText"/>
        <w:rPr>
          <w:ins w:id="344" w:author="Alex Galis" w:date="2017-05-15T15:37:00Z"/>
          <w:rFonts w:ascii="Courier New" w:hAnsi="Courier New" w:cs="Courier New"/>
          <w:color w:val="3366FF"/>
        </w:rPr>
      </w:pPr>
      <w:ins w:id="345" w:author="Alex Galis" w:date="2017-05-15T15:37:00Z">
        <w:r w:rsidRPr="00F331DB">
          <w:rPr>
            <w:rFonts w:ascii="Courier New" w:hAnsi="Courier New" w:cs="Courier New"/>
            <w:color w:val="3366FF"/>
          </w:rPr>
          <w:t xml:space="preserve">    |                      |    Confirm-Waiting  |                        |</w:t>
        </w:r>
      </w:ins>
    </w:p>
    <w:p w14:paraId="58B1CF70" w14:textId="77777777" w:rsidR="00B4789D" w:rsidRPr="00F331DB" w:rsidRDefault="00B4789D" w:rsidP="00B4789D">
      <w:pPr>
        <w:pStyle w:val="PlainText"/>
        <w:rPr>
          <w:ins w:id="346" w:author="Alex Galis" w:date="2017-05-15T15:37:00Z"/>
          <w:rFonts w:ascii="Courier New" w:hAnsi="Courier New" w:cs="Courier New"/>
          <w:color w:val="3366FF"/>
        </w:rPr>
      </w:pPr>
      <w:ins w:id="347" w:author="Alex Galis" w:date="2017-05-15T15:37:00Z">
        <w:r w:rsidRPr="00F331DB">
          <w:rPr>
            <w:rFonts w:ascii="Courier New" w:hAnsi="Courier New" w:cs="Courier New"/>
            <w:color w:val="3366FF"/>
          </w:rPr>
          <w:t xml:space="preserve">    |                      |    &lt;--------------- |                        |</w:t>
        </w:r>
      </w:ins>
    </w:p>
    <w:p w14:paraId="386FEBEE" w14:textId="77777777" w:rsidR="00B4789D" w:rsidRPr="00F331DB" w:rsidRDefault="00B4789D" w:rsidP="00B4789D">
      <w:pPr>
        <w:pStyle w:val="PlainText"/>
        <w:rPr>
          <w:ins w:id="348" w:author="Alex Galis" w:date="2017-05-15T15:37:00Z"/>
          <w:rFonts w:ascii="Courier New" w:hAnsi="Courier New" w:cs="Courier New"/>
          <w:color w:val="3366FF"/>
        </w:rPr>
      </w:pPr>
      <w:ins w:id="349" w:author="Alex Galis" w:date="2017-05-15T15:37:00Z">
        <w:r w:rsidRPr="00F331DB">
          <w:rPr>
            <w:rFonts w:ascii="Courier New" w:hAnsi="Courier New" w:cs="Courier New"/>
            <w:color w:val="3366FF"/>
          </w:rPr>
          <w:t xml:space="preserve">    |                      |                     |      Negotiation       |</w:t>
        </w:r>
      </w:ins>
    </w:p>
    <w:p w14:paraId="38BAE70C" w14:textId="77777777" w:rsidR="00B4789D" w:rsidRPr="00F331DB" w:rsidRDefault="00B4789D" w:rsidP="00B4789D">
      <w:pPr>
        <w:pStyle w:val="PlainText"/>
        <w:rPr>
          <w:ins w:id="350" w:author="Alex Galis" w:date="2017-05-15T15:37:00Z"/>
          <w:rFonts w:ascii="Courier New" w:hAnsi="Courier New" w:cs="Courier New"/>
          <w:color w:val="3366FF"/>
        </w:rPr>
      </w:pPr>
      <w:ins w:id="351" w:author="Alex Galis" w:date="2017-05-15T15:37:00Z">
        <w:r w:rsidRPr="00F331DB">
          <w:rPr>
            <w:rFonts w:ascii="Courier New" w:hAnsi="Courier New" w:cs="Courier New"/>
            <w:color w:val="3366FF"/>
          </w:rPr>
          <w:t xml:space="preserve">    |                      |                     |(Single/Multiple Rounds)|</w:t>
        </w:r>
      </w:ins>
    </w:p>
    <w:p w14:paraId="753E8C2D" w14:textId="77777777" w:rsidR="00B4789D" w:rsidRPr="00F331DB" w:rsidRDefault="00B4789D" w:rsidP="00B4789D">
      <w:pPr>
        <w:pStyle w:val="PlainText"/>
        <w:rPr>
          <w:ins w:id="352" w:author="Alex Galis" w:date="2017-05-15T15:37:00Z"/>
          <w:rFonts w:ascii="Courier New" w:hAnsi="Courier New" w:cs="Courier New"/>
          <w:color w:val="3366FF"/>
        </w:rPr>
      </w:pPr>
      <w:ins w:id="353" w:author="Alex Galis" w:date="2017-05-15T15:37:00Z">
        <w:r w:rsidRPr="00F331DB">
          <w:rPr>
            <w:rFonts w:ascii="Courier New" w:hAnsi="Courier New" w:cs="Courier New"/>
            <w:color w:val="3366FF"/>
          </w:rPr>
          <w:t xml:space="preserve">    |                      |                      |   &lt;---------------&gt;     |                        </w:t>
        </w:r>
      </w:ins>
    </w:p>
    <w:p w14:paraId="7B948BDC" w14:textId="77777777" w:rsidR="00B4789D" w:rsidRPr="00F331DB" w:rsidRDefault="00B4789D" w:rsidP="00B4789D">
      <w:pPr>
        <w:pStyle w:val="PlainText"/>
        <w:rPr>
          <w:ins w:id="354" w:author="Alex Galis" w:date="2017-05-15T15:37:00Z"/>
          <w:rFonts w:ascii="Courier New" w:hAnsi="Courier New" w:cs="Courier New"/>
          <w:color w:val="3366FF"/>
        </w:rPr>
      </w:pPr>
      <w:ins w:id="355" w:author="Alex Galis" w:date="2017-05-15T15:37:00Z">
        <w:r w:rsidRPr="00F331DB">
          <w:rPr>
            <w:rFonts w:ascii="Courier New" w:hAnsi="Courier New" w:cs="Courier New"/>
            <w:color w:val="3366FF"/>
          </w:rPr>
          <w:t xml:space="preserve">    | Confirm-Waiting      |                      |                         |</w:t>
        </w:r>
      </w:ins>
    </w:p>
    <w:p w14:paraId="0CC67E52" w14:textId="77777777" w:rsidR="00B4789D" w:rsidRPr="00F331DB" w:rsidRDefault="00B4789D" w:rsidP="00B4789D">
      <w:pPr>
        <w:pStyle w:val="PlainText"/>
        <w:rPr>
          <w:ins w:id="356" w:author="Alex Galis" w:date="2017-05-15T15:37:00Z"/>
          <w:rFonts w:ascii="Courier New" w:hAnsi="Courier New" w:cs="Courier New"/>
          <w:color w:val="3366FF"/>
        </w:rPr>
      </w:pPr>
      <w:ins w:id="357" w:author="Alex Galis" w:date="2017-05-15T15:37:00Z">
        <w:r w:rsidRPr="00F331DB">
          <w:rPr>
            <w:rFonts w:ascii="Courier New" w:hAnsi="Courier New" w:cs="Courier New"/>
            <w:color w:val="3366FF"/>
          </w:rPr>
          <w:t xml:space="preserve">    | &lt;-----------------   |                      |                         |</w:t>
        </w:r>
      </w:ins>
    </w:p>
    <w:p w14:paraId="35E8CBF5" w14:textId="77777777" w:rsidR="00B4789D" w:rsidRPr="00F331DB" w:rsidRDefault="00B4789D" w:rsidP="00B4789D">
      <w:pPr>
        <w:pStyle w:val="PlainText"/>
        <w:rPr>
          <w:ins w:id="358" w:author="Alex Galis" w:date="2017-05-15T15:37:00Z"/>
          <w:rFonts w:ascii="Courier New" w:hAnsi="Courier New" w:cs="Courier New"/>
          <w:color w:val="3366FF"/>
        </w:rPr>
      </w:pPr>
      <w:ins w:id="359" w:author="Alex Galis" w:date="2017-05-15T15:37:00Z">
        <w:r w:rsidRPr="00F331DB">
          <w:rPr>
            <w:rFonts w:ascii="Courier New" w:hAnsi="Courier New" w:cs="Courier New"/>
            <w:color w:val="3366FF"/>
          </w:rPr>
          <w:t xml:space="preserve">    |                      |    Negotiation       |                         |</w:t>
        </w:r>
      </w:ins>
    </w:p>
    <w:p w14:paraId="3EE54A60" w14:textId="77777777" w:rsidR="00B4789D" w:rsidRPr="00F331DB" w:rsidRDefault="00B4789D" w:rsidP="00B4789D">
      <w:pPr>
        <w:pStyle w:val="PlainText"/>
        <w:rPr>
          <w:ins w:id="360" w:author="Alex Galis" w:date="2017-05-15T15:37:00Z"/>
          <w:rFonts w:ascii="Courier New" w:hAnsi="Courier New" w:cs="Courier New"/>
          <w:color w:val="3366FF"/>
        </w:rPr>
      </w:pPr>
      <w:ins w:id="361" w:author="Alex Galis" w:date="2017-05-15T15:37:00Z">
        <w:r w:rsidRPr="00F331DB">
          <w:rPr>
            <w:rFonts w:ascii="Courier New" w:hAnsi="Courier New" w:cs="Courier New"/>
            <w:color w:val="3366FF"/>
          </w:rPr>
          <w:t xml:space="preserve">    |                      |Single/Multiple Rounds|                         |</w:t>
        </w:r>
      </w:ins>
    </w:p>
    <w:p w14:paraId="7D630C94" w14:textId="77777777" w:rsidR="00B4789D" w:rsidRPr="00F331DB" w:rsidRDefault="00B4789D" w:rsidP="00B4789D">
      <w:pPr>
        <w:pStyle w:val="PlainText"/>
        <w:rPr>
          <w:ins w:id="362" w:author="Alex Galis" w:date="2017-05-15T15:37:00Z"/>
          <w:rFonts w:ascii="Courier New" w:hAnsi="Courier New" w:cs="Courier New"/>
          <w:color w:val="3366FF"/>
        </w:rPr>
      </w:pPr>
      <w:ins w:id="363" w:author="Alex Galis" w:date="2017-05-15T15:37:00Z">
        <w:r w:rsidRPr="00F331DB">
          <w:rPr>
            <w:rFonts w:ascii="Courier New" w:hAnsi="Courier New" w:cs="Courier New"/>
            <w:color w:val="3366FF"/>
          </w:rPr>
          <w:t xml:space="preserve">    |      Negotiation     | &lt;---------------&gt;    |                         |      </w:t>
        </w:r>
      </w:ins>
    </w:p>
    <w:p w14:paraId="5BE68373" w14:textId="77777777" w:rsidR="00B4789D" w:rsidRPr="00F331DB" w:rsidRDefault="00B4789D" w:rsidP="00B4789D">
      <w:pPr>
        <w:pStyle w:val="PlainText"/>
        <w:rPr>
          <w:ins w:id="364" w:author="Alex Galis" w:date="2017-05-15T15:37:00Z"/>
          <w:rFonts w:ascii="Courier New" w:hAnsi="Courier New" w:cs="Courier New"/>
          <w:color w:val="3366FF"/>
        </w:rPr>
      </w:pPr>
      <w:ins w:id="365" w:author="Alex Galis" w:date="2017-05-15T15:37:00Z">
        <w:r w:rsidRPr="00F331DB">
          <w:rPr>
            <w:rFonts w:ascii="Courier New" w:hAnsi="Courier New" w:cs="Courier New"/>
            <w:color w:val="3366FF"/>
          </w:rPr>
          <w:t xml:space="preserve">    |Single/Multiple Rounds|                      |                         |</w:t>
        </w:r>
      </w:ins>
    </w:p>
    <w:p w14:paraId="354DAC05" w14:textId="77777777" w:rsidR="00B4789D" w:rsidRPr="00F331DB" w:rsidRDefault="00B4789D" w:rsidP="00B4789D">
      <w:pPr>
        <w:pStyle w:val="PlainText"/>
        <w:rPr>
          <w:ins w:id="366" w:author="Alex Galis" w:date="2017-05-15T15:37:00Z"/>
          <w:rFonts w:ascii="Courier New" w:hAnsi="Courier New" w:cs="Courier New"/>
          <w:color w:val="3366FF"/>
        </w:rPr>
      </w:pPr>
      <w:ins w:id="367" w:author="Alex Galis" w:date="2017-05-15T15:37:00Z">
        <w:r w:rsidRPr="00F331DB">
          <w:rPr>
            <w:rFonts w:ascii="Courier New" w:hAnsi="Courier New" w:cs="Courier New"/>
            <w:color w:val="3366FF"/>
          </w:rPr>
          <w:t xml:space="preserve">    | &lt;----------------&gt;   |                      |                         |</w:t>
        </w:r>
      </w:ins>
    </w:p>
    <w:p w14:paraId="7FCCFC1A" w14:textId="77777777" w:rsidR="00B4789D" w:rsidRPr="00434E2F" w:rsidRDefault="00B4789D" w:rsidP="00B4789D">
      <w:pPr>
        <w:pStyle w:val="PlainText"/>
        <w:rPr>
          <w:ins w:id="368" w:author="Alex Galis" w:date="2017-05-15T15:37:00Z"/>
          <w:rFonts w:ascii="Courier New" w:hAnsi="Courier New" w:cs="Courier New"/>
        </w:rPr>
      </w:pPr>
    </w:p>
    <w:p w14:paraId="75F06BCD" w14:textId="0E921FD6" w:rsidR="00B4789D" w:rsidRPr="008C3F22" w:rsidRDefault="00932C68" w:rsidP="008C3F22">
      <w:pPr>
        <w:pStyle w:val="PlainText"/>
        <w:jc w:val="center"/>
        <w:rPr>
          <w:ins w:id="369" w:author="Alex Galis" w:date="2017-05-15T15:37:00Z"/>
          <w:rFonts w:ascii="Courier New" w:hAnsi="Courier New" w:cs="Courier New"/>
          <w:color w:val="3366FF"/>
          <w:rPrChange w:id="370" w:author="Alex Galis" w:date="2017-05-15T15:47:00Z">
            <w:rPr>
              <w:ins w:id="371" w:author="Alex Galis" w:date="2017-05-15T15:37:00Z"/>
              <w:rFonts w:ascii="Courier New" w:hAnsi="Courier New" w:cs="Courier New"/>
            </w:rPr>
          </w:rPrChange>
        </w:rPr>
        <w:pPrChange w:id="372" w:author="Alex Galis" w:date="2017-05-15T15:47:00Z">
          <w:pPr>
            <w:pStyle w:val="PlainText"/>
          </w:pPr>
        </w:pPrChange>
      </w:pPr>
      <w:ins w:id="373" w:author="Alex Galis" w:date="2017-05-15T15:46:00Z">
        <w:r w:rsidRPr="008C3F22">
          <w:rPr>
            <w:rFonts w:ascii="Courier New" w:hAnsi="Courier New" w:cs="Courier New"/>
            <w:color w:val="3366FF"/>
            <w:rPrChange w:id="374" w:author="Alex Galis" w:date="2017-05-15T15:47:00Z">
              <w:rPr>
                <w:rFonts w:ascii="Courier New" w:hAnsi="Courier New" w:cs="Courier New"/>
              </w:rPr>
            </w:rPrChange>
          </w:rPr>
          <w:t xml:space="preserve">Figure: </w:t>
        </w:r>
        <w:r w:rsidR="008C3F22" w:rsidRPr="001F1F5B">
          <w:rPr>
            <w:rFonts w:ascii="Courier New" w:hAnsi="Courier New" w:cs="Courier New"/>
            <w:color w:val="3366FF"/>
          </w:rPr>
          <w:t>Network Slice Reservation / Release Messages Flow</w:t>
        </w:r>
      </w:ins>
    </w:p>
    <w:p w14:paraId="6C1D15C4" w14:textId="77777777" w:rsidR="00B4789D" w:rsidRPr="00A96145" w:rsidRDefault="00B4789D" w:rsidP="00A24948">
      <w:pPr>
        <w:pStyle w:val="PlainText"/>
        <w:rPr>
          <w:rFonts w:ascii="Courier New" w:hAnsi="Courier New" w:cs="Courier New"/>
        </w:rPr>
      </w:pPr>
    </w:p>
    <w:p w14:paraId="5A4148B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3.2.  Reference Architecture</w:t>
      </w:r>
    </w:p>
    <w:p w14:paraId="158FF1AC" w14:textId="77777777" w:rsidR="00A24948" w:rsidRPr="00A96145" w:rsidRDefault="00A24948" w:rsidP="00A24948">
      <w:pPr>
        <w:pStyle w:val="PlainText"/>
        <w:rPr>
          <w:rFonts w:ascii="Courier New" w:hAnsi="Courier New" w:cs="Courier New"/>
        </w:rPr>
      </w:pPr>
    </w:p>
    <w:p w14:paraId="4E370E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Figure 1 illustrates the general architecture of network slicing.  It</w:t>
      </w:r>
    </w:p>
    <w:p w14:paraId="313DCF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can be seen that two network slice instances are created from the</w:t>
      </w:r>
    </w:p>
    <w:p w14:paraId="2B51A6A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shared network infrastructures.  In principle, the network elements</w:t>
      </w:r>
    </w:p>
    <w:p w14:paraId="7673237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(NEs) represent any general network infrastructures for demonstration</w:t>
      </w:r>
    </w:p>
    <w:p w14:paraId="3A2575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purposes.  The two instances created do not know the existence of</w:t>
      </w:r>
    </w:p>
    <w:p w14:paraId="4A293D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other.  However, they may share the computing, connectivity and</w:t>
      </w:r>
    </w:p>
    <w:p w14:paraId="2B1986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storage resources of the NE, whether they are in physical or virtual</w:t>
      </w:r>
    </w:p>
    <w:p w14:paraId="0D3E53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forms.  Meanwhile, the owner of a particular network slice instance</w:t>
      </w:r>
    </w:p>
    <w:p w14:paraId="2B15605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allowed to adjust the instance by requesting changes via the</w:t>
      </w:r>
    </w:p>
    <w:p w14:paraId="6E1CB39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management and orchestration system.</w:t>
      </w:r>
    </w:p>
    <w:p w14:paraId="5E231347" w14:textId="77777777" w:rsidR="00A24948" w:rsidRPr="00A96145" w:rsidRDefault="00A24948" w:rsidP="00A24948">
      <w:pPr>
        <w:pStyle w:val="PlainText"/>
        <w:rPr>
          <w:rFonts w:ascii="Courier New" w:hAnsi="Courier New" w:cs="Courier New"/>
        </w:rPr>
      </w:pPr>
    </w:p>
    <w:p w14:paraId="02A7803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6EEE3C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Network Slice Management and Orchestration        |</w:t>
      </w:r>
    </w:p>
    <w:p w14:paraId="44A461D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714A24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Template  | |   E2E Slice | |   Life cycle Mngt. |   |</w:t>
      </w:r>
    </w:p>
    <w:p w14:paraId="4462B50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Management | |Orchestration| |   and monitoring   |   |</w:t>
      </w:r>
    </w:p>
    <w:p w14:paraId="19C8412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3277A2E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Created Network Slice Instances              |</w:t>
      </w:r>
    </w:p>
    <w:p w14:paraId="32B11A7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 +-------------------------------------------------------+ |</w:t>
      </w:r>
    </w:p>
    <w:p w14:paraId="4F50F0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w:t>
      </w:r>
    </w:p>
    <w:p w14:paraId="6F2AB4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546A2E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|NE1+----+     |NE3|            |NE5|                | |</w:t>
      </w:r>
    </w:p>
    <w:p w14:paraId="08903DE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w:t>
      </w:r>
    </w:p>
    <w:p w14:paraId="20A3FC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4E1685F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|NE2+-----+                |                  | |</w:t>
      </w:r>
    </w:p>
    <w:p w14:paraId="511EDF7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Network Slice   | |</w:t>
      </w:r>
    </w:p>
    <w:p w14:paraId="2870176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Instance 1     | |</w:t>
      </w:r>
    </w:p>
    <w:p w14:paraId="6F3D7F5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54BE32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6B57582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10DE382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w:t>
      </w:r>
    </w:p>
    <w:p w14:paraId="381CCB1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43A72D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|NE1+----+                   +--+NE5+------+NE6|     | |</w:t>
      </w:r>
    </w:p>
    <w:p w14:paraId="7F776E4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 |</w:t>
      </w:r>
    </w:p>
    <w:p w14:paraId="23CED35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w:t>
      </w:r>
    </w:p>
    <w:p w14:paraId="508D9A6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|NE2|           |NE4+-+    |                  | |</w:t>
      </w:r>
    </w:p>
    <w:p w14:paraId="6368277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Network Slice   | |</w:t>
      </w:r>
    </w:p>
    <w:p w14:paraId="2DBE20B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Instance 2     | |</w:t>
      </w:r>
    </w:p>
    <w:p w14:paraId="71F9362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009FB9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0A9C786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2FC31E5F" w14:textId="77777777" w:rsidR="00A24948" w:rsidRPr="00A96145" w:rsidRDefault="00A24948" w:rsidP="00A24948">
      <w:pPr>
        <w:pStyle w:val="PlainText"/>
        <w:rPr>
          <w:rFonts w:ascii="Courier New" w:hAnsi="Courier New" w:cs="Courier New"/>
        </w:rPr>
      </w:pPr>
    </w:p>
    <w:p w14:paraId="6B70EE8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667B823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Physical Network Infrastructures              |</w:t>
      </w:r>
    </w:p>
    <w:p w14:paraId="2B3FD0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w:t>
      </w:r>
    </w:p>
    <w:p w14:paraId="4A381B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|NE1+----+    |NE3+------+   +--+NE5+------+NE6|       |</w:t>
      </w:r>
    </w:p>
    <w:p w14:paraId="659287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       |</w:t>
      </w:r>
    </w:p>
    <w:p w14:paraId="41669C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1882BC3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|NE2+----+      |NE4+-+    |                    |</w:t>
      </w:r>
    </w:p>
    <w:p w14:paraId="6A7BA7E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4E62B6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D1BF5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24A107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5097058F" w14:textId="77777777" w:rsidR="00A24948" w:rsidRPr="00A96145" w:rsidRDefault="00A24948" w:rsidP="00A24948">
      <w:pPr>
        <w:pStyle w:val="PlainText"/>
        <w:rPr>
          <w:rFonts w:ascii="Courier New" w:hAnsi="Courier New" w:cs="Courier New"/>
        </w:rPr>
      </w:pPr>
    </w:p>
    <w:p w14:paraId="4CBD285F" w14:textId="1C7C28BD" w:rsidR="00A24948" w:rsidRPr="00B22B85" w:rsidRDefault="00A24948" w:rsidP="00B22B85">
      <w:pPr>
        <w:rPr>
          <w:rFonts w:ascii="Courier New" w:hAnsi="Courier New" w:cs="Courier New"/>
        </w:rPr>
      </w:pPr>
      <w:r w:rsidRPr="00A96145">
        <w:t xml:space="preserve">        </w:t>
      </w:r>
      <w:r w:rsidR="00B22B85" w:rsidRPr="00B22B85">
        <w:rPr>
          <w:rFonts w:ascii="Courier New" w:hAnsi="Courier New" w:cs="Courier New"/>
          <w:sz w:val="22"/>
        </w:rPr>
        <w:t xml:space="preserve">Figure: </w:t>
      </w:r>
      <w:r w:rsidRPr="00B22B85">
        <w:rPr>
          <w:rFonts w:ascii="Courier New" w:hAnsi="Courier New" w:cs="Courier New"/>
          <w:sz w:val="22"/>
        </w:rPr>
        <w:t>Network Slicing Architecture</w:t>
      </w:r>
    </w:p>
    <w:p w14:paraId="0FC2B428" w14:textId="221F0288" w:rsidR="00A24948" w:rsidRPr="005251FA" w:rsidDel="00A470A4" w:rsidRDefault="00A24948" w:rsidP="00A24948">
      <w:pPr>
        <w:pStyle w:val="PlainText"/>
        <w:rPr>
          <w:del w:id="375" w:author="Alex Galis" w:date="2017-05-15T16:15:00Z"/>
          <w:rFonts w:ascii="Courier New" w:hAnsi="Courier New" w:cs="Courier New"/>
          <w:color w:val="3366FF"/>
          <w:rPrChange w:id="376" w:author="Alex Galis" w:date="2017-05-15T15:35:00Z">
            <w:rPr>
              <w:del w:id="377" w:author="Alex Galis" w:date="2017-05-15T16:15:00Z"/>
              <w:rFonts w:ascii="Courier New" w:hAnsi="Courier New" w:cs="Courier New"/>
            </w:rPr>
          </w:rPrChange>
        </w:rPr>
      </w:pPr>
    </w:p>
    <w:p w14:paraId="3B862EBC" w14:textId="1AB0E391" w:rsidR="00A24948" w:rsidRPr="005251FA" w:rsidRDefault="00A24948" w:rsidP="00A24948">
      <w:pPr>
        <w:pStyle w:val="PlainText"/>
        <w:rPr>
          <w:rFonts w:ascii="Courier New" w:hAnsi="Courier New" w:cs="Courier New"/>
          <w:color w:val="000000" w:themeColor="text1"/>
          <w:rPrChange w:id="378" w:author="Alex Galis" w:date="2017-05-15T15:35:00Z">
            <w:rPr>
              <w:rFonts w:ascii="Courier New" w:hAnsi="Courier New" w:cs="Courier New"/>
            </w:rPr>
          </w:rPrChange>
        </w:rPr>
      </w:pPr>
      <w:del w:id="379" w:author="Alex Galis" w:date="2017-05-15T16:15:00Z">
        <w:r w:rsidRPr="005251FA" w:rsidDel="00A470A4">
          <w:rPr>
            <w:rFonts w:ascii="Courier New" w:hAnsi="Courier New" w:cs="Courier New"/>
            <w:color w:val="3366FF"/>
            <w:rPrChange w:id="380" w:author="Alex Galis" w:date="2017-05-15T15:35:00Z">
              <w:rPr>
                <w:rFonts w:ascii="Courier New" w:hAnsi="Courier New" w:cs="Courier New"/>
              </w:rPr>
            </w:rPrChange>
          </w:rPr>
          <w:delText xml:space="preserve">   </w:delText>
        </w:r>
      </w:del>
      <w:r w:rsidRPr="005251FA">
        <w:rPr>
          <w:rFonts w:ascii="Courier New" w:hAnsi="Courier New" w:cs="Courier New"/>
          <w:color w:val="000000" w:themeColor="text1"/>
          <w:rPrChange w:id="381" w:author="Alex Galis" w:date="2017-05-15T15:35:00Z">
            <w:rPr>
              <w:rFonts w:ascii="Courier New" w:hAnsi="Courier New" w:cs="Courier New"/>
            </w:rPr>
          </w:rPrChange>
        </w:rPr>
        <w:t>It is fundamental to network slicing that slices may be created, the</w:t>
      </w:r>
    </w:p>
    <w:p w14:paraId="25BBB1B9" w14:textId="77777777" w:rsidR="00A24948" w:rsidRPr="005251FA" w:rsidRDefault="00A24948" w:rsidP="00A24948">
      <w:pPr>
        <w:pStyle w:val="PlainText"/>
        <w:rPr>
          <w:rFonts w:ascii="Courier New" w:hAnsi="Courier New" w:cs="Courier New"/>
          <w:color w:val="000000" w:themeColor="text1"/>
          <w:rPrChange w:id="382" w:author="Alex Galis" w:date="2017-05-15T15:35:00Z">
            <w:rPr>
              <w:rFonts w:ascii="Courier New" w:hAnsi="Courier New" w:cs="Courier New"/>
            </w:rPr>
          </w:rPrChange>
        </w:rPr>
      </w:pPr>
      <w:r w:rsidRPr="005251FA">
        <w:rPr>
          <w:rFonts w:ascii="Courier New" w:hAnsi="Courier New" w:cs="Courier New"/>
          <w:color w:val="000000" w:themeColor="text1"/>
          <w:rPrChange w:id="383" w:author="Alex Galis" w:date="2017-05-15T15:35:00Z">
            <w:rPr>
              <w:rFonts w:ascii="Courier New" w:hAnsi="Courier New" w:cs="Courier New"/>
            </w:rPr>
          </w:rPrChange>
        </w:rPr>
        <w:t xml:space="preserve">   topology and/or its resources modified, and that the slices may be</w:t>
      </w:r>
    </w:p>
    <w:p w14:paraId="2C9DCE5D" w14:textId="77777777" w:rsidR="00A24948" w:rsidRPr="005251FA" w:rsidRDefault="00A24948" w:rsidP="00A24948">
      <w:pPr>
        <w:pStyle w:val="PlainText"/>
        <w:rPr>
          <w:rFonts w:ascii="Courier New" w:hAnsi="Courier New" w:cs="Courier New"/>
          <w:color w:val="000000" w:themeColor="text1"/>
          <w:rPrChange w:id="384" w:author="Alex Galis" w:date="2017-05-15T15:35:00Z">
            <w:rPr>
              <w:rFonts w:ascii="Courier New" w:hAnsi="Courier New" w:cs="Courier New"/>
            </w:rPr>
          </w:rPrChange>
        </w:rPr>
      </w:pPr>
      <w:r w:rsidRPr="005251FA">
        <w:rPr>
          <w:rFonts w:ascii="Courier New" w:hAnsi="Courier New" w:cs="Courier New"/>
          <w:color w:val="000000" w:themeColor="text1"/>
          <w:rPrChange w:id="385" w:author="Alex Galis" w:date="2017-05-15T15:35:00Z">
            <w:rPr>
              <w:rFonts w:ascii="Courier New" w:hAnsi="Courier New" w:cs="Courier New"/>
            </w:rPr>
          </w:rPrChange>
        </w:rPr>
        <w:t xml:space="preserve">   decommissioned in a timely manner with minimum work by the network</w:t>
      </w:r>
    </w:p>
    <w:p w14:paraId="3D029C8D" w14:textId="77777777" w:rsidR="00A24948" w:rsidRPr="005251FA" w:rsidRDefault="00A24948" w:rsidP="00A24948">
      <w:pPr>
        <w:pStyle w:val="PlainText"/>
        <w:rPr>
          <w:rFonts w:ascii="Courier New" w:hAnsi="Courier New" w:cs="Courier New"/>
          <w:color w:val="000000" w:themeColor="text1"/>
          <w:rPrChange w:id="386" w:author="Alex Galis" w:date="2017-05-15T15:35:00Z">
            <w:rPr>
              <w:rFonts w:ascii="Courier New" w:hAnsi="Courier New" w:cs="Courier New"/>
            </w:rPr>
          </w:rPrChange>
        </w:rPr>
      </w:pPr>
      <w:r w:rsidRPr="005251FA">
        <w:rPr>
          <w:rFonts w:ascii="Courier New" w:hAnsi="Courier New" w:cs="Courier New"/>
          <w:color w:val="000000" w:themeColor="text1"/>
          <w:rPrChange w:id="387" w:author="Alex Galis" w:date="2017-05-15T15:35:00Z">
            <w:rPr>
              <w:rFonts w:ascii="Courier New" w:hAnsi="Courier New" w:cs="Courier New"/>
            </w:rPr>
          </w:rPrChange>
        </w:rPr>
        <w:t xml:space="preserve">   slicing provider or the customer.  This is not however unique to</w:t>
      </w:r>
    </w:p>
    <w:p w14:paraId="283CB41A" w14:textId="77777777" w:rsidR="00A24948" w:rsidRPr="005251FA" w:rsidRDefault="00A24948" w:rsidP="00A24948">
      <w:pPr>
        <w:pStyle w:val="PlainText"/>
        <w:rPr>
          <w:rFonts w:ascii="Courier New" w:hAnsi="Courier New" w:cs="Courier New"/>
          <w:color w:val="000000" w:themeColor="text1"/>
          <w:rPrChange w:id="388" w:author="Alex Galis" w:date="2017-05-15T15:35:00Z">
            <w:rPr>
              <w:rFonts w:ascii="Courier New" w:hAnsi="Courier New" w:cs="Courier New"/>
            </w:rPr>
          </w:rPrChange>
        </w:rPr>
      </w:pPr>
      <w:r w:rsidRPr="005251FA">
        <w:rPr>
          <w:rFonts w:ascii="Courier New" w:hAnsi="Courier New" w:cs="Courier New"/>
          <w:color w:val="000000" w:themeColor="text1"/>
          <w:rPrChange w:id="389" w:author="Alex Galis" w:date="2017-05-15T15:35:00Z">
            <w:rPr>
              <w:rFonts w:ascii="Courier New" w:hAnsi="Courier New" w:cs="Courier New"/>
            </w:rPr>
          </w:rPrChange>
        </w:rPr>
        <w:t xml:space="preserve">   network slicing, it is a goal of modern classical networks to be able</w:t>
      </w:r>
    </w:p>
    <w:p w14:paraId="3BD60BFB" w14:textId="77777777" w:rsidR="00A24948" w:rsidRPr="005251FA" w:rsidRDefault="00A24948" w:rsidP="00A24948">
      <w:pPr>
        <w:pStyle w:val="PlainText"/>
        <w:rPr>
          <w:rFonts w:ascii="Courier New" w:hAnsi="Courier New" w:cs="Courier New"/>
          <w:color w:val="000000" w:themeColor="text1"/>
          <w:rPrChange w:id="390" w:author="Alex Galis" w:date="2017-05-15T15:35:00Z">
            <w:rPr>
              <w:rFonts w:ascii="Courier New" w:hAnsi="Courier New" w:cs="Courier New"/>
            </w:rPr>
          </w:rPrChange>
        </w:rPr>
      </w:pPr>
      <w:r w:rsidRPr="005251FA">
        <w:rPr>
          <w:rFonts w:ascii="Courier New" w:hAnsi="Courier New" w:cs="Courier New"/>
          <w:color w:val="000000" w:themeColor="text1"/>
          <w:rPrChange w:id="391" w:author="Alex Galis" w:date="2017-05-15T15:35:00Z">
            <w:rPr>
              <w:rFonts w:ascii="Courier New" w:hAnsi="Courier New" w:cs="Courier New"/>
            </w:rPr>
          </w:rPrChange>
        </w:rPr>
        <w:t xml:space="preserve">   to do this.</w:t>
      </w:r>
    </w:p>
    <w:p w14:paraId="205AE9FC" w14:textId="6A33502F" w:rsidR="00434E2F" w:rsidRPr="000447C5" w:rsidRDefault="000447C5" w:rsidP="00A24948">
      <w:pPr>
        <w:pStyle w:val="PlainText"/>
        <w:rPr>
          <w:ins w:id="392" w:author="Alex Galis" w:date="2017-05-15T15:28:00Z"/>
          <w:rFonts w:ascii="Courier New" w:hAnsi="Courier New" w:cs="Courier New"/>
          <w:color w:val="3366FF"/>
          <w:rPrChange w:id="393" w:author="Alex Galis" w:date="2017-05-15T15:49:00Z">
            <w:rPr>
              <w:ins w:id="394" w:author="Alex Galis" w:date="2017-05-15T15:28:00Z"/>
              <w:rFonts w:ascii="Courier New" w:hAnsi="Courier New" w:cs="Courier New"/>
            </w:rPr>
          </w:rPrChange>
        </w:rPr>
      </w:pPr>
      <w:ins w:id="395" w:author="Alex Galis" w:date="2017-05-15T15:48:00Z">
        <w:r w:rsidRPr="000447C5">
          <w:rPr>
            <w:rFonts w:ascii="Courier New" w:hAnsi="Courier New" w:cs="Courier New"/>
            <w:color w:val="3366FF"/>
            <w:rPrChange w:id="396" w:author="Alex Galis" w:date="2017-05-15T15:49:00Z">
              <w:rPr>
                <w:rFonts w:ascii="Courier New" w:hAnsi="Courier New" w:cs="Courier New"/>
              </w:rPr>
            </w:rPrChange>
          </w:rPr>
          <w:t xml:space="preserve">3.2.1 </w:t>
        </w:r>
      </w:ins>
      <w:ins w:id="397" w:author="Alex Galis" w:date="2017-05-15T15:49:00Z">
        <w:r w:rsidRPr="000447C5">
          <w:rPr>
            <w:rFonts w:ascii="Courier New" w:hAnsi="Courier New" w:cs="Courier New"/>
            <w:color w:val="3366FF"/>
            <w:rPrChange w:id="398" w:author="Alex Galis" w:date="2017-05-15T15:49:00Z">
              <w:rPr>
                <w:rFonts w:ascii="Courier New" w:hAnsi="Courier New" w:cs="Courier New"/>
              </w:rPr>
            </w:rPrChange>
          </w:rPr>
          <w:t xml:space="preserve">Network Slices Life-cycle </w:t>
        </w:r>
      </w:ins>
      <w:ins w:id="399" w:author="Alex Galis" w:date="2017-05-15T16:14:00Z">
        <w:r w:rsidR="00A470A4">
          <w:rPr>
            <w:rFonts w:ascii="Courier New" w:hAnsi="Courier New" w:cs="Courier New"/>
            <w:color w:val="3366FF"/>
          </w:rPr>
          <w:t xml:space="preserve">Reference </w:t>
        </w:r>
      </w:ins>
      <w:ins w:id="400" w:author="Alex Galis" w:date="2017-05-15T15:49:00Z">
        <w:r w:rsidRPr="000447C5">
          <w:rPr>
            <w:rFonts w:ascii="Courier New" w:hAnsi="Courier New" w:cs="Courier New"/>
            <w:color w:val="3366FF"/>
            <w:rPrChange w:id="401" w:author="Alex Galis" w:date="2017-05-15T15:49:00Z">
              <w:rPr>
                <w:rFonts w:ascii="Courier New" w:hAnsi="Courier New" w:cs="Courier New"/>
              </w:rPr>
            </w:rPrChange>
          </w:rPr>
          <w:t xml:space="preserve">Framework </w:t>
        </w:r>
      </w:ins>
    </w:p>
    <w:p w14:paraId="7A4EE74E" w14:textId="77777777" w:rsidR="000447C5" w:rsidRPr="000447C5" w:rsidRDefault="000447C5" w:rsidP="000447C5">
      <w:pPr>
        <w:pStyle w:val="PlainText"/>
        <w:rPr>
          <w:ins w:id="402" w:author="Alex Galis" w:date="2017-05-15T15:50:00Z"/>
          <w:rFonts w:ascii="Courier New" w:hAnsi="Courier New" w:cs="Courier New"/>
          <w:color w:val="3366FF"/>
          <w:rPrChange w:id="403" w:author="Alex Galis" w:date="2017-05-15T15:50:00Z">
            <w:rPr>
              <w:ins w:id="404" w:author="Alex Galis" w:date="2017-05-15T15:50:00Z"/>
              <w:rFonts w:ascii="Courier New" w:hAnsi="Courier New" w:cs="Courier New"/>
            </w:rPr>
          </w:rPrChange>
        </w:rPr>
      </w:pPr>
      <w:ins w:id="405" w:author="Alex Galis" w:date="2017-05-15T15:50:00Z">
        <w:r w:rsidRPr="000447C5">
          <w:rPr>
            <w:rFonts w:ascii="Courier New" w:hAnsi="Courier New" w:cs="Courier New"/>
            <w:color w:val="3366FF"/>
            <w:rPrChange w:id="406" w:author="Alex Galis" w:date="2017-05-15T15:50:00Z">
              <w:rPr>
                <w:rFonts w:ascii="Courier New" w:hAnsi="Courier New" w:cs="Courier New"/>
              </w:rPr>
            </w:rPrChange>
          </w:rPr>
          <w:t>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ins>
    </w:p>
    <w:p w14:paraId="400CA1AF" w14:textId="77777777" w:rsidR="000447C5" w:rsidRPr="000447C5" w:rsidRDefault="000447C5" w:rsidP="000447C5">
      <w:pPr>
        <w:pStyle w:val="PlainText"/>
        <w:rPr>
          <w:ins w:id="407" w:author="Alex Galis" w:date="2017-05-15T15:50:00Z"/>
          <w:rFonts w:ascii="Courier New" w:hAnsi="Courier New" w:cs="Courier New"/>
          <w:color w:val="3366FF"/>
          <w:rPrChange w:id="408" w:author="Alex Galis" w:date="2017-05-15T15:50:00Z">
            <w:rPr>
              <w:ins w:id="409" w:author="Alex Galis" w:date="2017-05-15T15:50:00Z"/>
              <w:rFonts w:ascii="Courier New" w:hAnsi="Courier New" w:cs="Courier New"/>
            </w:rPr>
          </w:rPrChange>
        </w:rPr>
      </w:pPr>
      <w:ins w:id="410" w:author="Alex Galis" w:date="2017-05-15T15:50:00Z">
        <w:r w:rsidRPr="000447C5">
          <w:rPr>
            <w:rFonts w:ascii="Courier New" w:hAnsi="Courier New" w:cs="Courier New"/>
            <w:color w:val="3366FF"/>
            <w:rPrChange w:id="411" w:author="Alex Galis" w:date="2017-05-15T15:50:00Z">
              <w:rPr>
                <w:rFonts w:ascii="Courier New" w:hAnsi="Courier New" w:cs="Courier New"/>
              </w:rPr>
            </w:rPrChange>
          </w:rPr>
          <w:t xml:space="preserve">The reference framework is represented by two distinct levels: </w:t>
        </w:r>
      </w:ins>
    </w:p>
    <w:p w14:paraId="3FA38446" w14:textId="77777777" w:rsidR="000447C5" w:rsidRPr="000447C5" w:rsidRDefault="000447C5" w:rsidP="000447C5">
      <w:pPr>
        <w:pStyle w:val="PlainText"/>
        <w:rPr>
          <w:ins w:id="412" w:author="Alex Galis" w:date="2017-05-15T15:50:00Z"/>
          <w:rFonts w:ascii="Courier New" w:hAnsi="Courier New" w:cs="Courier New"/>
          <w:color w:val="3366FF"/>
          <w:rPrChange w:id="413" w:author="Alex Galis" w:date="2017-05-15T15:50:00Z">
            <w:rPr>
              <w:ins w:id="414" w:author="Alex Galis" w:date="2017-05-15T15:50:00Z"/>
              <w:rFonts w:ascii="Courier New" w:hAnsi="Courier New" w:cs="Courier New"/>
            </w:rPr>
          </w:rPrChange>
        </w:rPr>
      </w:pPr>
      <w:ins w:id="415" w:author="Alex Galis" w:date="2017-05-15T15:50:00Z">
        <w:r w:rsidRPr="000447C5">
          <w:rPr>
            <w:rFonts w:ascii="Courier New" w:hAnsi="Courier New" w:cs="Courier New"/>
            <w:color w:val="3366FF"/>
            <w:rPrChange w:id="416" w:author="Alex Galis" w:date="2017-05-15T15:50:00Z">
              <w:rPr>
                <w:rFonts w:ascii="Courier New" w:hAnsi="Courier New" w:cs="Courier New"/>
              </w:rPr>
            </w:rPrChange>
          </w:rPr>
          <w:lastRenderedPageBreak/>
          <w:t xml:space="preserve">• “network slice life-cycle management level” (i.e. the series of state of functional activities through which a network slice passes: creation, operation, deletion) and </w:t>
        </w:r>
      </w:ins>
    </w:p>
    <w:p w14:paraId="7F165920" w14:textId="77777777" w:rsidR="000447C5" w:rsidRPr="000447C5" w:rsidRDefault="000447C5" w:rsidP="000447C5">
      <w:pPr>
        <w:pStyle w:val="PlainText"/>
        <w:rPr>
          <w:ins w:id="417" w:author="Alex Galis" w:date="2017-05-15T15:50:00Z"/>
          <w:rFonts w:ascii="Courier New" w:hAnsi="Courier New" w:cs="Courier New"/>
          <w:color w:val="3366FF"/>
          <w:rPrChange w:id="418" w:author="Alex Galis" w:date="2017-05-15T15:50:00Z">
            <w:rPr>
              <w:ins w:id="419" w:author="Alex Galis" w:date="2017-05-15T15:50:00Z"/>
              <w:rFonts w:ascii="Courier New" w:hAnsi="Courier New" w:cs="Courier New"/>
            </w:rPr>
          </w:rPrChange>
        </w:rPr>
      </w:pPr>
      <w:ins w:id="420" w:author="Alex Galis" w:date="2017-05-15T15:50:00Z">
        <w:r w:rsidRPr="000447C5">
          <w:rPr>
            <w:rFonts w:ascii="Courier New" w:hAnsi="Courier New" w:cs="Courier New"/>
            <w:color w:val="3366FF"/>
            <w:rPrChange w:id="421" w:author="Alex Galis" w:date="2017-05-15T15:50:00Z">
              <w:rPr>
                <w:rFonts w:ascii="Courier New" w:hAnsi="Courier New" w:cs="Courier New"/>
              </w:rPr>
            </w:rPrChange>
          </w:rPr>
          <w:t xml:space="preserve">•  “network slice instances level” (activated network slice level) as shown in next figure. </w:t>
        </w:r>
      </w:ins>
    </w:p>
    <w:p w14:paraId="17662FD1" w14:textId="77777777" w:rsidR="000447C5" w:rsidRPr="000447C5" w:rsidRDefault="000447C5" w:rsidP="000447C5">
      <w:pPr>
        <w:pStyle w:val="PlainText"/>
        <w:rPr>
          <w:ins w:id="422" w:author="Alex Galis" w:date="2017-05-15T15:50:00Z"/>
          <w:rFonts w:ascii="Courier New" w:hAnsi="Courier New" w:cs="Courier New"/>
          <w:color w:val="3366FF"/>
          <w:rPrChange w:id="423" w:author="Alex Galis" w:date="2017-05-15T15:50:00Z">
            <w:rPr>
              <w:ins w:id="424" w:author="Alex Galis" w:date="2017-05-15T15:50:00Z"/>
              <w:rFonts w:ascii="Courier New" w:hAnsi="Courier New" w:cs="Courier New"/>
            </w:rPr>
          </w:rPrChange>
        </w:rPr>
      </w:pPr>
      <w:ins w:id="425" w:author="Alex Galis" w:date="2017-05-15T15:50:00Z">
        <w:r w:rsidRPr="000447C5">
          <w:rPr>
            <w:rFonts w:ascii="Courier New" w:hAnsi="Courier New" w:cs="Courier New"/>
            <w:color w:val="3366FF"/>
            <w:rPrChange w:id="426" w:author="Alex Galis" w:date="2017-05-15T15:50:00Z">
              <w:rPr>
                <w:rFonts w:ascii="Courier New" w:hAnsi="Courier New" w:cs="Courier New"/>
              </w:rPr>
            </w:rPrChange>
          </w:rPr>
          <w:t>Functions for creating and managing network slice instances and the functions instantiated in the network slice instance are mapped to respective framework level.</w:t>
        </w:r>
      </w:ins>
    </w:p>
    <w:p w14:paraId="64727154" w14:textId="26062750" w:rsidR="000447C5" w:rsidRPr="00A470A4" w:rsidRDefault="000447C5" w:rsidP="000447C5">
      <w:pPr>
        <w:pStyle w:val="PlainText"/>
        <w:rPr>
          <w:ins w:id="427" w:author="Alex Galis" w:date="2017-05-15T15:50:00Z"/>
          <w:rFonts w:ascii="Courier New" w:hAnsi="Courier New" w:cs="Courier New"/>
          <w:color w:val="3366FF"/>
          <w:rPrChange w:id="428" w:author="Alex Galis" w:date="2017-05-15T16:13:00Z">
            <w:rPr>
              <w:ins w:id="429" w:author="Alex Galis" w:date="2017-05-15T15:50:00Z"/>
              <w:rFonts w:ascii="Courier New" w:hAnsi="Courier New" w:cs="Courier New"/>
            </w:rPr>
          </w:rPrChange>
        </w:rPr>
      </w:pPr>
      <w:ins w:id="430" w:author="Alex Galis" w:date="2017-05-15T15:50:00Z">
        <w:r w:rsidRPr="00A470A4">
          <w:rPr>
            <w:rFonts w:ascii="Courier New" w:hAnsi="Courier New" w:cs="Courier New"/>
            <w:color w:val="3366FF"/>
            <w:rPrChange w:id="431" w:author="Alex Galis" w:date="2017-05-15T16:13:00Z">
              <w:rPr>
                <w:rFonts w:ascii="Courier New" w:hAnsi="Courier New" w:cs="Courier New"/>
              </w:rPr>
            </w:rPrChange>
          </w:rPr>
          <w:t>+------------------------------------------------------------------------------+</w:t>
        </w:r>
      </w:ins>
    </w:p>
    <w:p w14:paraId="15729230" w14:textId="6F13CD0D" w:rsidR="000447C5" w:rsidRPr="00A470A4" w:rsidRDefault="000447C5" w:rsidP="000447C5">
      <w:pPr>
        <w:pStyle w:val="PlainText"/>
        <w:rPr>
          <w:ins w:id="432" w:author="Alex Galis" w:date="2017-05-15T15:50:00Z"/>
          <w:rFonts w:ascii="Courier New" w:hAnsi="Courier New" w:cs="Courier New"/>
          <w:color w:val="3366FF"/>
          <w:rPrChange w:id="433" w:author="Alex Galis" w:date="2017-05-15T16:13:00Z">
            <w:rPr>
              <w:ins w:id="434" w:author="Alex Galis" w:date="2017-05-15T15:50:00Z"/>
              <w:rFonts w:ascii="Courier New" w:hAnsi="Courier New" w:cs="Courier New"/>
            </w:rPr>
          </w:rPrChange>
        </w:rPr>
      </w:pPr>
      <w:ins w:id="435" w:author="Alex Galis" w:date="2017-05-15T15:50:00Z">
        <w:r w:rsidRPr="00A470A4">
          <w:rPr>
            <w:rFonts w:ascii="Courier New" w:hAnsi="Courier New" w:cs="Courier New"/>
            <w:color w:val="3366FF"/>
            <w:rPrChange w:id="436" w:author="Alex Galis" w:date="2017-05-15T16:13:00Z">
              <w:rPr>
                <w:rFonts w:ascii="Courier New" w:hAnsi="Courier New" w:cs="Courier New"/>
              </w:rPr>
            </w:rPrChange>
          </w:rPr>
          <w:t xml:space="preserve">+                  +--------------------------------+  +-----------------------+    </w:t>
        </w:r>
      </w:ins>
    </w:p>
    <w:p w14:paraId="675EF9C7" w14:textId="5911FD8D" w:rsidR="000447C5" w:rsidRPr="00A470A4" w:rsidRDefault="000447C5" w:rsidP="000447C5">
      <w:pPr>
        <w:pStyle w:val="PlainText"/>
        <w:rPr>
          <w:ins w:id="437" w:author="Alex Galis" w:date="2017-05-15T15:50:00Z"/>
          <w:rFonts w:ascii="Courier New" w:hAnsi="Courier New" w:cs="Courier New"/>
          <w:color w:val="3366FF"/>
          <w:rPrChange w:id="438" w:author="Alex Galis" w:date="2017-05-15T16:13:00Z">
            <w:rPr>
              <w:ins w:id="439" w:author="Alex Galis" w:date="2017-05-15T15:50:00Z"/>
              <w:rFonts w:ascii="Courier New" w:hAnsi="Courier New" w:cs="Courier New"/>
            </w:rPr>
          </w:rPrChange>
        </w:rPr>
      </w:pPr>
      <w:ins w:id="440" w:author="Alex Galis" w:date="2017-05-15T15:50:00Z">
        <w:r w:rsidRPr="00A470A4">
          <w:rPr>
            <w:rFonts w:ascii="Courier New" w:hAnsi="Courier New" w:cs="Courier New"/>
            <w:color w:val="3366FF"/>
            <w:rPrChange w:id="441" w:author="Alex Galis" w:date="2017-05-15T16:13:00Z">
              <w:rPr>
                <w:rFonts w:ascii="Courier New" w:hAnsi="Courier New" w:cs="Courier New"/>
              </w:rPr>
            </w:rPrChange>
          </w:rPr>
          <w:t xml:space="preserve">+                  +   Service Plane                +  +              +    </w:t>
        </w:r>
      </w:ins>
      <w:ins w:id="442" w:author="Alex Galis" w:date="2017-05-15T15:51:00Z">
        <w:r w:rsidRPr="00A470A4">
          <w:rPr>
            <w:rFonts w:ascii="Courier New" w:hAnsi="Courier New" w:cs="Courier New"/>
            <w:color w:val="3366FF"/>
            <w:rPrChange w:id="443" w:author="Alex Galis" w:date="2017-05-15T16:13:00Z">
              <w:rPr>
                <w:rFonts w:ascii="Courier New" w:hAnsi="Courier New" w:cs="Courier New"/>
              </w:rPr>
            </w:rPrChange>
          </w:rPr>
          <w:t xml:space="preserve">   </w:t>
        </w:r>
      </w:ins>
      <w:ins w:id="444" w:author="Alex Galis" w:date="2017-05-15T15:50:00Z">
        <w:r w:rsidRPr="00A470A4">
          <w:rPr>
            <w:rFonts w:ascii="Courier New" w:hAnsi="Courier New" w:cs="Courier New"/>
            <w:color w:val="3366FF"/>
            <w:rPrChange w:id="445" w:author="Alex Galis" w:date="2017-05-15T16:13:00Z">
              <w:rPr>
                <w:rFonts w:ascii="Courier New" w:hAnsi="Courier New" w:cs="Courier New"/>
              </w:rPr>
            </w:rPrChange>
          </w:rPr>
          <w:t xml:space="preserve"> +</w:t>
        </w:r>
      </w:ins>
    </w:p>
    <w:p w14:paraId="41A125ED" w14:textId="2238EFD4" w:rsidR="000447C5" w:rsidRPr="00A470A4" w:rsidRDefault="000447C5" w:rsidP="000447C5">
      <w:pPr>
        <w:pStyle w:val="PlainText"/>
        <w:rPr>
          <w:ins w:id="446" w:author="Alex Galis" w:date="2017-05-15T15:50:00Z"/>
          <w:rFonts w:ascii="Courier New" w:hAnsi="Courier New" w:cs="Courier New"/>
          <w:color w:val="3366FF"/>
          <w:rPrChange w:id="447" w:author="Alex Galis" w:date="2017-05-15T16:13:00Z">
            <w:rPr>
              <w:ins w:id="448" w:author="Alex Galis" w:date="2017-05-15T15:50:00Z"/>
              <w:rFonts w:ascii="Courier New" w:hAnsi="Courier New" w:cs="Courier New"/>
            </w:rPr>
          </w:rPrChange>
        </w:rPr>
      </w:pPr>
      <w:ins w:id="449" w:author="Alex Galis" w:date="2017-05-15T15:50:00Z">
        <w:r w:rsidRPr="00A470A4">
          <w:rPr>
            <w:rFonts w:ascii="Courier New" w:hAnsi="Courier New" w:cs="Courier New"/>
            <w:color w:val="3366FF"/>
            <w:rPrChange w:id="450" w:author="Alex Galis" w:date="2017-05-15T16:13:00Z">
              <w:rPr>
                <w:rFonts w:ascii="Courier New" w:hAnsi="Courier New" w:cs="Courier New"/>
              </w:rPr>
            </w:rPrChange>
          </w:rPr>
          <w:t xml:space="preserve">+                  +--------------------------------+  +  Management  +    </w:t>
        </w:r>
      </w:ins>
      <w:ins w:id="451" w:author="Alex Galis" w:date="2017-05-15T15:51:00Z">
        <w:r w:rsidRPr="00A470A4">
          <w:rPr>
            <w:rFonts w:ascii="Courier New" w:hAnsi="Courier New" w:cs="Courier New"/>
            <w:color w:val="3366FF"/>
            <w:rPrChange w:id="452" w:author="Alex Galis" w:date="2017-05-15T16:13:00Z">
              <w:rPr>
                <w:rFonts w:ascii="Courier New" w:hAnsi="Courier New" w:cs="Courier New"/>
              </w:rPr>
            </w:rPrChange>
          </w:rPr>
          <w:t xml:space="preserve">    </w:t>
        </w:r>
      </w:ins>
      <w:ins w:id="453" w:author="Alex Galis" w:date="2017-05-15T15:50:00Z">
        <w:r w:rsidRPr="00A470A4">
          <w:rPr>
            <w:rFonts w:ascii="Courier New" w:hAnsi="Courier New" w:cs="Courier New"/>
            <w:color w:val="3366FF"/>
            <w:rPrChange w:id="454" w:author="Alex Galis" w:date="2017-05-15T16:13:00Z">
              <w:rPr>
                <w:rFonts w:ascii="Courier New" w:hAnsi="Courier New" w:cs="Courier New"/>
              </w:rPr>
            </w:rPrChange>
          </w:rPr>
          <w:t>+</w:t>
        </w:r>
      </w:ins>
    </w:p>
    <w:p w14:paraId="5E38DEBF" w14:textId="0F32C470" w:rsidR="000447C5" w:rsidRPr="00A470A4" w:rsidRDefault="000447C5" w:rsidP="000447C5">
      <w:pPr>
        <w:pStyle w:val="PlainText"/>
        <w:rPr>
          <w:ins w:id="455" w:author="Alex Galis" w:date="2017-05-15T15:50:00Z"/>
          <w:rFonts w:ascii="Courier New" w:hAnsi="Courier New" w:cs="Courier New"/>
          <w:color w:val="3366FF"/>
          <w:rPrChange w:id="456" w:author="Alex Galis" w:date="2017-05-15T16:13:00Z">
            <w:rPr>
              <w:ins w:id="457" w:author="Alex Galis" w:date="2017-05-15T15:50:00Z"/>
              <w:rFonts w:ascii="Courier New" w:hAnsi="Courier New" w:cs="Courier New"/>
            </w:rPr>
          </w:rPrChange>
        </w:rPr>
      </w:pPr>
      <w:ins w:id="458" w:author="Alex Galis" w:date="2017-05-15T15:50:00Z">
        <w:r w:rsidRPr="00A470A4">
          <w:rPr>
            <w:rFonts w:ascii="Courier New" w:hAnsi="Courier New" w:cs="Courier New"/>
            <w:color w:val="3366FF"/>
            <w:rPrChange w:id="459" w:author="Alex Galis" w:date="2017-05-15T16:13:00Z">
              <w:rPr>
                <w:rFonts w:ascii="Courier New" w:hAnsi="Courier New" w:cs="Courier New"/>
              </w:rPr>
            </w:rPrChange>
          </w:rPr>
          <w:t xml:space="preserve">+                                  |                +  </w:t>
        </w:r>
      </w:ins>
      <w:ins w:id="460" w:author="Alex Galis" w:date="2017-05-15T15:51:00Z">
        <w:r w:rsidRPr="00A470A4">
          <w:rPr>
            <w:rFonts w:ascii="Courier New" w:hAnsi="Courier New" w:cs="Courier New"/>
            <w:color w:val="3366FF"/>
            <w:rPrChange w:id="461" w:author="Alex Galis" w:date="2017-05-15T16:13:00Z">
              <w:rPr>
                <w:rFonts w:ascii="Courier New" w:hAnsi="Courier New" w:cs="Courier New"/>
              </w:rPr>
            </w:rPrChange>
          </w:rPr>
          <w:t xml:space="preserve">+ </w:t>
        </w:r>
      </w:ins>
      <w:ins w:id="462" w:author="Alex Galis" w:date="2017-05-15T15:50:00Z">
        <w:r w:rsidRPr="00A470A4">
          <w:rPr>
            <w:rFonts w:ascii="Courier New" w:hAnsi="Courier New" w:cs="Courier New"/>
            <w:color w:val="3366FF"/>
            <w:rPrChange w:id="463" w:author="Alex Galis" w:date="2017-05-15T16:13:00Z">
              <w:rPr>
                <w:rFonts w:ascii="Courier New" w:hAnsi="Courier New" w:cs="Courier New"/>
              </w:rPr>
            </w:rPrChange>
          </w:rPr>
          <w:t xml:space="preserve">Plane        +    </w:t>
        </w:r>
      </w:ins>
      <w:ins w:id="464" w:author="Alex Galis" w:date="2017-05-15T15:51:00Z">
        <w:r w:rsidRPr="00A470A4">
          <w:rPr>
            <w:rFonts w:ascii="Courier New" w:hAnsi="Courier New" w:cs="Courier New"/>
            <w:color w:val="3366FF"/>
            <w:rPrChange w:id="465" w:author="Alex Galis" w:date="2017-05-15T16:13:00Z">
              <w:rPr>
                <w:rFonts w:ascii="Courier New" w:hAnsi="Courier New" w:cs="Courier New"/>
              </w:rPr>
            </w:rPrChange>
          </w:rPr>
          <w:t xml:space="preserve">    </w:t>
        </w:r>
      </w:ins>
      <w:ins w:id="466" w:author="Alex Galis" w:date="2017-05-15T15:50:00Z">
        <w:r w:rsidRPr="00A470A4">
          <w:rPr>
            <w:rFonts w:ascii="Courier New" w:hAnsi="Courier New" w:cs="Courier New"/>
            <w:color w:val="3366FF"/>
            <w:rPrChange w:id="467" w:author="Alex Galis" w:date="2017-05-15T16:13:00Z">
              <w:rPr>
                <w:rFonts w:ascii="Courier New" w:hAnsi="Courier New" w:cs="Courier New"/>
              </w:rPr>
            </w:rPrChange>
          </w:rPr>
          <w:t>+</w:t>
        </w:r>
      </w:ins>
    </w:p>
    <w:p w14:paraId="46C62392" w14:textId="07F7F750" w:rsidR="000447C5" w:rsidRPr="00A470A4" w:rsidRDefault="000447C5" w:rsidP="000447C5">
      <w:pPr>
        <w:pStyle w:val="PlainText"/>
        <w:rPr>
          <w:ins w:id="468" w:author="Alex Galis" w:date="2017-05-15T15:50:00Z"/>
          <w:rFonts w:ascii="Courier New" w:hAnsi="Courier New" w:cs="Courier New"/>
          <w:color w:val="3366FF"/>
          <w:rPrChange w:id="469" w:author="Alex Galis" w:date="2017-05-15T16:13:00Z">
            <w:rPr>
              <w:ins w:id="470" w:author="Alex Galis" w:date="2017-05-15T15:50:00Z"/>
              <w:rFonts w:ascii="Courier New" w:hAnsi="Courier New" w:cs="Courier New"/>
            </w:rPr>
          </w:rPrChange>
        </w:rPr>
      </w:pPr>
      <w:ins w:id="471" w:author="Alex Galis" w:date="2017-05-15T15:50:00Z">
        <w:r w:rsidRPr="00A470A4">
          <w:rPr>
            <w:rFonts w:ascii="Courier New" w:hAnsi="Courier New" w:cs="Courier New"/>
            <w:color w:val="3366FF"/>
            <w:rPrChange w:id="472" w:author="Alex Galis" w:date="2017-05-15T16:13:00Z">
              <w:rPr>
                <w:rFonts w:ascii="Courier New" w:hAnsi="Courier New" w:cs="Courier New"/>
              </w:rPr>
            </w:rPrChange>
          </w:rPr>
          <w:t xml:space="preserve">+    Embedded      +--------------------------------+  +              +    </w:t>
        </w:r>
      </w:ins>
      <w:ins w:id="473" w:author="Alex Galis" w:date="2017-05-15T15:51:00Z">
        <w:r w:rsidRPr="00A470A4">
          <w:rPr>
            <w:rFonts w:ascii="Courier New" w:hAnsi="Courier New" w:cs="Courier New"/>
            <w:color w:val="3366FF"/>
            <w:rPrChange w:id="474" w:author="Alex Galis" w:date="2017-05-15T16:13:00Z">
              <w:rPr>
                <w:rFonts w:ascii="Courier New" w:hAnsi="Courier New" w:cs="Courier New"/>
              </w:rPr>
            </w:rPrChange>
          </w:rPr>
          <w:t xml:space="preserve">    </w:t>
        </w:r>
      </w:ins>
      <w:ins w:id="475" w:author="Alex Galis" w:date="2017-05-15T15:50:00Z">
        <w:r w:rsidRPr="00A470A4">
          <w:rPr>
            <w:rFonts w:ascii="Courier New" w:hAnsi="Courier New" w:cs="Courier New"/>
            <w:color w:val="3366FF"/>
            <w:rPrChange w:id="476" w:author="Alex Galis" w:date="2017-05-15T16:13:00Z">
              <w:rPr>
                <w:rFonts w:ascii="Courier New" w:hAnsi="Courier New" w:cs="Courier New"/>
              </w:rPr>
            </w:rPrChange>
          </w:rPr>
          <w:t>+</w:t>
        </w:r>
      </w:ins>
    </w:p>
    <w:p w14:paraId="3A4F7E3E" w14:textId="3D40794B" w:rsidR="000447C5" w:rsidRPr="00A470A4" w:rsidRDefault="000447C5" w:rsidP="000447C5">
      <w:pPr>
        <w:pStyle w:val="PlainText"/>
        <w:rPr>
          <w:ins w:id="477" w:author="Alex Galis" w:date="2017-05-15T15:50:00Z"/>
          <w:rFonts w:ascii="Courier New" w:hAnsi="Courier New" w:cs="Courier New"/>
          <w:color w:val="3366FF"/>
          <w:rPrChange w:id="478" w:author="Alex Galis" w:date="2017-05-15T16:13:00Z">
            <w:rPr>
              <w:ins w:id="479" w:author="Alex Galis" w:date="2017-05-15T15:50:00Z"/>
              <w:rFonts w:ascii="Courier New" w:hAnsi="Courier New" w:cs="Courier New"/>
            </w:rPr>
          </w:rPrChange>
        </w:rPr>
      </w:pPr>
      <w:ins w:id="480" w:author="Alex Galis" w:date="2017-05-15T15:50:00Z">
        <w:r w:rsidRPr="00A470A4">
          <w:rPr>
            <w:rFonts w:ascii="Courier New" w:hAnsi="Courier New" w:cs="Courier New"/>
            <w:color w:val="3366FF"/>
            <w:rPrChange w:id="481" w:author="Alex Galis" w:date="2017-05-15T16:13:00Z">
              <w:rPr>
                <w:rFonts w:ascii="Courier New" w:hAnsi="Courier New" w:cs="Courier New"/>
              </w:rPr>
            </w:rPrChange>
          </w:rPr>
          <w:t xml:space="preserve">+   Softwarization + Orchestration Plane   </w:t>
        </w:r>
      </w:ins>
      <w:ins w:id="482" w:author="Alex Galis" w:date="2017-05-15T15:51:00Z">
        <w:r w:rsidRPr="00A470A4">
          <w:rPr>
            <w:rFonts w:ascii="Courier New" w:hAnsi="Courier New" w:cs="Courier New"/>
            <w:color w:val="3366FF"/>
            <w:rPrChange w:id="483" w:author="Alex Galis" w:date="2017-05-15T16:13:00Z">
              <w:rPr>
                <w:rFonts w:ascii="Courier New" w:hAnsi="Courier New" w:cs="Courier New"/>
              </w:rPr>
            </w:rPrChange>
          </w:rPr>
          <w:t xml:space="preserve">         </w:t>
        </w:r>
      </w:ins>
      <w:ins w:id="484" w:author="Alex Galis" w:date="2017-05-15T15:50:00Z">
        <w:r w:rsidRPr="00A470A4">
          <w:rPr>
            <w:rFonts w:ascii="Courier New" w:hAnsi="Courier New" w:cs="Courier New"/>
            <w:color w:val="3366FF"/>
            <w:rPrChange w:id="485" w:author="Alex Galis" w:date="2017-05-15T16:13:00Z">
              <w:rPr>
                <w:rFonts w:ascii="Courier New" w:hAnsi="Courier New" w:cs="Courier New"/>
              </w:rPr>
            </w:rPrChange>
          </w:rPr>
          <w:t xml:space="preserve">+  +              +    </w:t>
        </w:r>
      </w:ins>
      <w:ins w:id="486" w:author="Alex Galis" w:date="2017-05-15T15:51:00Z">
        <w:r w:rsidRPr="00A470A4">
          <w:rPr>
            <w:rFonts w:ascii="Courier New" w:hAnsi="Courier New" w:cs="Courier New"/>
            <w:color w:val="3366FF"/>
            <w:rPrChange w:id="487" w:author="Alex Galis" w:date="2017-05-15T16:13:00Z">
              <w:rPr>
                <w:rFonts w:ascii="Courier New" w:hAnsi="Courier New" w:cs="Courier New"/>
              </w:rPr>
            </w:rPrChange>
          </w:rPr>
          <w:t xml:space="preserve">    </w:t>
        </w:r>
      </w:ins>
      <w:ins w:id="488" w:author="Alex Galis" w:date="2017-05-15T15:50:00Z">
        <w:r w:rsidRPr="00A470A4">
          <w:rPr>
            <w:rFonts w:ascii="Courier New" w:hAnsi="Courier New" w:cs="Courier New"/>
            <w:color w:val="3366FF"/>
            <w:rPrChange w:id="489" w:author="Alex Galis" w:date="2017-05-15T16:13:00Z">
              <w:rPr>
                <w:rFonts w:ascii="Courier New" w:hAnsi="Courier New" w:cs="Courier New"/>
              </w:rPr>
            </w:rPrChange>
          </w:rPr>
          <w:t xml:space="preserve">+   </w:t>
        </w:r>
      </w:ins>
    </w:p>
    <w:p w14:paraId="16AAE113" w14:textId="618E5751" w:rsidR="000447C5" w:rsidRPr="00A470A4" w:rsidRDefault="000447C5" w:rsidP="000447C5">
      <w:pPr>
        <w:pStyle w:val="PlainText"/>
        <w:rPr>
          <w:ins w:id="490" w:author="Alex Galis" w:date="2017-05-15T15:50:00Z"/>
          <w:rFonts w:ascii="Courier New" w:hAnsi="Courier New" w:cs="Courier New"/>
          <w:color w:val="3366FF"/>
          <w:rPrChange w:id="491" w:author="Alex Galis" w:date="2017-05-15T16:13:00Z">
            <w:rPr>
              <w:ins w:id="492" w:author="Alex Galis" w:date="2017-05-15T15:50:00Z"/>
              <w:rFonts w:ascii="Courier New" w:hAnsi="Courier New" w:cs="Courier New"/>
            </w:rPr>
          </w:rPrChange>
        </w:rPr>
      </w:pPr>
      <w:ins w:id="493" w:author="Alex Galis" w:date="2017-05-15T15:50:00Z">
        <w:r w:rsidRPr="00A470A4">
          <w:rPr>
            <w:rFonts w:ascii="Courier New" w:hAnsi="Courier New" w:cs="Courier New"/>
            <w:color w:val="3366FF"/>
            <w:rPrChange w:id="494" w:author="Alex Galis" w:date="2017-05-15T16:13:00Z">
              <w:rPr>
                <w:rFonts w:ascii="Courier New" w:hAnsi="Courier New" w:cs="Courier New"/>
              </w:rPr>
            </w:rPrChange>
          </w:rPr>
          <w:t xml:space="preserve">+                  +--------------------------------+  +              +   </w:t>
        </w:r>
      </w:ins>
      <w:ins w:id="495" w:author="Alex Galis" w:date="2017-05-15T15:51:00Z">
        <w:r w:rsidRPr="00A470A4">
          <w:rPr>
            <w:rFonts w:ascii="Courier New" w:hAnsi="Courier New" w:cs="Courier New"/>
            <w:color w:val="3366FF"/>
            <w:rPrChange w:id="496" w:author="Alex Galis" w:date="2017-05-15T16:13:00Z">
              <w:rPr>
                <w:rFonts w:ascii="Courier New" w:hAnsi="Courier New" w:cs="Courier New"/>
              </w:rPr>
            </w:rPrChange>
          </w:rPr>
          <w:t xml:space="preserve">     </w:t>
        </w:r>
      </w:ins>
      <w:ins w:id="497" w:author="Alex Galis" w:date="2017-05-15T15:50:00Z">
        <w:r w:rsidRPr="00A470A4">
          <w:rPr>
            <w:rFonts w:ascii="Courier New" w:hAnsi="Courier New" w:cs="Courier New"/>
            <w:color w:val="3366FF"/>
            <w:rPrChange w:id="498" w:author="Alex Galis" w:date="2017-05-15T16:13:00Z">
              <w:rPr>
                <w:rFonts w:ascii="Courier New" w:hAnsi="Courier New" w:cs="Courier New"/>
              </w:rPr>
            </w:rPrChange>
          </w:rPr>
          <w:t>+</w:t>
        </w:r>
      </w:ins>
    </w:p>
    <w:p w14:paraId="3489537F" w14:textId="2CB89964" w:rsidR="000447C5" w:rsidRPr="00A470A4" w:rsidRDefault="000447C5" w:rsidP="000447C5">
      <w:pPr>
        <w:pStyle w:val="PlainText"/>
        <w:rPr>
          <w:ins w:id="499" w:author="Alex Galis" w:date="2017-05-15T15:50:00Z"/>
          <w:rFonts w:ascii="Courier New" w:hAnsi="Courier New" w:cs="Courier New"/>
          <w:color w:val="3366FF"/>
          <w:rPrChange w:id="500" w:author="Alex Galis" w:date="2017-05-15T16:13:00Z">
            <w:rPr>
              <w:ins w:id="501" w:author="Alex Galis" w:date="2017-05-15T15:50:00Z"/>
              <w:rFonts w:ascii="Courier New" w:hAnsi="Courier New" w:cs="Courier New"/>
            </w:rPr>
          </w:rPrChange>
        </w:rPr>
      </w:pPr>
      <w:ins w:id="502" w:author="Alex Galis" w:date="2017-05-15T15:50:00Z">
        <w:r w:rsidRPr="00A470A4">
          <w:rPr>
            <w:rFonts w:ascii="Courier New" w:hAnsi="Courier New" w:cs="Courier New"/>
            <w:color w:val="3366FF"/>
            <w:rPrChange w:id="503" w:author="Alex Galis" w:date="2017-05-15T16:13:00Z">
              <w:rPr>
                <w:rFonts w:ascii="Courier New" w:hAnsi="Courier New" w:cs="Courier New"/>
              </w:rPr>
            </w:rPrChange>
          </w:rPr>
          <w:t xml:space="preserve">+                                  |                +                </w:t>
        </w:r>
      </w:ins>
      <w:ins w:id="504" w:author="Alex Galis" w:date="2017-05-15T15:51:00Z">
        <w:r w:rsidRPr="00A470A4">
          <w:rPr>
            <w:rFonts w:ascii="Courier New" w:hAnsi="Courier New" w:cs="Courier New"/>
            <w:color w:val="3366FF"/>
            <w:rPrChange w:id="505" w:author="Alex Galis" w:date="2017-05-15T16:13:00Z">
              <w:rPr>
                <w:rFonts w:ascii="Courier New" w:hAnsi="Courier New" w:cs="Courier New"/>
              </w:rPr>
            </w:rPrChange>
          </w:rPr>
          <w:t xml:space="preserve"> </w:t>
        </w:r>
      </w:ins>
      <w:ins w:id="506" w:author="Alex Galis" w:date="2017-05-15T15:50:00Z">
        <w:r w:rsidRPr="00A470A4">
          <w:rPr>
            <w:rFonts w:ascii="Courier New" w:hAnsi="Courier New" w:cs="Courier New"/>
            <w:color w:val="3366FF"/>
            <w:rPrChange w:id="507" w:author="Alex Galis" w:date="2017-05-15T16:13:00Z">
              <w:rPr>
                <w:rFonts w:ascii="Courier New" w:hAnsi="Courier New" w:cs="Courier New"/>
              </w:rPr>
            </w:rPrChange>
          </w:rPr>
          <w:t xml:space="preserve">+    </w:t>
        </w:r>
      </w:ins>
      <w:ins w:id="508" w:author="Alex Galis" w:date="2017-05-15T15:52:00Z">
        <w:r w:rsidRPr="00A470A4">
          <w:rPr>
            <w:rFonts w:ascii="Courier New" w:hAnsi="Courier New" w:cs="Courier New"/>
            <w:color w:val="3366FF"/>
            <w:rPrChange w:id="509" w:author="Alex Galis" w:date="2017-05-15T16:13:00Z">
              <w:rPr>
                <w:rFonts w:ascii="Courier New" w:hAnsi="Courier New" w:cs="Courier New"/>
              </w:rPr>
            </w:rPrChange>
          </w:rPr>
          <w:t xml:space="preserve">    </w:t>
        </w:r>
      </w:ins>
      <w:ins w:id="510" w:author="Alex Galis" w:date="2017-05-15T15:50:00Z">
        <w:r w:rsidRPr="00A470A4">
          <w:rPr>
            <w:rFonts w:ascii="Courier New" w:hAnsi="Courier New" w:cs="Courier New"/>
            <w:color w:val="3366FF"/>
            <w:rPrChange w:id="511" w:author="Alex Galis" w:date="2017-05-15T16:13:00Z">
              <w:rPr>
                <w:rFonts w:ascii="Courier New" w:hAnsi="Courier New" w:cs="Courier New"/>
              </w:rPr>
            </w:rPrChange>
          </w:rPr>
          <w:t>+</w:t>
        </w:r>
      </w:ins>
    </w:p>
    <w:p w14:paraId="1354EE74" w14:textId="3D4481D2" w:rsidR="000447C5" w:rsidRPr="00A470A4" w:rsidRDefault="000447C5" w:rsidP="000447C5">
      <w:pPr>
        <w:pStyle w:val="PlainText"/>
        <w:rPr>
          <w:ins w:id="512" w:author="Alex Galis" w:date="2017-05-15T15:50:00Z"/>
          <w:rFonts w:ascii="Courier New" w:hAnsi="Courier New" w:cs="Courier New"/>
          <w:color w:val="3366FF"/>
          <w:rPrChange w:id="513" w:author="Alex Galis" w:date="2017-05-15T16:13:00Z">
            <w:rPr>
              <w:ins w:id="514" w:author="Alex Galis" w:date="2017-05-15T15:50:00Z"/>
              <w:rFonts w:ascii="Courier New" w:hAnsi="Courier New" w:cs="Courier New"/>
            </w:rPr>
          </w:rPrChange>
        </w:rPr>
      </w:pPr>
      <w:ins w:id="515" w:author="Alex Galis" w:date="2017-05-15T15:50:00Z">
        <w:r w:rsidRPr="00A470A4">
          <w:rPr>
            <w:rFonts w:ascii="Courier New" w:hAnsi="Courier New" w:cs="Courier New"/>
            <w:color w:val="3366FF"/>
            <w:rPrChange w:id="516" w:author="Alex Galis" w:date="2017-05-15T16:13:00Z">
              <w:rPr>
                <w:rFonts w:ascii="Courier New" w:hAnsi="Courier New" w:cs="Courier New"/>
              </w:rPr>
            </w:rPrChange>
          </w:rPr>
          <w:t xml:space="preserve">+                  +--------------------------------+  +              +   </w:t>
        </w:r>
      </w:ins>
      <w:ins w:id="517" w:author="Alex Galis" w:date="2017-05-15T15:52:00Z">
        <w:r w:rsidRPr="00A470A4">
          <w:rPr>
            <w:rFonts w:ascii="Courier New" w:hAnsi="Courier New" w:cs="Courier New"/>
            <w:color w:val="3366FF"/>
            <w:rPrChange w:id="518" w:author="Alex Galis" w:date="2017-05-15T16:13:00Z">
              <w:rPr>
                <w:rFonts w:ascii="Courier New" w:hAnsi="Courier New" w:cs="Courier New"/>
              </w:rPr>
            </w:rPrChange>
          </w:rPr>
          <w:t xml:space="preserve">    </w:t>
        </w:r>
      </w:ins>
      <w:ins w:id="519" w:author="Alex Galis" w:date="2017-05-15T15:50:00Z">
        <w:r w:rsidRPr="00A470A4">
          <w:rPr>
            <w:rFonts w:ascii="Courier New" w:hAnsi="Courier New" w:cs="Courier New"/>
            <w:color w:val="3366FF"/>
            <w:rPrChange w:id="520" w:author="Alex Galis" w:date="2017-05-15T16:13:00Z">
              <w:rPr>
                <w:rFonts w:ascii="Courier New" w:hAnsi="Courier New" w:cs="Courier New"/>
              </w:rPr>
            </w:rPrChange>
          </w:rPr>
          <w:t xml:space="preserve"> +</w:t>
        </w:r>
      </w:ins>
    </w:p>
    <w:p w14:paraId="3C4C9E46" w14:textId="4498A9A7" w:rsidR="000447C5" w:rsidRPr="00A470A4" w:rsidRDefault="000447C5" w:rsidP="000447C5">
      <w:pPr>
        <w:pStyle w:val="PlainText"/>
        <w:rPr>
          <w:ins w:id="521" w:author="Alex Galis" w:date="2017-05-15T15:50:00Z"/>
          <w:rFonts w:ascii="Courier New" w:hAnsi="Courier New" w:cs="Courier New"/>
          <w:color w:val="3366FF"/>
          <w:rPrChange w:id="522" w:author="Alex Galis" w:date="2017-05-15T16:13:00Z">
            <w:rPr>
              <w:ins w:id="523" w:author="Alex Galis" w:date="2017-05-15T15:50:00Z"/>
              <w:rFonts w:ascii="Courier New" w:hAnsi="Courier New" w:cs="Courier New"/>
            </w:rPr>
          </w:rPrChange>
        </w:rPr>
      </w:pPr>
      <w:ins w:id="524" w:author="Alex Galis" w:date="2017-05-15T15:50:00Z">
        <w:r w:rsidRPr="00A470A4">
          <w:rPr>
            <w:rFonts w:ascii="Courier New" w:hAnsi="Courier New" w:cs="Courier New"/>
            <w:color w:val="3366FF"/>
            <w:rPrChange w:id="525" w:author="Alex Galis" w:date="2017-05-15T16:13:00Z">
              <w:rPr>
                <w:rFonts w:ascii="Courier New" w:hAnsi="Courier New" w:cs="Courier New"/>
              </w:rPr>
            </w:rPrChange>
          </w:rPr>
          <w:t xml:space="preserve">+                  + Slice Networking      </w:t>
        </w:r>
      </w:ins>
      <w:ins w:id="526" w:author="Alex Galis" w:date="2017-05-15T15:52:00Z">
        <w:r w:rsidRPr="00A470A4">
          <w:rPr>
            <w:rFonts w:ascii="Courier New" w:hAnsi="Courier New" w:cs="Courier New"/>
            <w:color w:val="3366FF"/>
            <w:rPrChange w:id="527" w:author="Alex Galis" w:date="2017-05-15T16:13:00Z">
              <w:rPr>
                <w:rFonts w:ascii="Courier New" w:hAnsi="Courier New" w:cs="Courier New"/>
              </w:rPr>
            </w:rPrChange>
          </w:rPr>
          <w:t xml:space="preserve">         </w:t>
        </w:r>
      </w:ins>
      <w:ins w:id="528" w:author="Alex Galis" w:date="2017-05-15T15:50:00Z">
        <w:r w:rsidRPr="00A470A4">
          <w:rPr>
            <w:rFonts w:ascii="Courier New" w:hAnsi="Courier New" w:cs="Courier New"/>
            <w:color w:val="3366FF"/>
            <w:rPrChange w:id="529" w:author="Alex Galis" w:date="2017-05-15T16:13:00Z">
              <w:rPr>
                <w:rFonts w:ascii="Courier New" w:hAnsi="Courier New" w:cs="Courier New"/>
              </w:rPr>
            </w:rPrChange>
          </w:rPr>
          <w:t xml:space="preserve">+  +              +  </w:t>
        </w:r>
      </w:ins>
      <w:ins w:id="530" w:author="Alex Galis" w:date="2017-05-15T15:52:00Z">
        <w:r w:rsidRPr="00A470A4">
          <w:rPr>
            <w:rFonts w:ascii="Courier New" w:hAnsi="Courier New" w:cs="Courier New"/>
            <w:color w:val="3366FF"/>
            <w:rPrChange w:id="531" w:author="Alex Galis" w:date="2017-05-15T16:13:00Z">
              <w:rPr>
                <w:rFonts w:ascii="Courier New" w:hAnsi="Courier New" w:cs="Courier New"/>
              </w:rPr>
            </w:rPrChange>
          </w:rPr>
          <w:t xml:space="preserve">    </w:t>
        </w:r>
      </w:ins>
      <w:ins w:id="532" w:author="Alex Galis" w:date="2017-05-15T15:50:00Z">
        <w:r w:rsidRPr="00A470A4">
          <w:rPr>
            <w:rFonts w:ascii="Courier New" w:hAnsi="Courier New" w:cs="Courier New"/>
            <w:color w:val="3366FF"/>
            <w:rPrChange w:id="533" w:author="Alex Galis" w:date="2017-05-15T16:13:00Z">
              <w:rPr>
                <w:rFonts w:ascii="Courier New" w:hAnsi="Courier New" w:cs="Courier New"/>
              </w:rPr>
            </w:rPrChange>
          </w:rPr>
          <w:t xml:space="preserve">  +   </w:t>
        </w:r>
      </w:ins>
    </w:p>
    <w:p w14:paraId="6260BDDE" w14:textId="6695B12B" w:rsidR="000447C5" w:rsidRPr="00A470A4" w:rsidRDefault="000447C5" w:rsidP="000447C5">
      <w:pPr>
        <w:pStyle w:val="PlainText"/>
        <w:rPr>
          <w:ins w:id="534" w:author="Alex Galis" w:date="2017-05-15T15:50:00Z"/>
          <w:rFonts w:ascii="Courier New" w:hAnsi="Courier New" w:cs="Courier New"/>
          <w:color w:val="3366FF"/>
          <w:rPrChange w:id="535" w:author="Alex Galis" w:date="2017-05-15T16:13:00Z">
            <w:rPr>
              <w:ins w:id="536" w:author="Alex Galis" w:date="2017-05-15T15:50:00Z"/>
              <w:rFonts w:ascii="Courier New" w:hAnsi="Courier New" w:cs="Courier New"/>
            </w:rPr>
          </w:rPrChange>
        </w:rPr>
      </w:pPr>
      <w:ins w:id="537" w:author="Alex Galis" w:date="2017-05-15T15:50:00Z">
        <w:r w:rsidRPr="00A470A4">
          <w:rPr>
            <w:rFonts w:ascii="Courier New" w:hAnsi="Courier New" w:cs="Courier New"/>
            <w:color w:val="3366FF"/>
            <w:rPrChange w:id="538" w:author="Alex Galis" w:date="2017-05-15T16:13:00Z">
              <w:rPr>
                <w:rFonts w:ascii="Courier New" w:hAnsi="Courier New" w:cs="Courier New"/>
              </w:rPr>
            </w:rPrChange>
          </w:rPr>
          <w:t xml:space="preserve">+                  +--------------------------------+  +              +    </w:t>
        </w:r>
      </w:ins>
      <w:ins w:id="539" w:author="Alex Galis" w:date="2017-05-15T15:52:00Z">
        <w:r w:rsidRPr="00A470A4">
          <w:rPr>
            <w:rFonts w:ascii="Courier New" w:hAnsi="Courier New" w:cs="Courier New"/>
            <w:color w:val="3366FF"/>
            <w:rPrChange w:id="540" w:author="Alex Galis" w:date="2017-05-15T16:13:00Z">
              <w:rPr>
                <w:rFonts w:ascii="Courier New" w:hAnsi="Courier New" w:cs="Courier New"/>
              </w:rPr>
            </w:rPrChange>
          </w:rPr>
          <w:t xml:space="preserve">    </w:t>
        </w:r>
      </w:ins>
      <w:ins w:id="541" w:author="Alex Galis" w:date="2017-05-15T15:50:00Z">
        <w:r w:rsidRPr="00A470A4">
          <w:rPr>
            <w:rFonts w:ascii="Courier New" w:hAnsi="Courier New" w:cs="Courier New"/>
            <w:color w:val="3366FF"/>
            <w:rPrChange w:id="542" w:author="Alex Galis" w:date="2017-05-15T16:13:00Z">
              <w:rPr>
                <w:rFonts w:ascii="Courier New" w:hAnsi="Courier New" w:cs="Courier New"/>
              </w:rPr>
            </w:rPrChange>
          </w:rPr>
          <w:t>+</w:t>
        </w:r>
      </w:ins>
    </w:p>
    <w:p w14:paraId="3460D0B4" w14:textId="6A8D0F49" w:rsidR="000447C5" w:rsidRPr="00A470A4" w:rsidRDefault="000447C5" w:rsidP="000447C5">
      <w:pPr>
        <w:pStyle w:val="PlainText"/>
        <w:rPr>
          <w:ins w:id="543" w:author="Alex Galis" w:date="2017-05-15T15:50:00Z"/>
          <w:rFonts w:ascii="Courier New" w:hAnsi="Courier New" w:cs="Courier New"/>
          <w:color w:val="3366FF"/>
          <w:rPrChange w:id="544" w:author="Alex Galis" w:date="2017-05-15T16:13:00Z">
            <w:rPr>
              <w:ins w:id="545" w:author="Alex Galis" w:date="2017-05-15T15:50:00Z"/>
              <w:rFonts w:ascii="Courier New" w:hAnsi="Courier New" w:cs="Courier New"/>
            </w:rPr>
          </w:rPrChange>
        </w:rPr>
      </w:pPr>
      <w:ins w:id="546" w:author="Alex Galis" w:date="2017-05-15T15:50:00Z">
        <w:r w:rsidRPr="00A470A4">
          <w:rPr>
            <w:rFonts w:ascii="Courier New" w:hAnsi="Courier New" w:cs="Courier New"/>
            <w:color w:val="3366FF"/>
            <w:rPrChange w:id="547" w:author="Alex Galis" w:date="2017-05-15T16:13:00Z">
              <w:rPr>
                <w:rFonts w:ascii="Courier New" w:hAnsi="Courier New" w:cs="Courier New"/>
              </w:rPr>
            </w:rPrChange>
          </w:rPr>
          <w:t xml:space="preserve">+                                  |                +                </w:t>
        </w:r>
      </w:ins>
      <w:ins w:id="548" w:author="Alex Galis" w:date="2017-05-15T15:52:00Z">
        <w:r w:rsidR="00BA6FA4" w:rsidRPr="00A470A4">
          <w:rPr>
            <w:rFonts w:ascii="Courier New" w:hAnsi="Courier New" w:cs="Courier New"/>
            <w:color w:val="3366FF"/>
            <w:rPrChange w:id="549" w:author="Alex Galis" w:date="2017-05-15T16:13:00Z">
              <w:rPr>
                <w:rFonts w:ascii="Courier New" w:hAnsi="Courier New" w:cs="Courier New"/>
              </w:rPr>
            </w:rPrChange>
          </w:rPr>
          <w:t xml:space="preserve"> </w:t>
        </w:r>
      </w:ins>
      <w:ins w:id="550" w:author="Alex Galis" w:date="2017-05-15T15:50:00Z">
        <w:r w:rsidRPr="00A470A4">
          <w:rPr>
            <w:rFonts w:ascii="Courier New" w:hAnsi="Courier New" w:cs="Courier New"/>
            <w:color w:val="3366FF"/>
            <w:rPrChange w:id="551" w:author="Alex Galis" w:date="2017-05-15T16:13:00Z">
              <w:rPr>
                <w:rFonts w:ascii="Courier New" w:hAnsi="Courier New" w:cs="Courier New"/>
              </w:rPr>
            </w:rPrChange>
          </w:rPr>
          <w:t xml:space="preserve">+    </w:t>
        </w:r>
      </w:ins>
      <w:ins w:id="552" w:author="Alex Galis" w:date="2017-05-15T15:52:00Z">
        <w:r w:rsidR="00BA6FA4" w:rsidRPr="00A470A4">
          <w:rPr>
            <w:rFonts w:ascii="Courier New" w:hAnsi="Courier New" w:cs="Courier New"/>
            <w:color w:val="3366FF"/>
            <w:rPrChange w:id="553" w:author="Alex Galis" w:date="2017-05-15T16:13:00Z">
              <w:rPr>
                <w:rFonts w:ascii="Courier New" w:hAnsi="Courier New" w:cs="Courier New"/>
              </w:rPr>
            </w:rPrChange>
          </w:rPr>
          <w:t xml:space="preserve">    </w:t>
        </w:r>
      </w:ins>
      <w:ins w:id="554" w:author="Alex Galis" w:date="2017-05-15T15:50:00Z">
        <w:r w:rsidRPr="00A470A4">
          <w:rPr>
            <w:rFonts w:ascii="Courier New" w:hAnsi="Courier New" w:cs="Courier New"/>
            <w:color w:val="3366FF"/>
            <w:rPrChange w:id="555" w:author="Alex Galis" w:date="2017-05-15T16:13:00Z">
              <w:rPr>
                <w:rFonts w:ascii="Courier New" w:hAnsi="Courier New" w:cs="Courier New"/>
              </w:rPr>
            </w:rPrChange>
          </w:rPr>
          <w:t>+</w:t>
        </w:r>
      </w:ins>
    </w:p>
    <w:p w14:paraId="0133682E" w14:textId="76D40C77" w:rsidR="000447C5" w:rsidRPr="00A470A4" w:rsidRDefault="00BA6FA4" w:rsidP="000447C5">
      <w:pPr>
        <w:pStyle w:val="PlainText"/>
        <w:rPr>
          <w:ins w:id="556" w:author="Alex Galis" w:date="2017-05-15T15:50:00Z"/>
          <w:rFonts w:ascii="Courier New" w:hAnsi="Courier New" w:cs="Courier New"/>
          <w:color w:val="3366FF"/>
          <w:rPrChange w:id="557" w:author="Alex Galis" w:date="2017-05-15T16:13:00Z">
            <w:rPr>
              <w:ins w:id="558" w:author="Alex Galis" w:date="2017-05-15T15:50:00Z"/>
              <w:rFonts w:ascii="Courier New" w:hAnsi="Courier New" w:cs="Courier New"/>
            </w:rPr>
          </w:rPrChange>
        </w:rPr>
      </w:pPr>
      <w:ins w:id="559" w:author="Alex Galis" w:date="2017-05-15T15:50:00Z">
        <w:r w:rsidRPr="00A470A4">
          <w:rPr>
            <w:rFonts w:ascii="Courier New" w:hAnsi="Courier New" w:cs="Courier New"/>
            <w:color w:val="3366FF"/>
            <w:rPrChange w:id="560"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61" w:author="Alex Galis" w:date="2017-05-15T16:13:00Z">
              <w:rPr>
                <w:rFonts w:ascii="Courier New" w:hAnsi="Courier New" w:cs="Courier New"/>
              </w:rPr>
            </w:rPrChange>
          </w:rPr>
          <w:t>+--------------------</w:t>
        </w:r>
        <w:r w:rsidRPr="00A470A4">
          <w:rPr>
            <w:rFonts w:ascii="Courier New" w:hAnsi="Courier New" w:cs="Courier New"/>
            <w:color w:val="3366FF"/>
            <w:rPrChange w:id="562"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63" w:author="Alex Galis" w:date="2017-05-15T16:13:00Z">
              <w:rPr>
                <w:rFonts w:ascii="Courier New" w:hAnsi="Courier New" w:cs="Courier New"/>
              </w:rPr>
            </w:rPrChange>
          </w:rPr>
          <w:t xml:space="preserve">+   </w:t>
        </w:r>
      </w:ins>
      <w:ins w:id="564" w:author="Alex Galis" w:date="2017-05-15T15:52:00Z">
        <w:r w:rsidRPr="00A470A4">
          <w:rPr>
            <w:rFonts w:ascii="Courier New" w:hAnsi="Courier New" w:cs="Courier New"/>
            <w:color w:val="3366FF"/>
            <w:rPrChange w:id="565" w:author="Alex Galis" w:date="2017-05-15T16:13:00Z">
              <w:rPr>
                <w:rFonts w:ascii="Courier New" w:hAnsi="Courier New" w:cs="Courier New"/>
              </w:rPr>
            </w:rPrChange>
          </w:rPr>
          <w:t xml:space="preserve">    </w:t>
        </w:r>
      </w:ins>
      <w:ins w:id="566" w:author="Alex Galis" w:date="2017-05-15T15:50:00Z">
        <w:r w:rsidR="000447C5" w:rsidRPr="00A470A4">
          <w:rPr>
            <w:rFonts w:ascii="Courier New" w:hAnsi="Courier New" w:cs="Courier New"/>
            <w:color w:val="3366FF"/>
            <w:rPrChange w:id="567" w:author="Alex Galis" w:date="2017-05-15T16:13:00Z">
              <w:rPr>
                <w:rFonts w:ascii="Courier New" w:hAnsi="Courier New" w:cs="Courier New"/>
              </w:rPr>
            </w:rPrChange>
          </w:rPr>
          <w:t xml:space="preserve"> +</w:t>
        </w:r>
      </w:ins>
    </w:p>
    <w:p w14:paraId="2C305792" w14:textId="58422695" w:rsidR="000447C5" w:rsidRPr="00A470A4" w:rsidRDefault="00BA6FA4" w:rsidP="000447C5">
      <w:pPr>
        <w:pStyle w:val="PlainText"/>
        <w:rPr>
          <w:ins w:id="568" w:author="Alex Galis" w:date="2017-05-15T15:50:00Z"/>
          <w:rFonts w:ascii="Courier New" w:hAnsi="Courier New" w:cs="Courier New"/>
          <w:color w:val="3366FF"/>
          <w:rPrChange w:id="569" w:author="Alex Galis" w:date="2017-05-15T16:13:00Z">
            <w:rPr>
              <w:ins w:id="570" w:author="Alex Galis" w:date="2017-05-15T15:50:00Z"/>
              <w:rFonts w:ascii="Courier New" w:hAnsi="Courier New" w:cs="Courier New"/>
            </w:rPr>
          </w:rPrChange>
        </w:rPr>
      </w:pPr>
      <w:ins w:id="571" w:author="Alex Galis" w:date="2017-05-15T15:50:00Z">
        <w:r w:rsidRPr="00A470A4">
          <w:rPr>
            <w:rFonts w:ascii="Courier New" w:hAnsi="Courier New" w:cs="Courier New"/>
            <w:color w:val="3366FF"/>
            <w:rPrChange w:id="572"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73" w:author="Alex Galis" w:date="2017-05-15T16:13:00Z">
              <w:rPr>
                <w:rFonts w:ascii="Courier New" w:hAnsi="Courier New" w:cs="Courier New"/>
              </w:rPr>
            </w:rPrChange>
          </w:rPr>
          <w:t xml:space="preserve">+ Control Plane        </w:t>
        </w:r>
      </w:ins>
      <w:ins w:id="574" w:author="Alex Galis" w:date="2017-05-15T15:52:00Z">
        <w:r w:rsidRPr="00A470A4">
          <w:rPr>
            <w:rFonts w:ascii="Courier New" w:hAnsi="Courier New" w:cs="Courier New"/>
            <w:color w:val="3366FF"/>
            <w:rPrChange w:id="575" w:author="Alex Galis" w:date="2017-05-15T16:13:00Z">
              <w:rPr>
                <w:rFonts w:ascii="Courier New" w:hAnsi="Courier New" w:cs="Courier New"/>
              </w:rPr>
            </w:rPrChange>
          </w:rPr>
          <w:t xml:space="preserve">          </w:t>
        </w:r>
      </w:ins>
      <w:ins w:id="576" w:author="Alex Galis" w:date="2017-05-15T15:50:00Z">
        <w:r w:rsidRPr="00A470A4">
          <w:rPr>
            <w:rFonts w:ascii="Courier New" w:hAnsi="Courier New" w:cs="Courier New"/>
            <w:color w:val="3366FF"/>
            <w:rPrChange w:id="577"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78" w:author="Alex Galis" w:date="2017-05-15T16:13:00Z">
              <w:rPr>
                <w:rFonts w:ascii="Courier New" w:hAnsi="Courier New" w:cs="Courier New"/>
              </w:rPr>
            </w:rPrChange>
          </w:rPr>
          <w:t xml:space="preserve">+   </w:t>
        </w:r>
      </w:ins>
      <w:ins w:id="579" w:author="Alex Galis" w:date="2017-05-15T15:53:00Z">
        <w:r w:rsidRPr="00A470A4">
          <w:rPr>
            <w:rFonts w:ascii="Courier New" w:hAnsi="Courier New" w:cs="Courier New"/>
            <w:color w:val="3366FF"/>
            <w:rPrChange w:id="580" w:author="Alex Galis" w:date="2017-05-15T16:13:00Z">
              <w:rPr>
                <w:rFonts w:ascii="Courier New" w:hAnsi="Courier New" w:cs="Courier New"/>
              </w:rPr>
            </w:rPrChange>
          </w:rPr>
          <w:t xml:space="preserve">    </w:t>
        </w:r>
      </w:ins>
      <w:ins w:id="581" w:author="Alex Galis" w:date="2017-05-15T15:50:00Z">
        <w:r w:rsidR="000447C5" w:rsidRPr="00A470A4">
          <w:rPr>
            <w:rFonts w:ascii="Courier New" w:hAnsi="Courier New" w:cs="Courier New"/>
            <w:color w:val="3366FF"/>
            <w:rPrChange w:id="582" w:author="Alex Galis" w:date="2017-05-15T16:13:00Z">
              <w:rPr>
                <w:rFonts w:ascii="Courier New" w:hAnsi="Courier New" w:cs="Courier New"/>
              </w:rPr>
            </w:rPrChange>
          </w:rPr>
          <w:t xml:space="preserve"> +  </w:t>
        </w:r>
      </w:ins>
    </w:p>
    <w:p w14:paraId="559C51FB" w14:textId="69F83703" w:rsidR="000447C5" w:rsidRPr="00A470A4" w:rsidRDefault="00BA6FA4" w:rsidP="000447C5">
      <w:pPr>
        <w:pStyle w:val="PlainText"/>
        <w:rPr>
          <w:ins w:id="583" w:author="Alex Galis" w:date="2017-05-15T15:50:00Z"/>
          <w:rFonts w:ascii="Courier New" w:hAnsi="Courier New" w:cs="Courier New"/>
          <w:color w:val="3366FF"/>
          <w:rPrChange w:id="584" w:author="Alex Galis" w:date="2017-05-15T16:13:00Z">
            <w:rPr>
              <w:ins w:id="585" w:author="Alex Galis" w:date="2017-05-15T15:50:00Z"/>
              <w:rFonts w:ascii="Courier New" w:hAnsi="Courier New" w:cs="Courier New"/>
            </w:rPr>
          </w:rPrChange>
        </w:rPr>
      </w:pPr>
      <w:ins w:id="586" w:author="Alex Galis" w:date="2017-05-15T15:50:00Z">
        <w:r w:rsidRPr="00A470A4">
          <w:rPr>
            <w:rFonts w:ascii="Courier New" w:hAnsi="Courier New" w:cs="Courier New"/>
            <w:color w:val="3366FF"/>
            <w:rPrChange w:id="587"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88" w:author="Alex Galis" w:date="2017-05-15T16:13:00Z">
              <w:rPr>
                <w:rFonts w:ascii="Courier New" w:hAnsi="Courier New" w:cs="Courier New"/>
              </w:rPr>
            </w:rPrChange>
          </w:rPr>
          <w:t>+--------------------</w:t>
        </w:r>
        <w:r w:rsidRPr="00A470A4">
          <w:rPr>
            <w:rFonts w:ascii="Courier New" w:hAnsi="Courier New" w:cs="Courier New"/>
            <w:color w:val="3366FF"/>
            <w:rPrChange w:id="589"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90" w:author="Alex Galis" w:date="2017-05-15T16:13:00Z">
              <w:rPr>
                <w:rFonts w:ascii="Courier New" w:hAnsi="Courier New" w:cs="Courier New"/>
              </w:rPr>
            </w:rPrChange>
          </w:rPr>
          <w:t xml:space="preserve">+    </w:t>
        </w:r>
      </w:ins>
      <w:ins w:id="591" w:author="Alex Galis" w:date="2017-05-15T15:53:00Z">
        <w:r w:rsidRPr="00A470A4">
          <w:rPr>
            <w:rFonts w:ascii="Courier New" w:hAnsi="Courier New" w:cs="Courier New"/>
            <w:color w:val="3366FF"/>
            <w:rPrChange w:id="592" w:author="Alex Galis" w:date="2017-05-15T16:13:00Z">
              <w:rPr>
                <w:rFonts w:ascii="Courier New" w:hAnsi="Courier New" w:cs="Courier New"/>
              </w:rPr>
            </w:rPrChange>
          </w:rPr>
          <w:t xml:space="preserve">    </w:t>
        </w:r>
      </w:ins>
      <w:ins w:id="593" w:author="Alex Galis" w:date="2017-05-15T15:50:00Z">
        <w:r w:rsidR="000447C5" w:rsidRPr="00A470A4">
          <w:rPr>
            <w:rFonts w:ascii="Courier New" w:hAnsi="Courier New" w:cs="Courier New"/>
            <w:color w:val="3366FF"/>
            <w:rPrChange w:id="594" w:author="Alex Galis" w:date="2017-05-15T16:13:00Z">
              <w:rPr>
                <w:rFonts w:ascii="Courier New" w:hAnsi="Courier New" w:cs="Courier New"/>
              </w:rPr>
            </w:rPrChange>
          </w:rPr>
          <w:t>+</w:t>
        </w:r>
      </w:ins>
    </w:p>
    <w:p w14:paraId="6901FCA2" w14:textId="672157BE" w:rsidR="000447C5" w:rsidRPr="00A470A4" w:rsidRDefault="000447C5" w:rsidP="000447C5">
      <w:pPr>
        <w:pStyle w:val="PlainText"/>
        <w:rPr>
          <w:ins w:id="595" w:author="Alex Galis" w:date="2017-05-15T15:50:00Z"/>
          <w:rFonts w:ascii="Courier New" w:hAnsi="Courier New" w:cs="Courier New"/>
          <w:color w:val="3366FF"/>
          <w:rPrChange w:id="596" w:author="Alex Galis" w:date="2017-05-15T16:13:00Z">
            <w:rPr>
              <w:ins w:id="597" w:author="Alex Galis" w:date="2017-05-15T15:50:00Z"/>
              <w:rFonts w:ascii="Courier New" w:hAnsi="Courier New" w:cs="Courier New"/>
            </w:rPr>
          </w:rPrChange>
        </w:rPr>
      </w:pPr>
      <w:ins w:id="598" w:author="Alex Galis" w:date="2017-05-15T15:50:00Z">
        <w:r w:rsidRPr="00A470A4">
          <w:rPr>
            <w:rFonts w:ascii="Courier New" w:hAnsi="Courier New" w:cs="Courier New"/>
            <w:color w:val="3366FF"/>
            <w:rPrChange w:id="599" w:author="Alex Galis" w:date="2017-05-15T16:13:00Z">
              <w:rPr>
                <w:rFonts w:ascii="Courier New" w:hAnsi="Courier New" w:cs="Courier New"/>
              </w:rPr>
            </w:rPrChange>
          </w:rPr>
          <w:t xml:space="preserve">+                                  |                +                </w:t>
        </w:r>
      </w:ins>
      <w:ins w:id="600" w:author="Alex Galis" w:date="2017-05-15T15:53:00Z">
        <w:r w:rsidR="00BA6FA4" w:rsidRPr="00A470A4">
          <w:rPr>
            <w:rFonts w:ascii="Courier New" w:hAnsi="Courier New" w:cs="Courier New"/>
            <w:color w:val="3366FF"/>
            <w:rPrChange w:id="601" w:author="Alex Galis" w:date="2017-05-15T16:13:00Z">
              <w:rPr>
                <w:rFonts w:ascii="Courier New" w:hAnsi="Courier New" w:cs="Courier New"/>
              </w:rPr>
            </w:rPrChange>
          </w:rPr>
          <w:t xml:space="preserve"> </w:t>
        </w:r>
      </w:ins>
      <w:ins w:id="602" w:author="Alex Galis" w:date="2017-05-15T15:50:00Z">
        <w:r w:rsidRPr="00A470A4">
          <w:rPr>
            <w:rFonts w:ascii="Courier New" w:hAnsi="Courier New" w:cs="Courier New"/>
            <w:color w:val="3366FF"/>
            <w:rPrChange w:id="603" w:author="Alex Galis" w:date="2017-05-15T16:13:00Z">
              <w:rPr>
                <w:rFonts w:ascii="Courier New" w:hAnsi="Courier New" w:cs="Courier New"/>
              </w:rPr>
            </w:rPrChange>
          </w:rPr>
          <w:t xml:space="preserve">+   </w:t>
        </w:r>
      </w:ins>
      <w:ins w:id="604" w:author="Alex Galis" w:date="2017-05-15T15:53:00Z">
        <w:r w:rsidR="00BA6FA4" w:rsidRPr="00A470A4">
          <w:rPr>
            <w:rFonts w:ascii="Courier New" w:hAnsi="Courier New" w:cs="Courier New"/>
            <w:color w:val="3366FF"/>
            <w:rPrChange w:id="605" w:author="Alex Galis" w:date="2017-05-15T16:13:00Z">
              <w:rPr>
                <w:rFonts w:ascii="Courier New" w:hAnsi="Courier New" w:cs="Courier New"/>
              </w:rPr>
            </w:rPrChange>
          </w:rPr>
          <w:t xml:space="preserve">    </w:t>
        </w:r>
      </w:ins>
      <w:ins w:id="606" w:author="Alex Galis" w:date="2017-05-15T15:50:00Z">
        <w:r w:rsidRPr="00A470A4">
          <w:rPr>
            <w:rFonts w:ascii="Courier New" w:hAnsi="Courier New" w:cs="Courier New"/>
            <w:color w:val="3366FF"/>
            <w:rPrChange w:id="607" w:author="Alex Galis" w:date="2017-05-15T16:13:00Z">
              <w:rPr>
                <w:rFonts w:ascii="Courier New" w:hAnsi="Courier New" w:cs="Courier New"/>
              </w:rPr>
            </w:rPrChange>
          </w:rPr>
          <w:t xml:space="preserve"> +</w:t>
        </w:r>
      </w:ins>
    </w:p>
    <w:p w14:paraId="0C45D156" w14:textId="22E060D1" w:rsidR="000447C5" w:rsidRPr="00A470A4" w:rsidRDefault="00BA6FA4" w:rsidP="000447C5">
      <w:pPr>
        <w:pStyle w:val="PlainText"/>
        <w:rPr>
          <w:ins w:id="608" w:author="Alex Galis" w:date="2017-05-15T15:50:00Z"/>
          <w:rFonts w:ascii="Courier New" w:hAnsi="Courier New" w:cs="Courier New"/>
          <w:color w:val="3366FF"/>
          <w:rPrChange w:id="609" w:author="Alex Galis" w:date="2017-05-15T16:13:00Z">
            <w:rPr>
              <w:ins w:id="610" w:author="Alex Galis" w:date="2017-05-15T15:50:00Z"/>
              <w:rFonts w:ascii="Courier New" w:hAnsi="Courier New" w:cs="Courier New"/>
            </w:rPr>
          </w:rPrChange>
        </w:rPr>
      </w:pPr>
      <w:ins w:id="611" w:author="Alex Galis" w:date="2017-05-15T15:50:00Z">
        <w:r w:rsidRPr="00A470A4">
          <w:rPr>
            <w:rFonts w:ascii="Courier New" w:hAnsi="Courier New" w:cs="Courier New"/>
            <w:color w:val="3366FF"/>
            <w:rPrChange w:id="612"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613" w:author="Alex Galis" w:date="2017-05-15T16:13:00Z">
              <w:rPr>
                <w:rFonts w:ascii="Courier New" w:hAnsi="Courier New" w:cs="Courier New"/>
              </w:rPr>
            </w:rPrChange>
          </w:rPr>
          <w:t>+-------------------------</w:t>
        </w:r>
        <w:r w:rsidRPr="00A470A4">
          <w:rPr>
            <w:rFonts w:ascii="Courier New" w:hAnsi="Courier New" w:cs="Courier New"/>
            <w:color w:val="3366FF"/>
            <w:rPrChange w:id="614"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615" w:author="Alex Galis" w:date="2017-05-15T16:13:00Z">
              <w:rPr>
                <w:rFonts w:ascii="Courier New" w:hAnsi="Courier New" w:cs="Courier New"/>
              </w:rPr>
            </w:rPrChange>
          </w:rPr>
          <w:t xml:space="preserve">+    </w:t>
        </w:r>
      </w:ins>
      <w:ins w:id="616" w:author="Alex Galis" w:date="2017-05-15T15:53:00Z">
        <w:r w:rsidRPr="00A470A4">
          <w:rPr>
            <w:rFonts w:ascii="Courier New" w:hAnsi="Courier New" w:cs="Courier New"/>
            <w:color w:val="3366FF"/>
            <w:rPrChange w:id="617" w:author="Alex Galis" w:date="2017-05-15T16:13:00Z">
              <w:rPr>
                <w:rFonts w:ascii="Courier New" w:hAnsi="Courier New" w:cs="Courier New"/>
              </w:rPr>
            </w:rPrChange>
          </w:rPr>
          <w:t xml:space="preserve">    </w:t>
        </w:r>
      </w:ins>
      <w:ins w:id="618" w:author="Alex Galis" w:date="2017-05-15T15:50:00Z">
        <w:r w:rsidR="000447C5" w:rsidRPr="00A470A4">
          <w:rPr>
            <w:rFonts w:ascii="Courier New" w:hAnsi="Courier New" w:cs="Courier New"/>
            <w:color w:val="3366FF"/>
            <w:rPrChange w:id="619" w:author="Alex Galis" w:date="2017-05-15T16:13:00Z">
              <w:rPr>
                <w:rFonts w:ascii="Courier New" w:hAnsi="Courier New" w:cs="Courier New"/>
              </w:rPr>
            </w:rPrChange>
          </w:rPr>
          <w:t>+</w:t>
        </w:r>
      </w:ins>
    </w:p>
    <w:p w14:paraId="6D7C74BB" w14:textId="14EEEC4C" w:rsidR="000447C5" w:rsidRPr="00A470A4" w:rsidRDefault="00BA6FA4" w:rsidP="000447C5">
      <w:pPr>
        <w:pStyle w:val="PlainText"/>
        <w:rPr>
          <w:ins w:id="620" w:author="Alex Galis" w:date="2017-05-15T15:50:00Z"/>
          <w:rFonts w:ascii="Courier New" w:hAnsi="Courier New" w:cs="Courier New"/>
          <w:color w:val="3366FF"/>
          <w:rPrChange w:id="621" w:author="Alex Galis" w:date="2017-05-15T16:13:00Z">
            <w:rPr>
              <w:ins w:id="622" w:author="Alex Galis" w:date="2017-05-15T15:50:00Z"/>
              <w:rFonts w:ascii="Courier New" w:hAnsi="Courier New" w:cs="Courier New"/>
            </w:rPr>
          </w:rPrChange>
        </w:rPr>
      </w:pPr>
      <w:ins w:id="623" w:author="Alex Galis" w:date="2017-05-15T15:50:00Z">
        <w:r w:rsidRPr="00A470A4">
          <w:rPr>
            <w:rFonts w:ascii="Courier New" w:hAnsi="Courier New" w:cs="Courier New"/>
            <w:color w:val="3366FF"/>
            <w:rPrChange w:id="624"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625" w:author="Alex Galis" w:date="2017-05-15T16:13:00Z">
              <w:rPr>
                <w:rFonts w:ascii="Courier New" w:hAnsi="Courier New" w:cs="Courier New"/>
              </w:rPr>
            </w:rPrChange>
          </w:rPr>
          <w:t xml:space="preserve">+ Data Plane         </w:t>
        </w:r>
      </w:ins>
      <w:ins w:id="626" w:author="Alex Galis" w:date="2017-05-15T15:53:00Z">
        <w:r w:rsidRPr="00A470A4">
          <w:rPr>
            <w:rFonts w:ascii="Courier New" w:hAnsi="Courier New" w:cs="Courier New"/>
            <w:color w:val="3366FF"/>
            <w:rPrChange w:id="627" w:author="Alex Galis" w:date="2017-05-15T16:13:00Z">
              <w:rPr>
                <w:rFonts w:ascii="Courier New" w:hAnsi="Courier New" w:cs="Courier New"/>
              </w:rPr>
            </w:rPrChange>
          </w:rPr>
          <w:t xml:space="preserve">          </w:t>
        </w:r>
      </w:ins>
      <w:ins w:id="628" w:author="Alex Galis" w:date="2017-05-15T15:50:00Z">
        <w:r w:rsidRPr="00A470A4">
          <w:rPr>
            <w:rFonts w:ascii="Courier New" w:hAnsi="Courier New" w:cs="Courier New"/>
            <w:color w:val="3366FF"/>
            <w:rPrChange w:id="629" w:author="Alex Galis" w:date="2017-05-15T16:13:00Z">
              <w:rPr>
                <w:rFonts w:ascii="Courier New" w:hAnsi="Courier New" w:cs="Courier New"/>
              </w:rPr>
            </w:rPrChange>
          </w:rPr>
          <w:t xml:space="preserve">  +  +              </w:t>
        </w:r>
        <w:r w:rsidR="000447C5" w:rsidRPr="00A470A4">
          <w:rPr>
            <w:rFonts w:ascii="Courier New" w:hAnsi="Courier New" w:cs="Courier New"/>
            <w:color w:val="3366FF"/>
            <w:rPrChange w:id="630" w:author="Alex Galis" w:date="2017-05-15T16:13:00Z">
              <w:rPr>
                <w:rFonts w:ascii="Courier New" w:hAnsi="Courier New" w:cs="Courier New"/>
              </w:rPr>
            </w:rPrChange>
          </w:rPr>
          <w:t xml:space="preserve">+    </w:t>
        </w:r>
      </w:ins>
      <w:ins w:id="631" w:author="Alex Galis" w:date="2017-05-15T15:53:00Z">
        <w:r w:rsidRPr="00A470A4">
          <w:rPr>
            <w:rFonts w:ascii="Courier New" w:hAnsi="Courier New" w:cs="Courier New"/>
            <w:color w:val="3366FF"/>
            <w:rPrChange w:id="632" w:author="Alex Galis" w:date="2017-05-15T16:13:00Z">
              <w:rPr>
                <w:rFonts w:ascii="Courier New" w:hAnsi="Courier New" w:cs="Courier New"/>
              </w:rPr>
            </w:rPrChange>
          </w:rPr>
          <w:t xml:space="preserve">    </w:t>
        </w:r>
      </w:ins>
      <w:ins w:id="633" w:author="Alex Galis" w:date="2017-05-15T15:50:00Z">
        <w:r w:rsidR="000447C5" w:rsidRPr="00A470A4">
          <w:rPr>
            <w:rFonts w:ascii="Courier New" w:hAnsi="Courier New" w:cs="Courier New"/>
            <w:color w:val="3366FF"/>
            <w:rPrChange w:id="634" w:author="Alex Galis" w:date="2017-05-15T16:13:00Z">
              <w:rPr>
                <w:rFonts w:ascii="Courier New" w:hAnsi="Courier New" w:cs="Courier New"/>
              </w:rPr>
            </w:rPrChange>
          </w:rPr>
          <w:t xml:space="preserve">+  </w:t>
        </w:r>
      </w:ins>
    </w:p>
    <w:p w14:paraId="5A971561" w14:textId="79620143" w:rsidR="000447C5" w:rsidRPr="00A470A4" w:rsidRDefault="00BA6FA4" w:rsidP="000447C5">
      <w:pPr>
        <w:pStyle w:val="PlainText"/>
        <w:rPr>
          <w:ins w:id="635" w:author="Alex Galis" w:date="2017-05-15T15:50:00Z"/>
          <w:rFonts w:ascii="Courier New" w:hAnsi="Courier New" w:cs="Courier New"/>
          <w:color w:val="3366FF"/>
          <w:rPrChange w:id="636" w:author="Alex Galis" w:date="2017-05-15T16:13:00Z">
            <w:rPr>
              <w:ins w:id="637" w:author="Alex Galis" w:date="2017-05-15T15:50:00Z"/>
              <w:rFonts w:ascii="Courier New" w:hAnsi="Courier New" w:cs="Courier New"/>
            </w:rPr>
          </w:rPrChange>
        </w:rPr>
      </w:pPr>
      <w:ins w:id="638" w:author="Alex Galis" w:date="2017-05-15T15:50:00Z">
        <w:r w:rsidRPr="00A470A4">
          <w:rPr>
            <w:rFonts w:ascii="Courier New" w:hAnsi="Courier New" w:cs="Courier New"/>
            <w:color w:val="3366FF"/>
            <w:rPrChange w:id="639"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640" w:author="Alex Galis" w:date="2017-05-15T16:13:00Z">
              <w:rPr>
                <w:rFonts w:ascii="Courier New" w:hAnsi="Courier New" w:cs="Courier New"/>
              </w:rPr>
            </w:rPrChange>
          </w:rPr>
          <w:t>+--------------------</w:t>
        </w:r>
        <w:r w:rsidRPr="00A470A4">
          <w:rPr>
            <w:rFonts w:ascii="Courier New" w:hAnsi="Courier New" w:cs="Courier New"/>
            <w:color w:val="3366FF"/>
            <w:rPrChange w:id="641"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642" w:author="Alex Galis" w:date="2017-05-15T16:13:00Z">
              <w:rPr>
                <w:rFonts w:ascii="Courier New" w:hAnsi="Courier New" w:cs="Courier New"/>
              </w:rPr>
            </w:rPrChange>
          </w:rPr>
          <w:t xml:space="preserve">+    </w:t>
        </w:r>
      </w:ins>
      <w:ins w:id="643" w:author="Alex Galis" w:date="2017-05-15T15:53:00Z">
        <w:r w:rsidRPr="00A470A4">
          <w:rPr>
            <w:rFonts w:ascii="Courier New" w:hAnsi="Courier New" w:cs="Courier New"/>
            <w:color w:val="3366FF"/>
            <w:rPrChange w:id="644" w:author="Alex Galis" w:date="2017-05-15T16:13:00Z">
              <w:rPr>
                <w:rFonts w:ascii="Courier New" w:hAnsi="Courier New" w:cs="Courier New"/>
              </w:rPr>
            </w:rPrChange>
          </w:rPr>
          <w:t xml:space="preserve">    </w:t>
        </w:r>
      </w:ins>
      <w:ins w:id="645" w:author="Alex Galis" w:date="2017-05-15T15:50:00Z">
        <w:r w:rsidR="000447C5" w:rsidRPr="00A470A4">
          <w:rPr>
            <w:rFonts w:ascii="Courier New" w:hAnsi="Courier New" w:cs="Courier New"/>
            <w:color w:val="3366FF"/>
            <w:rPrChange w:id="646" w:author="Alex Galis" w:date="2017-05-15T16:13:00Z">
              <w:rPr>
                <w:rFonts w:ascii="Courier New" w:hAnsi="Courier New" w:cs="Courier New"/>
              </w:rPr>
            </w:rPrChange>
          </w:rPr>
          <w:t>+</w:t>
        </w:r>
      </w:ins>
    </w:p>
    <w:p w14:paraId="711C165B" w14:textId="0044D314" w:rsidR="000447C5" w:rsidRPr="00A470A4" w:rsidRDefault="000447C5" w:rsidP="000447C5">
      <w:pPr>
        <w:pStyle w:val="PlainText"/>
        <w:rPr>
          <w:ins w:id="647" w:author="Alex Galis" w:date="2017-05-15T15:50:00Z"/>
          <w:rFonts w:ascii="Courier New" w:hAnsi="Courier New" w:cs="Courier New"/>
          <w:color w:val="3366FF"/>
          <w:rPrChange w:id="648" w:author="Alex Galis" w:date="2017-05-15T16:13:00Z">
            <w:rPr>
              <w:ins w:id="649" w:author="Alex Galis" w:date="2017-05-15T15:50:00Z"/>
              <w:rFonts w:ascii="Courier New" w:hAnsi="Courier New" w:cs="Courier New"/>
            </w:rPr>
          </w:rPrChange>
        </w:rPr>
      </w:pPr>
      <w:ins w:id="650" w:author="Alex Galis" w:date="2017-05-15T15:50:00Z">
        <w:r w:rsidRPr="00A470A4">
          <w:rPr>
            <w:rFonts w:ascii="Courier New" w:hAnsi="Courier New" w:cs="Courier New"/>
            <w:color w:val="3366FF"/>
            <w:rPrChange w:id="651" w:author="Alex Galis" w:date="2017-05-15T16:13:00Z">
              <w:rPr>
                <w:rFonts w:ascii="Courier New" w:hAnsi="Courier New" w:cs="Courier New"/>
              </w:rPr>
            </w:rPrChange>
          </w:rPr>
          <w:t xml:space="preserve">+                       </w:t>
        </w:r>
        <w:r w:rsidR="00BA6FA4" w:rsidRPr="00A470A4">
          <w:rPr>
            <w:rFonts w:ascii="Courier New" w:hAnsi="Courier New" w:cs="Courier New"/>
            <w:color w:val="3366FF"/>
            <w:rPrChange w:id="652" w:author="Alex Galis" w:date="2017-05-15T16:13:00Z">
              <w:rPr>
                <w:rFonts w:ascii="Courier New" w:hAnsi="Courier New" w:cs="Courier New"/>
              </w:rPr>
            </w:rPrChange>
          </w:rPr>
          <w:t xml:space="preserve">           |                +  +</w:t>
        </w:r>
        <w:r w:rsidRPr="00A470A4">
          <w:rPr>
            <w:rFonts w:ascii="Courier New" w:hAnsi="Courier New" w:cs="Courier New"/>
            <w:color w:val="3366FF"/>
            <w:rPrChange w:id="653" w:author="Alex Galis" w:date="2017-05-15T16:13:00Z">
              <w:rPr>
                <w:rFonts w:ascii="Courier New" w:hAnsi="Courier New" w:cs="Courier New"/>
              </w:rPr>
            </w:rPrChange>
          </w:rPr>
          <w:t xml:space="preserve">            </w:t>
        </w:r>
      </w:ins>
      <w:ins w:id="654" w:author="Alex Galis" w:date="2017-05-15T15:54:00Z">
        <w:r w:rsidR="00BA6FA4" w:rsidRPr="00A470A4">
          <w:rPr>
            <w:rFonts w:ascii="Courier New" w:hAnsi="Courier New" w:cs="Courier New"/>
            <w:color w:val="3366FF"/>
            <w:rPrChange w:id="655" w:author="Alex Galis" w:date="2017-05-15T16:13:00Z">
              <w:rPr>
                <w:rFonts w:ascii="Courier New" w:hAnsi="Courier New" w:cs="Courier New"/>
              </w:rPr>
            </w:rPrChange>
          </w:rPr>
          <w:t xml:space="preserve"> </w:t>
        </w:r>
      </w:ins>
      <w:ins w:id="656" w:author="Alex Galis" w:date="2017-05-15T15:50:00Z">
        <w:r w:rsidRPr="00A470A4">
          <w:rPr>
            <w:rFonts w:ascii="Courier New" w:hAnsi="Courier New" w:cs="Courier New"/>
            <w:color w:val="3366FF"/>
            <w:rPrChange w:id="657" w:author="Alex Galis" w:date="2017-05-15T16:13:00Z">
              <w:rPr>
                <w:rFonts w:ascii="Courier New" w:hAnsi="Courier New" w:cs="Courier New"/>
              </w:rPr>
            </w:rPrChange>
          </w:rPr>
          <w:t xml:space="preserve"> +    </w:t>
        </w:r>
      </w:ins>
      <w:ins w:id="658" w:author="Alex Galis" w:date="2017-05-15T15:54:00Z">
        <w:r w:rsidR="00BA6FA4" w:rsidRPr="00A470A4">
          <w:rPr>
            <w:rFonts w:ascii="Courier New" w:hAnsi="Courier New" w:cs="Courier New"/>
            <w:color w:val="3366FF"/>
            <w:rPrChange w:id="659" w:author="Alex Galis" w:date="2017-05-15T16:13:00Z">
              <w:rPr>
                <w:rFonts w:ascii="Courier New" w:hAnsi="Courier New" w:cs="Courier New"/>
              </w:rPr>
            </w:rPrChange>
          </w:rPr>
          <w:t xml:space="preserve">    </w:t>
        </w:r>
      </w:ins>
      <w:ins w:id="660" w:author="Alex Galis" w:date="2017-05-15T15:50:00Z">
        <w:r w:rsidRPr="00A470A4">
          <w:rPr>
            <w:rFonts w:ascii="Courier New" w:hAnsi="Courier New" w:cs="Courier New"/>
            <w:color w:val="3366FF"/>
            <w:rPrChange w:id="661" w:author="Alex Galis" w:date="2017-05-15T16:13:00Z">
              <w:rPr>
                <w:rFonts w:ascii="Courier New" w:hAnsi="Courier New" w:cs="Courier New"/>
              </w:rPr>
            </w:rPrChange>
          </w:rPr>
          <w:t>+</w:t>
        </w:r>
      </w:ins>
    </w:p>
    <w:p w14:paraId="5D92A561" w14:textId="5AF3C606" w:rsidR="000447C5" w:rsidRPr="00A470A4" w:rsidRDefault="000447C5" w:rsidP="000447C5">
      <w:pPr>
        <w:pStyle w:val="PlainText"/>
        <w:rPr>
          <w:ins w:id="662" w:author="Alex Galis" w:date="2017-05-15T15:50:00Z"/>
          <w:rFonts w:ascii="Courier New" w:hAnsi="Courier New" w:cs="Courier New"/>
          <w:color w:val="3366FF"/>
          <w:rPrChange w:id="663" w:author="Alex Galis" w:date="2017-05-15T16:13:00Z">
            <w:rPr>
              <w:ins w:id="664" w:author="Alex Galis" w:date="2017-05-15T15:50:00Z"/>
              <w:rFonts w:ascii="Courier New" w:hAnsi="Courier New" w:cs="Courier New"/>
            </w:rPr>
          </w:rPrChange>
        </w:rPr>
      </w:pPr>
      <w:ins w:id="665" w:author="Alex Galis" w:date="2017-05-15T15:50:00Z">
        <w:r w:rsidRPr="00A470A4">
          <w:rPr>
            <w:rFonts w:ascii="Courier New" w:hAnsi="Courier New" w:cs="Courier New"/>
            <w:color w:val="3366FF"/>
            <w:rPrChange w:id="666" w:author="Alex Galis" w:date="2017-05-15T16:13:00Z">
              <w:rPr>
                <w:rFonts w:ascii="Courier New" w:hAnsi="Courier New" w:cs="Courier New"/>
              </w:rPr>
            </w:rPrChange>
          </w:rPr>
          <w:t>+     +-----------------------</w:t>
        </w:r>
        <w:r w:rsidR="00BA6FA4" w:rsidRPr="00A470A4">
          <w:rPr>
            <w:rFonts w:ascii="Courier New" w:hAnsi="Courier New" w:cs="Courier New"/>
            <w:color w:val="3366FF"/>
            <w:rPrChange w:id="667" w:author="Alex Galis" w:date="2017-05-15T16:13:00Z">
              <w:rPr>
                <w:rFonts w:ascii="Courier New" w:hAnsi="Courier New" w:cs="Courier New"/>
              </w:rPr>
            </w:rPrChange>
          </w:rPr>
          <w:t xml:space="preserve">--------------------- +  +              </w:t>
        </w:r>
        <w:r w:rsidRPr="00A470A4">
          <w:rPr>
            <w:rFonts w:ascii="Courier New" w:hAnsi="Courier New" w:cs="Courier New"/>
            <w:color w:val="3366FF"/>
            <w:rPrChange w:id="668" w:author="Alex Galis" w:date="2017-05-15T16:13:00Z">
              <w:rPr>
                <w:rFonts w:ascii="Courier New" w:hAnsi="Courier New" w:cs="Courier New"/>
              </w:rPr>
            </w:rPrChange>
          </w:rPr>
          <w:t xml:space="preserve">+   </w:t>
        </w:r>
      </w:ins>
      <w:ins w:id="669" w:author="Alex Galis" w:date="2017-05-15T15:54:00Z">
        <w:r w:rsidR="00BA6FA4" w:rsidRPr="00A470A4">
          <w:rPr>
            <w:rFonts w:ascii="Courier New" w:hAnsi="Courier New" w:cs="Courier New"/>
            <w:color w:val="3366FF"/>
            <w:rPrChange w:id="670" w:author="Alex Galis" w:date="2017-05-15T16:13:00Z">
              <w:rPr>
                <w:rFonts w:ascii="Courier New" w:hAnsi="Courier New" w:cs="Courier New"/>
              </w:rPr>
            </w:rPrChange>
          </w:rPr>
          <w:t xml:space="preserve">     </w:t>
        </w:r>
      </w:ins>
      <w:ins w:id="671" w:author="Alex Galis" w:date="2017-05-15T15:50:00Z">
        <w:r w:rsidRPr="00A470A4">
          <w:rPr>
            <w:rFonts w:ascii="Courier New" w:hAnsi="Courier New" w:cs="Courier New"/>
            <w:color w:val="3366FF"/>
            <w:rPrChange w:id="672" w:author="Alex Galis" w:date="2017-05-15T16:13:00Z">
              <w:rPr>
                <w:rFonts w:ascii="Courier New" w:hAnsi="Courier New" w:cs="Courier New"/>
              </w:rPr>
            </w:rPrChange>
          </w:rPr>
          <w:t>+</w:t>
        </w:r>
      </w:ins>
    </w:p>
    <w:p w14:paraId="5DDF720C" w14:textId="56903ED1" w:rsidR="000447C5" w:rsidRPr="00A470A4" w:rsidRDefault="000447C5" w:rsidP="000447C5">
      <w:pPr>
        <w:pStyle w:val="PlainText"/>
        <w:rPr>
          <w:ins w:id="673" w:author="Alex Galis" w:date="2017-05-15T15:50:00Z"/>
          <w:rFonts w:ascii="Courier New" w:hAnsi="Courier New" w:cs="Courier New"/>
          <w:color w:val="3366FF"/>
          <w:rPrChange w:id="674" w:author="Alex Galis" w:date="2017-05-15T16:13:00Z">
            <w:rPr>
              <w:ins w:id="675" w:author="Alex Galis" w:date="2017-05-15T15:50:00Z"/>
              <w:rFonts w:ascii="Courier New" w:hAnsi="Courier New" w:cs="Courier New"/>
            </w:rPr>
          </w:rPrChange>
        </w:rPr>
      </w:pPr>
      <w:ins w:id="676" w:author="Alex Galis" w:date="2017-05-15T15:50:00Z">
        <w:r w:rsidRPr="00A470A4">
          <w:rPr>
            <w:rFonts w:ascii="Courier New" w:hAnsi="Courier New" w:cs="Courier New"/>
            <w:color w:val="3366FF"/>
            <w:rPrChange w:id="677" w:author="Alex Galis" w:date="2017-05-15T16:13:00Z">
              <w:rPr>
                <w:rFonts w:ascii="Courier New" w:hAnsi="Courier New" w:cs="Courier New"/>
              </w:rPr>
            </w:rPrChange>
          </w:rPr>
          <w:t xml:space="preserve">+     +                   + Network (Virtual)     </w:t>
        </w:r>
      </w:ins>
      <w:ins w:id="678" w:author="Alex Galis" w:date="2017-05-15T15:54:00Z">
        <w:r w:rsidR="00BA6FA4" w:rsidRPr="00A470A4">
          <w:rPr>
            <w:rFonts w:ascii="Courier New" w:hAnsi="Courier New" w:cs="Courier New"/>
            <w:color w:val="3366FF"/>
            <w:rPrChange w:id="679" w:author="Alex Galis" w:date="2017-05-15T16:13:00Z">
              <w:rPr>
                <w:rFonts w:ascii="Courier New" w:hAnsi="Courier New" w:cs="Courier New"/>
              </w:rPr>
            </w:rPrChange>
          </w:rPr>
          <w:t xml:space="preserve">  </w:t>
        </w:r>
      </w:ins>
      <w:ins w:id="680" w:author="Alex Galis" w:date="2017-05-15T15:50:00Z">
        <w:r w:rsidR="00BA6FA4" w:rsidRPr="00A470A4">
          <w:rPr>
            <w:rFonts w:ascii="Courier New" w:hAnsi="Courier New" w:cs="Courier New"/>
            <w:color w:val="3366FF"/>
            <w:rPrChange w:id="681" w:author="Alex Galis" w:date="2017-05-15T16:13:00Z">
              <w:rPr>
                <w:rFonts w:ascii="Courier New" w:hAnsi="Courier New" w:cs="Courier New"/>
              </w:rPr>
            </w:rPrChange>
          </w:rPr>
          <w:t xml:space="preserve">+  +              </w:t>
        </w:r>
        <w:r w:rsidRPr="00A470A4">
          <w:rPr>
            <w:rFonts w:ascii="Courier New" w:hAnsi="Courier New" w:cs="Courier New"/>
            <w:color w:val="3366FF"/>
            <w:rPrChange w:id="682" w:author="Alex Galis" w:date="2017-05-15T16:13:00Z">
              <w:rPr>
                <w:rFonts w:ascii="Courier New" w:hAnsi="Courier New" w:cs="Courier New"/>
              </w:rPr>
            </w:rPrChange>
          </w:rPr>
          <w:t xml:space="preserve">+    </w:t>
        </w:r>
      </w:ins>
      <w:ins w:id="683" w:author="Alex Galis" w:date="2017-05-15T15:54:00Z">
        <w:r w:rsidR="00BA6FA4" w:rsidRPr="00A470A4">
          <w:rPr>
            <w:rFonts w:ascii="Courier New" w:hAnsi="Courier New" w:cs="Courier New"/>
            <w:color w:val="3366FF"/>
            <w:rPrChange w:id="684" w:author="Alex Galis" w:date="2017-05-15T16:13:00Z">
              <w:rPr>
                <w:rFonts w:ascii="Courier New" w:hAnsi="Courier New" w:cs="Courier New"/>
              </w:rPr>
            </w:rPrChange>
          </w:rPr>
          <w:t xml:space="preserve">    </w:t>
        </w:r>
      </w:ins>
      <w:ins w:id="685" w:author="Alex Galis" w:date="2017-05-15T15:50:00Z">
        <w:r w:rsidRPr="00A470A4">
          <w:rPr>
            <w:rFonts w:ascii="Courier New" w:hAnsi="Courier New" w:cs="Courier New"/>
            <w:color w:val="3366FF"/>
            <w:rPrChange w:id="686" w:author="Alex Galis" w:date="2017-05-15T16:13:00Z">
              <w:rPr>
                <w:rFonts w:ascii="Courier New" w:hAnsi="Courier New" w:cs="Courier New"/>
              </w:rPr>
            </w:rPrChange>
          </w:rPr>
          <w:t xml:space="preserve">+  </w:t>
        </w:r>
      </w:ins>
    </w:p>
    <w:p w14:paraId="60272135" w14:textId="76C6C88A" w:rsidR="000447C5" w:rsidRPr="00A470A4" w:rsidRDefault="000447C5" w:rsidP="000447C5">
      <w:pPr>
        <w:pStyle w:val="PlainText"/>
        <w:rPr>
          <w:ins w:id="687" w:author="Alex Galis" w:date="2017-05-15T15:50:00Z"/>
          <w:rFonts w:ascii="Courier New" w:hAnsi="Courier New" w:cs="Courier New"/>
          <w:color w:val="3366FF"/>
          <w:rPrChange w:id="688" w:author="Alex Galis" w:date="2017-05-15T16:13:00Z">
            <w:rPr>
              <w:ins w:id="689" w:author="Alex Galis" w:date="2017-05-15T15:50:00Z"/>
              <w:rFonts w:ascii="Courier New" w:hAnsi="Courier New" w:cs="Courier New"/>
            </w:rPr>
          </w:rPrChange>
        </w:rPr>
      </w:pPr>
      <w:ins w:id="690" w:author="Alex Galis" w:date="2017-05-15T15:50:00Z">
        <w:r w:rsidRPr="00A470A4">
          <w:rPr>
            <w:rFonts w:ascii="Courier New" w:hAnsi="Courier New" w:cs="Courier New"/>
            <w:color w:val="3366FF"/>
            <w:rPrChange w:id="691" w:author="Alex Galis" w:date="2017-05-15T16:13:00Z">
              <w:rPr>
                <w:rFonts w:ascii="Courier New" w:hAnsi="Courier New" w:cs="Courier New"/>
              </w:rPr>
            </w:rPrChange>
          </w:rPr>
          <w:t xml:space="preserve">+     + Network           + Functions            </w:t>
        </w:r>
      </w:ins>
      <w:ins w:id="692" w:author="Alex Galis" w:date="2017-05-15T15:54:00Z">
        <w:r w:rsidR="00BA6FA4" w:rsidRPr="00A470A4">
          <w:rPr>
            <w:rFonts w:ascii="Courier New" w:hAnsi="Courier New" w:cs="Courier New"/>
            <w:color w:val="3366FF"/>
            <w:rPrChange w:id="693" w:author="Alex Galis" w:date="2017-05-15T16:13:00Z">
              <w:rPr>
                <w:rFonts w:ascii="Courier New" w:hAnsi="Courier New" w:cs="Courier New"/>
              </w:rPr>
            </w:rPrChange>
          </w:rPr>
          <w:t xml:space="preserve">   </w:t>
        </w:r>
      </w:ins>
      <w:ins w:id="694" w:author="Alex Galis" w:date="2017-05-15T15:50:00Z">
        <w:r w:rsidRPr="00A470A4">
          <w:rPr>
            <w:rFonts w:ascii="Courier New" w:hAnsi="Courier New" w:cs="Courier New"/>
            <w:color w:val="3366FF"/>
            <w:rPrChange w:id="695" w:author="Alex Galis" w:date="2017-05-15T16:13:00Z">
              <w:rPr>
                <w:rFonts w:ascii="Courier New" w:hAnsi="Courier New" w:cs="Courier New"/>
              </w:rPr>
            </w:rPrChange>
          </w:rPr>
          <w:t xml:space="preserve">+  +          </w:t>
        </w:r>
        <w:r w:rsidR="00BA6FA4" w:rsidRPr="00A470A4">
          <w:rPr>
            <w:rFonts w:ascii="Courier New" w:hAnsi="Courier New" w:cs="Courier New"/>
            <w:color w:val="3366FF"/>
            <w:rPrChange w:id="696" w:author="Alex Galis" w:date="2017-05-15T16:13:00Z">
              <w:rPr>
                <w:rFonts w:ascii="Courier New" w:hAnsi="Courier New" w:cs="Courier New"/>
              </w:rPr>
            </w:rPrChange>
          </w:rPr>
          <w:t xml:space="preserve">    </w:t>
        </w:r>
        <w:r w:rsidRPr="00A470A4">
          <w:rPr>
            <w:rFonts w:ascii="Courier New" w:hAnsi="Courier New" w:cs="Courier New"/>
            <w:color w:val="3366FF"/>
            <w:rPrChange w:id="697" w:author="Alex Galis" w:date="2017-05-15T16:13:00Z">
              <w:rPr>
                <w:rFonts w:ascii="Courier New" w:hAnsi="Courier New" w:cs="Courier New"/>
              </w:rPr>
            </w:rPrChange>
          </w:rPr>
          <w:t xml:space="preserve">+    </w:t>
        </w:r>
      </w:ins>
      <w:ins w:id="698" w:author="Alex Galis" w:date="2017-05-15T15:54:00Z">
        <w:r w:rsidR="00BA6FA4" w:rsidRPr="00A470A4">
          <w:rPr>
            <w:rFonts w:ascii="Courier New" w:hAnsi="Courier New" w:cs="Courier New"/>
            <w:color w:val="3366FF"/>
            <w:rPrChange w:id="699" w:author="Alex Galis" w:date="2017-05-15T16:13:00Z">
              <w:rPr>
                <w:rFonts w:ascii="Courier New" w:hAnsi="Courier New" w:cs="Courier New"/>
              </w:rPr>
            </w:rPrChange>
          </w:rPr>
          <w:t xml:space="preserve">    </w:t>
        </w:r>
      </w:ins>
      <w:ins w:id="700" w:author="Alex Galis" w:date="2017-05-15T15:50:00Z">
        <w:r w:rsidRPr="00A470A4">
          <w:rPr>
            <w:rFonts w:ascii="Courier New" w:hAnsi="Courier New" w:cs="Courier New"/>
            <w:color w:val="3366FF"/>
            <w:rPrChange w:id="701" w:author="Alex Galis" w:date="2017-05-15T16:13:00Z">
              <w:rPr>
                <w:rFonts w:ascii="Courier New" w:hAnsi="Courier New" w:cs="Courier New"/>
              </w:rPr>
            </w:rPrChange>
          </w:rPr>
          <w:t>+</w:t>
        </w:r>
      </w:ins>
    </w:p>
    <w:p w14:paraId="5831C8D7" w14:textId="0220D1D1" w:rsidR="000447C5" w:rsidRPr="00A470A4" w:rsidRDefault="000447C5" w:rsidP="000447C5">
      <w:pPr>
        <w:pStyle w:val="PlainText"/>
        <w:rPr>
          <w:ins w:id="702" w:author="Alex Galis" w:date="2017-05-15T15:50:00Z"/>
          <w:rFonts w:ascii="Courier New" w:hAnsi="Courier New" w:cs="Courier New"/>
          <w:color w:val="3366FF"/>
          <w:rPrChange w:id="703" w:author="Alex Galis" w:date="2017-05-15T16:13:00Z">
            <w:rPr>
              <w:ins w:id="704" w:author="Alex Galis" w:date="2017-05-15T15:50:00Z"/>
              <w:rFonts w:ascii="Courier New" w:hAnsi="Courier New" w:cs="Courier New"/>
            </w:rPr>
          </w:rPrChange>
        </w:rPr>
      </w:pPr>
      <w:ins w:id="705" w:author="Alex Galis" w:date="2017-05-15T15:50:00Z">
        <w:r w:rsidRPr="00A470A4">
          <w:rPr>
            <w:rFonts w:ascii="Courier New" w:hAnsi="Courier New" w:cs="Courier New"/>
            <w:color w:val="3366FF"/>
            <w:rPrChange w:id="706" w:author="Alex Galis" w:date="2017-05-15T16:13:00Z">
              <w:rPr>
                <w:rFonts w:ascii="Courier New" w:hAnsi="Courier New" w:cs="Courier New"/>
              </w:rPr>
            </w:rPrChange>
          </w:rPr>
          <w:t xml:space="preserve">+     + Infrastructure       + Network Resources   </w:t>
        </w:r>
      </w:ins>
      <w:ins w:id="707" w:author="Alex Galis" w:date="2017-05-15T15:54:00Z">
        <w:r w:rsidR="00BA6FA4" w:rsidRPr="00A470A4">
          <w:rPr>
            <w:rFonts w:ascii="Courier New" w:hAnsi="Courier New" w:cs="Courier New"/>
            <w:color w:val="3366FF"/>
            <w:rPrChange w:id="708" w:author="Alex Galis" w:date="2017-05-15T16:13:00Z">
              <w:rPr>
                <w:rFonts w:ascii="Courier New" w:hAnsi="Courier New" w:cs="Courier New"/>
              </w:rPr>
            </w:rPrChange>
          </w:rPr>
          <w:t xml:space="preserve"> </w:t>
        </w:r>
      </w:ins>
      <w:ins w:id="709" w:author="Alex Galis" w:date="2017-05-15T15:50:00Z">
        <w:r w:rsidR="00BA6FA4" w:rsidRPr="00A470A4">
          <w:rPr>
            <w:rFonts w:ascii="Courier New" w:hAnsi="Courier New" w:cs="Courier New"/>
            <w:color w:val="3366FF"/>
            <w:rPrChange w:id="710" w:author="Alex Galis" w:date="2017-05-15T16:13:00Z">
              <w:rPr>
                <w:rFonts w:ascii="Courier New" w:hAnsi="Courier New" w:cs="Courier New"/>
              </w:rPr>
            </w:rPrChange>
          </w:rPr>
          <w:t xml:space="preserve">+  +              </w:t>
        </w:r>
        <w:r w:rsidRPr="00A470A4">
          <w:rPr>
            <w:rFonts w:ascii="Courier New" w:hAnsi="Courier New" w:cs="Courier New"/>
            <w:color w:val="3366FF"/>
            <w:rPrChange w:id="711" w:author="Alex Galis" w:date="2017-05-15T16:13:00Z">
              <w:rPr>
                <w:rFonts w:ascii="Courier New" w:hAnsi="Courier New" w:cs="Courier New"/>
              </w:rPr>
            </w:rPrChange>
          </w:rPr>
          <w:t xml:space="preserve">+    </w:t>
        </w:r>
      </w:ins>
      <w:ins w:id="712" w:author="Alex Galis" w:date="2017-05-15T15:54:00Z">
        <w:r w:rsidR="00BA6FA4" w:rsidRPr="00A470A4">
          <w:rPr>
            <w:rFonts w:ascii="Courier New" w:hAnsi="Courier New" w:cs="Courier New"/>
            <w:color w:val="3366FF"/>
            <w:rPrChange w:id="713" w:author="Alex Galis" w:date="2017-05-15T16:13:00Z">
              <w:rPr>
                <w:rFonts w:ascii="Courier New" w:hAnsi="Courier New" w:cs="Courier New"/>
              </w:rPr>
            </w:rPrChange>
          </w:rPr>
          <w:t xml:space="preserve">    </w:t>
        </w:r>
      </w:ins>
      <w:ins w:id="714" w:author="Alex Galis" w:date="2017-05-15T15:50:00Z">
        <w:r w:rsidRPr="00A470A4">
          <w:rPr>
            <w:rFonts w:ascii="Courier New" w:hAnsi="Courier New" w:cs="Courier New"/>
            <w:color w:val="3366FF"/>
            <w:rPrChange w:id="715" w:author="Alex Galis" w:date="2017-05-15T16:13:00Z">
              <w:rPr>
                <w:rFonts w:ascii="Courier New" w:hAnsi="Courier New" w:cs="Courier New"/>
              </w:rPr>
            </w:rPrChange>
          </w:rPr>
          <w:t>+</w:t>
        </w:r>
      </w:ins>
    </w:p>
    <w:p w14:paraId="08F2D11A" w14:textId="2E0EA490" w:rsidR="000447C5" w:rsidRPr="00A470A4" w:rsidRDefault="000447C5" w:rsidP="000447C5">
      <w:pPr>
        <w:pStyle w:val="PlainText"/>
        <w:rPr>
          <w:ins w:id="716" w:author="Alex Galis" w:date="2017-05-15T15:50:00Z"/>
          <w:rFonts w:ascii="Courier New" w:hAnsi="Courier New" w:cs="Courier New"/>
          <w:color w:val="3366FF"/>
          <w:rPrChange w:id="717" w:author="Alex Galis" w:date="2017-05-15T16:13:00Z">
            <w:rPr>
              <w:ins w:id="718" w:author="Alex Galis" w:date="2017-05-15T15:50:00Z"/>
              <w:rFonts w:ascii="Courier New" w:hAnsi="Courier New" w:cs="Courier New"/>
            </w:rPr>
          </w:rPrChange>
        </w:rPr>
      </w:pPr>
      <w:ins w:id="719" w:author="Alex Galis" w:date="2017-05-15T15:50:00Z">
        <w:r w:rsidRPr="00A470A4">
          <w:rPr>
            <w:rFonts w:ascii="Courier New" w:hAnsi="Courier New" w:cs="Courier New"/>
            <w:color w:val="3366FF"/>
            <w:rPrChange w:id="720" w:author="Alex Galis" w:date="2017-05-15T16:13:00Z">
              <w:rPr>
                <w:rFonts w:ascii="Courier New" w:hAnsi="Courier New" w:cs="Courier New"/>
              </w:rPr>
            </w:rPrChange>
          </w:rPr>
          <w:t>+     + ---------------------------</w:t>
        </w:r>
        <w:r w:rsidR="00BA6FA4" w:rsidRPr="00A470A4">
          <w:rPr>
            <w:rFonts w:ascii="Courier New" w:hAnsi="Courier New" w:cs="Courier New"/>
            <w:color w:val="3366FF"/>
            <w:rPrChange w:id="721" w:author="Alex Galis" w:date="2017-05-15T16:13:00Z">
              <w:rPr>
                <w:rFonts w:ascii="Courier New" w:hAnsi="Courier New" w:cs="Courier New"/>
              </w:rPr>
            </w:rPrChange>
          </w:rPr>
          <w:t>----------------</w:t>
        </w:r>
        <w:r w:rsidRPr="00A470A4">
          <w:rPr>
            <w:rFonts w:ascii="Courier New" w:hAnsi="Courier New" w:cs="Courier New"/>
            <w:color w:val="3366FF"/>
            <w:rPrChange w:id="722" w:author="Alex Galis" w:date="2017-05-15T16:13:00Z">
              <w:rPr>
                <w:rFonts w:ascii="Courier New" w:hAnsi="Courier New" w:cs="Courier New"/>
              </w:rPr>
            </w:rPrChange>
          </w:rPr>
          <w:t xml:space="preserve"> +  +</w:t>
        </w:r>
      </w:ins>
      <w:ins w:id="723" w:author="Alex Galis" w:date="2017-05-15T15:55:00Z">
        <w:r w:rsidR="00BA6FA4" w:rsidRPr="00A470A4">
          <w:rPr>
            <w:rFonts w:ascii="Courier New" w:hAnsi="Courier New" w:cs="Courier New"/>
            <w:color w:val="3366FF"/>
            <w:rPrChange w:id="724" w:author="Alex Galis" w:date="2017-05-15T16:13:00Z">
              <w:rPr>
                <w:rFonts w:ascii="Courier New" w:hAnsi="Courier New" w:cs="Courier New"/>
              </w:rPr>
            </w:rPrChange>
          </w:rPr>
          <w:t>--------</w:t>
        </w:r>
      </w:ins>
      <w:ins w:id="725" w:author="Alex Galis" w:date="2017-05-15T15:50:00Z">
        <w:r w:rsidR="00BA6FA4" w:rsidRPr="00A470A4">
          <w:rPr>
            <w:rFonts w:ascii="Courier New" w:hAnsi="Courier New" w:cs="Courier New"/>
            <w:color w:val="3366FF"/>
            <w:rPrChange w:id="726" w:author="Alex Galis" w:date="2017-05-15T16:13:00Z">
              <w:rPr>
                <w:rFonts w:ascii="Courier New" w:hAnsi="Courier New" w:cs="Courier New"/>
              </w:rPr>
            </w:rPrChange>
          </w:rPr>
          <w:t>------</w:t>
        </w:r>
        <w:r w:rsidRPr="00A470A4">
          <w:rPr>
            <w:rFonts w:ascii="Courier New" w:hAnsi="Courier New" w:cs="Courier New"/>
            <w:color w:val="3366FF"/>
            <w:rPrChange w:id="727" w:author="Alex Galis" w:date="2017-05-15T16:13:00Z">
              <w:rPr>
                <w:rFonts w:ascii="Courier New" w:hAnsi="Courier New" w:cs="Courier New"/>
              </w:rPr>
            </w:rPrChange>
          </w:rPr>
          <w:t xml:space="preserve">+ </w:t>
        </w:r>
      </w:ins>
      <w:ins w:id="728" w:author="Alex Galis" w:date="2017-05-15T15:55:00Z">
        <w:r w:rsidR="00BA6FA4" w:rsidRPr="00A470A4">
          <w:rPr>
            <w:rFonts w:ascii="Courier New" w:hAnsi="Courier New" w:cs="Courier New"/>
            <w:color w:val="3366FF"/>
            <w:rPrChange w:id="729" w:author="Alex Galis" w:date="2017-05-15T16:13:00Z">
              <w:rPr>
                <w:rFonts w:ascii="Courier New" w:hAnsi="Courier New" w:cs="Courier New"/>
              </w:rPr>
            </w:rPrChange>
          </w:rPr>
          <w:t xml:space="preserve">    </w:t>
        </w:r>
      </w:ins>
      <w:ins w:id="730" w:author="Alex Galis" w:date="2017-05-15T15:50:00Z">
        <w:r w:rsidRPr="00A470A4">
          <w:rPr>
            <w:rFonts w:ascii="Courier New" w:hAnsi="Courier New" w:cs="Courier New"/>
            <w:color w:val="3366FF"/>
            <w:rPrChange w:id="731" w:author="Alex Galis" w:date="2017-05-15T16:13:00Z">
              <w:rPr>
                <w:rFonts w:ascii="Courier New" w:hAnsi="Courier New" w:cs="Courier New"/>
              </w:rPr>
            </w:rPrChange>
          </w:rPr>
          <w:t xml:space="preserve">   +</w:t>
        </w:r>
      </w:ins>
    </w:p>
    <w:p w14:paraId="664C829F" w14:textId="42A474DE" w:rsidR="000447C5" w:rsidRPr="00A470A4" w:rsidRDefault="000447C5" w:rsidP="000447C5">
      <w:pPr>
        <w:pStyle w:val="PlainText"/>
        <w:rPr>
          <w:ins w:id="732" w:author="Alex Galis" w:date="2017-05-15T15:50:00Z"/>
          <w:rFonts w:ascii="Courier New" w:hAnsi="Courier New" w:cs="Courier New"/>
          <w:color w:val="3366FF"/>
          <w:rPrChange w:id="733" w:author="Alex Galis" w:date="2017-05-15T16:13:00Z">
            <w:rPr>
              <w:ins w:id="734" w:author="Alex Galis" w:date="2017-05-15T15:50:00Z"/>
              <w:rFonts w:ascii="Courier New" w:hAnsi="Courier New" w:cs="Courier New"/>
            </w:rPr>
          </w:rPrChange>
        </w:rPr>
      </w:pPr>
      <w:ins w:id="735" w:author="Alex Galis" w:date="2017-05-15T15:50:00Z">
        <w:r w:rsidRPr="00A470A4">
          <w:rPr>
            <w:rFonts w:ascii="Courier New" w:hAnsi="Courier New" w:cs="Courier New"/>
            <w:color w:val="3366FF"/>
            <w:rPrChange w:id="736" w:author="Alex Galis" w:date="2017-05-15T16:13:00Z">
              <w:rPr>
                <w:rFonts w:ascii="Courier New" w:hAnsi="Courier New" w:cs="Courier New"/>
              </w:rPr>
            </w:rPrChange>
          </w:rPr>
          <w:t>+------------------------------------------------------------------------</w:t>
        </w:r>
      </w:ins>
      <w:ins w:id="737" w:author="Alex Galis" w:date="2017-05-15T15:55:00Z">
        <w:r w:rsidR="00BA6FA4" w:rsidRPr="00A470A4">
          <w:rPr>
            <w:rFonts w:ascii="Courier New" w:hAnsi="Courier New" w:cs="Courier New"/>
            <w:color w:val="3366FF"/>
            <w:rPrChange w:id="738" w:author="Alex Galis" w:date="2017-05-15T16:13:00Z">
              <w:rPr>
                <w:rFonts w:ascii="Courier New" w:hAnsi="Courier New" w:cs="Courier New"/>
              </w:rPr>
            </w:rPrChange>
          </w:rPr>
          <w:t>------</w:t>
        </w:r>
      </w:ins>
      <w:ins w:id="739" w:author="Alex Galis" w:date="2017-05-15T15:50:00Z">
        <w:r w:rsidRPr="00A470A4">
          <w:rPr>
            <w:rFonts w:ascii="Courier New" w:hAnsi="Courier New" w:cs="Courier New"/>
            <w:color w:val="3366FF"/>
            <w:rPrChange w:id="740" w:author="Alex Galis" w:date="2017-05-15T16:13:00Z">
              <w:rPr>
                <w:rFonts w:ascii="Courier New" w:hAnsi="Courier New" w:cs="Courier New"/>
              </w:rPr>
            </w:rPrChange>
          </w:rPr>
          <w:t>+</w:t>
        </w:r>
      </w:ins>
    </w:p>
    <w:p w14:paraId="3D12F05D" w14:textId="28902B5D" w:rsidR="00CE4F7E" w:rsidRPr="00A470A4" w:rsidRDefault="000447C5" w:rsidP="000447C5">
      <w:pPr>
        <w:pStyle w:val="PlainText"/>
        <w:rPr>
          <w:ins w:id="741" w:author="Alex Galis" w:date="2017-05-15T16:12:00Z"/>
          <w:rFonts w:ascii="Courier New" w:hAnsi="Courier New" w:cs="Courier New"/>
          <w:color w:val="3366FF"/>
          <w:rPrChange w:id="742" w:author="Alex Galis" w:date="2017-05-15T16:13:00Z">
            <w:rPr>
              <w:ins w:id="743" w:author="Alex Galis" w:date="2017-05-15T16:12:00Z"/>
              <w:rFonts w:ascii="Courier New" w:hAnsi="Courier New" w:cs="Courier New"/>
            </w:rPr>
          </w:rPrChange>
        </w:rPr>
      </w:pPr>
      <w:ins w:id="744" w:author="Alex Galis" w:date="2017-05-15T15:50:00Z">
        <w:r w:rsidRPr="00A470A4">
          <w:rPr>
            <w:rFonts w:ascii="Courier New" w:hAnsi="Courier New" w:cs="Courier New"/>
            <w:color w:val="3366FF"/>
            <w:rPrChange w:id="745" w:author="Alex Galis" w:date="2017-05-15T16:13:00Z">
              <w:rPr>
                <w:rFonts w:ascii="Courier New" w:hAnsi="Courier New" w:cs="Courier New"/>
              </w:rPr>
            </w:rPrChange>
          </w:rPr>
          <w:t xml:space="preserve">                            </w:t>
        </w:r>
      </w:ins>
      <w:ins w:id="746" w:author="Alex Galis" w:date="2017-05-15T16:12:00Z">
        <w:r w:rsidR="0035096E" w:rsidRPr="00A470A4">
          <w:rPr>
            <w:rFonts w:ascii="Courier New" w:hAnsi="Courier New" w:cs="Courier New"/>
            <w:color w:val="3366FF"/>
            <w:rPrChange w:id="747" w:author="Alex Galis" w:date="2017-05-15T16:13:00Z">
              <w:rPr>
                <w:rFonts w:ascii="Courier New" w:hAnsi="Courier New" w:cs="Courier New"/>
              </w:rPr>
            </w:rPrChange>
          </w:rPr>
          <w:t xml:space="preserve"> </w:t>
        </w:r>
      </w:ins>
      <w:ins w:id="748" w:author="Alex Galis" w:date="2017-05-15T16:13:00Z">
        <w:r w:rsidR="00A470A4" w:rsidRPr="00A470A4">
          <w:rPr>
            <w:rFonts w:ascii="Courier New" w:hAnsi="Courier New" w:cs="Courier New"/>
            <w:color w:val="3366FF"/>
            <w:rPrChange w:id="749" w:author="Alex Galis" w:date="2017-05-15T16:13:00Z">
              <w:rPr>
                <w:rFonts w:ascii="Courier New" w:hAnsi="Courier New" w:cs="Courier New"/>
              </w:rPr>
            </w:rPrChange>
          </w:rPr>
          <w:t xml:space="preserve"> </w:t>
        </w:r>
        <w:r w:rsidR="00A470A4">
          <w:rPr>
            <w:rFonts w:ascii="Courier New" w:hAnsi="Courier New" w:cs="Courier New"/>
            <w:color w:val="3366FF"/>
          </w:rPr>
          <w:t xml:space="preserve"> </w:t>
        </w:r>
      </w:ins>
      <w:ins w:id="750" w:author="Alex Galis" w:date="2017-05-15T15:50:00Z">
        <w:r w:rsidRPr="00A470A4">
          <w:rPr>
            <w:rFonts w:ascii="Courier New" w:hAnsi="Courier New" w:cs="Courier New"/>
            <w:color w:val="3366FF"/>
            <w:rPrChange w:id="751" w:author="Alex Galis" w:date="2017-05-15T16:13:00Z">
              <w:rPr>
                <w:rFonts w:ascii="Courier New" w:hAnsi="Courier New" w:cs="Courier New"/>
              </w:rPr>
            </w:rPrChange>
          </w:rPr>
          <w:t>| Instantiation</w:t>
        </w:r>
      </w:ins>
    </w:p>
    <w:p w14:paraId="0AEA9A36" w14:textId="392A5874" w:rsidR="0035096E" w:rsidRPr="00A470A4" w:rsidRDefault="0035096E" w:rsidP="000447C5">
      <w:pPr>
        <w:pStyle w:val="PlainText"/>
        <w:rPr>
          <w:ins w:id="752" w:author="Alex Galis" w:date="2017-05-15T15:55:00Z"/>
          <w:rFonts w:ascii="Courier New" w:hAnsi="Courier New" w:cs="Courier New"/>
          <w:color w:val="3366FF"/>
          <w:rPrChange w:id="753" w:author="Alex Galis" w:date="2017-05-15T16:13:00Z">
            <w:rPr>
              <w:ins w:id="754" w:author="Alex Galis" w:date="2017-05-15T15:55:00Z"/>
              <w:rFonts w:ascii="Courier New" w:hAnsi="Courier New" w:cs="Courier New"/>
            </w:rPr>
          </w:rPrChange>
        </w:rPr>
      </w:pPr>
      <w:ins w:id="755" w:author="Alex Galis" w:date="2017-05-15T16:12:00Z">
        <w:r w:rsidRPr="00A470A4">
          <w:rPr>
            <w:rFonts w:ascii="Courier New" w:hAnsi="Courier New" w:cs="Courier New"/>
            <w:color w:val="3366FF"/>
            <w:rPrChange w:id="756" w:author="Alex Galis" w:date="2017-05-15T16:13:00Z">
              <w:rPr>
                <w:rFonts w:ascii="Courier New" w:hAnsi="Courier New" w:cs="Courier New"/>
              </w:rPr>
            </w:rPrChange>
          </w:rPr>
          <w:t xml:space="preserve">                             </w:t>
        </w:r>
      </w:ins>
      <w:ins w:id="757" w:author="Alex Galis" w:date="2017-05-15T16:13:00Z">
        <w:r w:rsidR="00A470A4">
          <w:rPr>
            <w:rFonts w:ascii="Courier New" w:hAnsi="Courier New" w:cs="Courier New"/>
            <w:color w:val="3366FF"/>
          </w:rPr>
          <w:t xml:space="preserve"> </w:t>
        </w:r>
      </w:ins>
      <w:ins w:id="758" w:author="Alex Galis" w:date="2017-05-15T16:12:00Z">
        <w:r w:rsidRPr="00A470A4">
          <w:rPr>
            <w:rFonts w:ascii="Courier New" w:hAnsi="Courier New" w:cs="Courier New"/>
            <w:color w:val="3366FF"/>
            <w:rPrChange w:id="759" w:author="Alex Galis" w:date="2017-05-15T16:13:00Z">
              <w:rPr>
                <w:rFonts w:ascii="Courier New" w:hAnsi="Courier New" w:cs="Courier New"/>
              </w:rPr>
            </w:rPrChange>
          </w:rPr>
          <w:t>/\</w:t>
        </w:r>
      </w:ins>
    </w:p>
    <w:p w14:paraId="39C2BBFB" w14:textId="50D6A9A5" w:rsidR="000447C5" w:rsidRPr="00A470A4" w:rsidRDefault="00CE4F7E" w:rsidP="000447C5">
      <w:pPr>
        <w:pStyle w:val="PlainText"/>
        <w:rPr>
          <w:ins w:id="760" w:author="Alex Galis" w:date="2017-05-15T15:50:00Z"/>
          <w:rFonts w:ascii="Courier New" w:hAnsi="Courier New" w:cs="Courier New"/>
          <w:color w:val="3366FF"/>
          <w:rPrChange w:id="761" w:author="Alex Galis" w:date="2017-05-15T16:13:00Z">
            <w:rPr>
              <w:ins w:id="762" w:author="Alex Galis" w:date="2017-05-15T15:50:00Z"/>
              <w:rFonts w:ascii="Courier New" w:hAnsi="Courier New" w:cs="Courier New"/>
            </w:rPr>
          </w:rPrChange>
        </w:rPr>
      </w:pPr>
      <w:ins w:id="763" w:author="Alex Galis" w:date="2017-05-15T15:55:00Z">
        <w:r w:rsidRPr="00A470A4">
          <w:rPr>
            <w:rFonts w:ascii="Courier New" w:hAnsi="Courier New" w:cs="Courier New"/>
            <w:color w:val="3366FF"/>
            <w:rPrChange w:id="764" w:author="Alex Galis" w:date="2017-05-15T16:13:00Z">
              <w:rPr>
                <w:rFonts w:ascii="Courier New" w:hAnsi="Courier New" w:cs="Courier New"/>
              </w:rPr>
            </w:rPrChange>
          </w:rPr>
          <w:t>+</w:t>
        </w:r>
      </w:ins>
      <w:ins w:id="765" w:author="Alex Galis" w:date="2017-05-15T15:50:00Z">
        <w:r w:rsidR="000447C5" w:rsidRPr="00A470A4">
          <w:rPr>
            <w:rFonts w:ascii="Courier New" w:hAnsi="Courier New" w:cs="Courier New"/>
            <w:color w:val="3366FF"/>
            <w:rPrChange w:id="766" w:author="Alex Galis" w:date="2017-05-15T16:13:00Z">
              <w:rPr>
                <w:rFonts w:ascii="Courier New" w:hAnsi="Courier New" w:cs="Courier New"/>
              </w:rPr>
            </w:rPrChange>
          </w:rPr>
          <w:t>--</w:t>
        </w:r>
        <w:r w:rsidRPr="00A470A4">
          <w:rPr>
            <w:rFonts w:ascii="Courier New" w:hAnsi="Courier New" w:cs="Courier New"/>
            <w:color w:val="3366FF"/>
            <w:rPrChange w:id="767" w:author="Alex Galis" w:date="2017-05-15T16:13:00Z">
              <w:rPr>
                <w:rFonts w:ascii="Courier New" w:hAnsi="Courier New" w:cs="Courier New"/>
              </w:rPr>
            </w:rPrChange>
          </w:rPr>
          <w:t>------------------------------</w:t>
        </w:r>
        <w:r w:rsidR="000447C5" w:rsidRPr="00A470A4">
          <w:rPr>
            <w:rFonts w:ascii="Courier New" w:hAnsi="Courier New" w:cs="Courier New"/>
            <w:color w:val="3366FF"/>
            <w:rPrChange w:id="768" w:author="Alex Galis" w:date="2017-05-15T16:13:00Z">
              <w:rPr>
                <w:rFonts w:ascii="Courier New" w:hAnsi="Courier New" w:cs="Courier New"/>
              </w:rPr>
            </w:rPrChange>
          </w:rPr>
          <w:t>----------------------------------------------+</w:t>
        </w:r>
      </w:ins>
    </w:p>
    <w:p w14:paraId="7EB27049" w14:textId="5D849C00" w:rsidR="000447C5" w:rsidRPr="00A470A4" w:rsidRDefault="000447C5" w:rsidP="000447C5">
      <w:pPr>
        <w:pStyle w:val="PlainText"/>
        <w:rPr>
          <w:ins w:id="769" w:author="Alex Galis" w:date="2017-05-15T15:50:00Z"/>
          <w:rFonts w:ascii="Courier New" w:hAnsi="Courier New" w:cs="Courier New"/>
          <w:color w:val="3366FF"/>
          <w:rPrChange w:id="770" w:author="Alex Galis" w:date="2017-05-15T16:13:00Z">
            <w:rPr>
              <w:ins w:id="771" w:author="Alex Galis" w:date="2017-05-15T15:50:00Z"/>
              <w:rFonts w:ascii="Courier New" w:hAnsi="Courier New" w:cs="Courier New"/>
            </w:rPr>
          </w:rPrChange>
        </w:rPr>
      </w:pPr>
      <w:ins w:id="772" w:author="Alex Galis" w:date="2017-05-15T15:50:00Z">
        <w:r w:rsidRPr="00A470A4">
          <w:rPr>
            <w:rFonts w:ascii="Courier New" w:hAnsi="Courier New" w:cs="Courier New"/>
            <w:color w:val="3366FF"/>
            <w:rPrChange w:id="773" w:author="Alex Galis" w:date="2017-05-15T16:13:00Z">
              <w:rPr>
                <w:rFonts w:ascii="Courier New" w:hAnsi="Courier New" w:cs="Courier New"/>
              </w:rPr>
            </w:rPrChange>
          </w:rPr>
          <w:t xml:space="preserve">+-------------+  </w:t>
        </w:r>
      </w:ins>
      <w:ins w:id="774" w:author="Alex Galis" w:date="2017-05-15T15:56:00Z">
        <w:r w:rsidR="0091317F" w:rsidRPr="00A470A4">
          <w:rPr>
            <w:rFonts w:ascii="Courier New" w:hAnsi="Courier New" w:cs="Courier New"/>
            <w:color w:val="3366FF"/>
            <w:rPrChange w:id="775" w:author="Alex Galis" w:date="2017-05-15T16:13:00Z">
              <w:rPr>
                <w:rFonts w:ascii="Courier New" w:hAnsi="Courier New" w:cs="Courier New"/>
              </w:rPr>
            </w:rPrChange>
          </w:rPr>
          <w:t>+-------</w:t>
        </w:r>
        <w:r w:rsidR="00CE4F7E" w:rsidRPr="00A470A4">
          <w:rPr>
            <w:rFonts w:ascii="Courier New" w:hAnsi="Courier New" w:cs="Courier New"/>
            <w:color w:val="3366FF"/>
            <w:rPrChange w:id="776" w:author="Alex Galis" w:date="2017-05-15T16:13:00Z">
              <w:rPr>
                <w:rFonts w:ascii="Courier New" w:hAnsi="Courier New" w:cs="Courier New"/>
              </w:rPr>
            </w:rPrChange>
          </w:rPr>
          <w:t>-+</w:t>
        </w:r>
      </w:ins>
      <w:ins w:id="777" w:author="Alex Galis" w:date="2017-05-15T15:50:00Z">
        <w:r w:rsidRPr="00A470A4">
          <w:rPr>
            <w:rFonts w:ascii="Courier New" w:hAnsi="Courier New" w:cs="Courier New"/>
            <w:color w:val="3366FF"/>
            <w:rPrChange w:id="778" w:author="Alex Galis" w:date="2017-05-15T16:13:00Z">
              <w:rPr>
                <w:rFonts w:ascii="Courier New" w:hAnsi="Courier New" w:cs="Courier New"/>
              </w:rPr>
            </w:rPrChange>
          </w:rPr>
          <w:t xml:space="preserve">  </w:t>
        </w:r>
      </w:ins>
      <w:ins w:id="779" w:author="Alex Galis" w:date="2017-05-15T15:58:00Z">
        <w:r w:rsidR="0091317F" w:rsidRPr="00A470A4">
          <w:rPr>
            <w:rFonts w:ascii="Courier New" w:hAnsi="Courier New" w:cs="Courier New"/>
            <w:color w:val="3366FF"/>
            <w:rPrChange w:id="780" w:author="Alex Galis" w:date="2017-05-15T16:13:00Z">
              <w:rPr>
                <w:rFonts w:ascii="Courier New" w:hAnsi="Courier New" w:cs="Courier New"/>
              </w:rPr>
            </w:rPrChange>
          </w:rPr>
          <w:t xml:space="preserve">                   </w:t>
        </w:r>
      </w:ins>
      <w:ins w:id="781" w:author="Alex Galis" w:date="2017-05-15T15:59:00Z">
        <w:r w:rsidR="0091317F" w:rsidRPr="00A470A4">
          <w:rPr>
            <w:rFonts w:ascii="Courier New" w:hAnsi="Courier New" w:cs="Courier New"/>
            <w:color w:val="3366FF"/>
            <w:rPrChange w:id="782" w:author="Alex Galis" w:date="2017-05-15T16:13:00Z">
              <w:rPr>
                <w:rFonts w:ascii="Courier New" w:hAnsi="Courier New" w:cs="Courier New"/>
              </w:rPr>
            </w:rPrChange>
          </w:rPr>
          <w:t xml:space="preserve"> </w:t>
        </w:r>
      </w:ins>
      <w:ins w:id="783" w:author="Alex Galis" w:date="2017-05-15T15:58:00Z">
        <w:r w:rsidR="0091317F" w:rsidRPr="00A470A4">
          <w:rPr>
            <w:rFonts w:ascii="Courier New" w:hAnsi="Courier New" w:cs="Courier New"/>
            <w:color w:val="3366FF"/>
            <w:rPrChange w:id="784" w:author="Alex Galis" w:date="2017-05-15T16:13:00Z">
              <w:rPr>
                <w:rFonts w:ascii="Courier New" w:hAnsi="Courier New" w:cs="Courier New"/>
              </w:rPr>
            </w:rPrChange>
          </w:rPr>
          <w:t>+----------------+  +---------+</w:t>
        </w:r>
      </w:ins>
    </w:p>
    <w:p w14:paraId="1E8A9423" w14:textId="772D5169" w:rsidR="000447C5" w:rsidRPr="00A470A4" w:rsidRDefault="00CE4F7E" w:rsidP="000447C5">
      <w:pPr>
        <w:pStyle w:val="PlainText"/>
        <w:rPr>
          <w:ins w:id="785" w:author="Alex Galis" w:date="2017-05-15T15:50:00Z"/>
          <w:rFonts w:ascii="Courier New" w:hAnsi="Courier New" w:cs="Courier New"/>
          <w:color w:val="3366FF"/>
          <w:rPrChange w:id="786" w:author="Alex Galis" w:date="2017-05-15T16:13:00Z">
            <w:rPr>
              <w:ins w:id="787" w:author="Alex Galis" w:date="2017-05-15T15:50:00Z"/>
              <w:rFonts w:ascii="Courier New" w:hAnsi="Courier New" w:cs="Courier New"/>
            </w:rPr>
          </w:rPrChange>
        </w:rPr>
      </w:pPr>
      <w:ins w:id="788" w:author="Alex Galis" w:date="2017-05-15T15:50:00Z">
        <w:r w:rsidRPr="00A470A4">
          <w:rPr>
            <w:rFonts w:ascii="Courier New" w:hAnsi="Courier New" w:cs="Courier New"/>
            <w:color w:val="3366FF"/>
            <w:rPrChange w:id="789" w:author="Alex Galis" w:date="2017-05-15T16:13:00Z">
              <w:rPr>
                <w:rFonts w:ascii="Courier New" w:hAnsi="Courier New" w:cs="Courier New"/>
              </w:rPr>
            </w:rPrChange>
          </w:rPr>
          <w:t xml:space="preserve">+Service Plane+  +  Manag +     </w:t>
        </w:r>
      </w:ins>
      <w:ins w:id="790" w:author="Alex Galis" w:date="2017-05-15T15:57:00Z">
        <w:r w:rsidRPr="00A470A4">
          <w:rPr>
            <w:rFonts w:ascii="Courier New" w:hAnsi="Courier New" w:cs="Courier New"/>
            <w:color w:val="3366FF"/>
            <w:rPrChange w:id="791" w:author="Alex Galis" w:date="2017-05-15T16:13:00Z">
              <w:rPr>
                <w:rFonts w:ascii="Courier New" w:hAnsi="Courier New" w:cs="Courier New"/>
              </w:rPr>
            </w:rPrChange>
          </w:rPr>
          <w:t xml:space="preserve">                 </w:t>
        </w:r>
      </w:ins>
      <w:ins w:id="792" w:author="Alex Galis" w:date="2017-05-15T15:50:00Z">
        <w:r w:rsidRPr="00A470A4">
          <w:rPr>
            <w:rFonts w:ascii="Courier New" w:hAnsi="Courier New" w:cs="Courier New"/>
            <w:color w:val="3366FF"/>
            <w:rPrChange w:id="793" w:author="Alex Galis" w:date="2017-05-15T16:13:00Z">
              <w:rPr>
                <w:rFonts w:ascii="Courier New" w:hAnsi="Courier New" w:cs="Courier New"/>
              </w:rPr>
            </w:rPrChange>
          </w:rPr>
          <w:t xml:space="preserve">+ Service Plane  </w:t>
        </w:r>
        <w:r w:rsidR="000447C5" w:rsidRPr="00A470A4">
          <w:rPr>
            <w:rFonts w:ascii="Courier New" w:hAnsi="Courier New" w:cs="Courier New"/>
            <w:color w:val="3366FF"/>
            <w:rPrChange w:id="794" w:author="Alex Galis" w:date="2017-05-15T16:13:00Z">
              <w:rPr>
                <w:rFonts w:ascii="Courier New" w:hAnsi="Courier New" w:cs="Courier New"/>
              </w:rPr>
            </w:rPrChange>
          </w:rPr>
          <w:t xml:space="preserve">+  +  Manag </w:t>
        </w:r>
      </w:ins>
      <w:ins w:id="795" w:author="Alex Galis" w:date="2017-05-15T15:58:00Z">
        <w:r w:rsidR="0091317F" w:rsidRPr="00A470A4">
          <w:rPr>
            <w:rFonts w:ascii="Courier New" w:hAnsi="Courier New" w:cs="Courier New"/>
            <w:color w:val="3366FF"/>
            <w:rPrChange w:id="796" w:author="Alex Galis" w:date="2017-05-15T16:13:00Z">
              <w:rPr>
                <w:rFonts w:ascii="Courier New" w:hAnsi="Courier New" w:cs="Courier New"/>
              </w:rPr>
            </w:rPrChange>
          </w:rPr>
          <w:t xml:space="preserve"> </w:t>
        </w:r>
      </w:ins>
      <w:ins w:id="797" w:author="Alex Galis" w:date="2017-05-15T15:50:00Z">
        <w:r w:rsidR="000447C5" w:rsidRPr="00A470A4">
          <w:rPr>
            <w:rFonts w:ascii="Courier New" w:hAnsi="Courier New" w:cs="Courier New"/>
            <w:color w:val="3366FF"/>
            <w:rPrChange w:id="798" w:author="Alex Galis" w:date="2017-05-15T16:13:00Z">
              <w:rPr>
                <w:rFonts w:ascii="Courier New" w:hAnsi="Courier New" w:cs="Courier New"/>
              </w:rPr>
            </w:rPrChange>
          </w:rPr>
          <w:t xml:space="preserve">+           </w:t>
        </w:r>
      </w:ins>
    </w:p>
    <w:p w14:paraId="4561C0AE" w14:textId="6798B1D4" w:rsidR="000447C5" w:rsidRPr="00A470A4" w:rsidRDefault="000447C5" w:rsidP="000447C5">
      <w:pPr>
        <w:pStyle w:val="PlainText"/>
        <w:rPr>
          <w:ins w:id="799" w:author="Alex Galis" w:date="2017-05-15T15:50:00Z"/>
          <w:rFonts w:ascii="Courier New" w:hAnsi="Courier New" w:cs="Courier New"/>
          <w:color w:val="3366FF"/>
          <w:rPrChange w:id="800" w:author="Alex Galis" w:date="2017-05-15T16:13:00Z">
            <w:rPr>
              <w:ins w:id="801" w:author="Alex Galis" w:date="2017-05-15T15:50:00Z"/>
              <w:rFonts w:ascii="Courier New" w:hAnsi="Courier New" w:cs="Courier New"/>
            </w:rPr>
          </w:rPrChange>
        </w:rPr>
      </w:pPr>
      <w:ins w:id="802" w:author="Alex Galis" w:date="2017-05-15T15:50:00Z">
        <w:r w:rsidRPr="00A470A4">
          <w:rPr>
            <w:rFonts w:ascii="Courier New" w:hAnsi="Courier New" w:cs="Courier New"/>
            <w:color w:val="3366FF"/>
            <w:rPrChange w:id="803" w:author="Alex Galis" w:date="2017-05-15T16:13:00Z">
              <w:rPr>
                <w:rFonts w:ascii="Courier New" w:hAnsi="Courier New" w:cs="Courier New"/>
              </w:rPr>
            </w:rPrChange>
          </w:rPr>
          <w:t>+ --------</w:t>
        </w:r>
        <w:r w:rsidR="0091317F" w:rsidRPr="00A470A4">
          <w:rPr>
            <w:rFonts w:ascii="Courier New" w:hAnsi="Courier New" w:cs="Courier New"/>
            <w:color w:val="3366FF"/>
            <w:rPrChange w:id="804" w:author="Alex Galis" w:date="2017-05-15T16:13:00Z">
              <w:rPr>
                <w:rFonts w:ascii="Courier New" w:hAnsi="Courier New" w:cs="Courier New"/>
              </w:rPr>
            </w:rPrChange>
          </w:rPr>
          <w:t>---</w:t>
        </w:r>
        <w:r w:rsidRPr="00A470A4">
          <w:rPr>
            <w:rFonts w:ascii="Courier New" w:hAnsi="Courier New" w:cs="Courier New"/>
            <w:color w:val="3366FF"/>
            <w:rPrChange w:id="805" w:author="Alex Galis" w:date="2017-05-15T16:13:00Z">
              <w:rPr>
                <w:rFonts w:ascii="Courier New" w:hAnsi="Courier New" w:cs="Courier New"/>
              </w:rPr>
            </w:rPrChange>
          </w:rPr>
          <w:t xml:space="preserve">-+  </w:t>
        </w:r>
      </w:ins>
      <w:ins w:id="806" w:author="Alex Galis" w:date="2017-05-15T15:59:00Z">
        <w:r w:rsidR="002248A4" w:rsidRPr="00A470A4">
          <w:rPr>
            <w:rFonts w:ascii="Courier New" w:hAnsi="Courier New" w:cs="Courier New"/>
            <w:color w:val="3366FF"/>
            <w:rPrChange w:id="807" w:author="Alex Galis" w:date="2017-05-15T16:13:00Z">
              <w:rPr>
                <w:rFonts w:ascii="Courier New" w:hAnsi="Courier New" w:cs="Courier New"/>
              </w:rPr>
            </w:rPrChange>
          </w:rPr>
          <w:t>+  Plan</w:t>
        </w:r>
      </w:ins>
      <w:ins w:id="808" w:author="Alex Galis" w:date="2017-05-15T16:06:00Z">
        <w:r w:rsidR="002248A4" w:rsidRPr="00A470A4">
          <w:rPr>
            <w:rFonts w:ascii="Courier New" w:hAnsi="Courier New" w:cs="Courier New"/>
            <w:color w:val="3366FF"/>
            <w:rPrChange w:id="809" w:author="Alex Galis" w:date="2017-05-15T16:13:00Z">
              <w:rPr>
                <w:rFonts w:ascii="Courier New" w:hAnsi="Courier New" w:cs="Courier New"/>
              </w:rPr>
            </w:rPrChange>
          </w:rPr>
          <w:t>e</w:t>
        </w:r>
      </w:ins>
      <w:ins w:id="810" w:author="Alex Galis" w:date="2017-05-15T15:59:00Z">
        <w:r w:rsidR="002248A4" w:rsidRPr="00A470A4">
          <w:rPr>
            <w:rFonts w:ascii="Courier New" w:hAnsi="Courier New" w:cs="Courier New"/>
            <w:color w:val="3366FF"/>
            <w:rPrChange w:id="811" w:author="Alex Galis" w:date="2017-05-15T16:13:00Z">
              <w:rPr>
                <w:rFonts w:ascii="Courier New" w:hAnsi="Courier New" w:cs="Courier New"/>
              </w:rPr>
            </w:rPrChange>
          </w:rPr>
          <w:t xml:space="preserve"> </w:t>
        </w:r>
        <w:r w:rsidR="0091317F" w:rsidRPr="00A470A4">
          <w:rPr>
            <w:rFonts w:ascii="Courier New" w:hAnsi="Courier New" w:cs="Courier New"/>
            <w:color w:val="3366FF"/>
            <w:rPrChange w:id="812" w:author="Alex Galis" w:date="2017-05-15T16:13:00Z">
              <w:rPr>
                <w:rFonts w:ascii="Courier New" w:hAnsi="Courier New" w:cs="Courier New"/>
              </w:rPr>
            </w:rPrChange>
          </w:rPr>
          <w:t>+</w:t>
        </w:r>
      </w:ins>
      <w:ins w:id="813" w:author="Alex Galis" w:date="2017-05-15T15:57:00Z">
        <w:r w:rsidR="00CE4F7E" w:rsidRPr="00A470A4">
          <w:rPr>
            <w:rFonts w:ascii="Courier New" w:hAnsi="Courier New" w:cs="Courier New"/>
            <w:color w:val="3366FF"/>
            <w:rPrChange w:id="814" w:author="Alex Galis" w:date="2017-05-15T16:13:00Z">
              <w:rPr>
                <w:rFonts w:ascii="Courier New" w:hAnsi="Courier New" w:cs="Courier New"/>
              </w:rPr>
            </w:rPrChange>
          </w:rPr>
          <w:t xml:space="preserve"> </w:t>
        </w:r>
      </w:ins>
      <w:ins w:id="815" w:author="Alex Galis" w:date="2017-05-15T15:50:00Z">
        <w:r w:rsidRPr="00A470A4">
          <w:rPr>
            <w:rFonts w:ascii="Courier New" w:hAnsi="Courier New" w:cs="Courier New"/>
            <w:color w:val="3366FF"/>
            <w:rPrChange w:id="816" w:author="Alex Galis" w:date="2017-05-15T16:13:00Z">
              <w:rPr>
                <w:rFonts w:ascii="Courier New" w:hAnsi="Courier New" w:cs="Courier New"/>
              </w:rPr>
            </w:rPrChange>
          </w:rPr>
          <w:t xml:space="preserve">        </w:t>
        </w:r>
      </w:ins>
      <w:ins w:id="817" w:author="Alex Galis" w:date="2017-05-15T15:57:00Z">
        <w:r w:rsidR="0091317F" w:rsidRPr="00A470A4">
          <w:rPr>
            <w:rFonts w:ascii="Courier New" w:hAnsi="Courier New" w:cs="Courier New"/>
            <w:color w:val="3366FF"/>
            <w:rPrChange w:id="818" w:author="Alex Galis" w:date="2017-05-15T16:13:00Z">
              <w:rPr>
                <w:rFonts w:ascii="Courier New" w:hAnsi="Courier New" w:cs="Courier New"/>
              </w:rPr>
            </w:rPrChange>
          </w:rPr>
          <w:t xml:space="preserve">         </w:t>
        </w:r>
      </w:ins>
      <w:ins w:id="819" w:author="Alex Galis" w:date="2017-05-15T15:59:00Z">
        <w:r w:rsidR="0091317F" w:rsidRPr="00A470A4">
          <w:rPr>
            <w:rFonts w:ascii="Courier New" w:hAnsi="Courier New" w:cs="Courier New"/>
            <w:color w:val="3366FF"/>
            <w:rPrChange w:id="820" w:author="Alex Galis" w:date="2017-05-15T16:13:00Z">
              <w:rPr>
                <w:rFonts w:ascii="Courier New" w:hAnsi="Courier New" w:cs="Courier New"/>
              </w:rPr>
            </w:rPrChange>
          </w:rPr>
          <w:t xml:space="preserve">    </w:t>
        </w:r>
      </w:ins>
      <w:ins w:id="821" w:author="Alex Galis" w:date="2017-05-15T15:57:00Z">
        <w:r w:rsidR="0091317F" w:rsidRPr="00A470A4">
          <w:rPr>
            <w:rFonts w:ascii="Courier New" w:hAnsi="Courier New" w:cs="Courier New"/>
            <w:color w:val="3366FF"/>
            <w:rPrChange w:id="822" w:author="Alex Galis" w:date="2017-05-15T16:13:00Z">
              <w:rPr>
                <w:rFonts w:ascii="Courier New" w:hAnsi="Courier New" w:cs="Courier New"/>
              </w:rPr>
            </w:rPrChange>
          </w:rPr>
          <w:t>+</w:t>
        </w:r>
      </w:ins>
      <w:ins w:id="823" w:author="Alex Galis" w:date="2017-05-15T15:50:00Z">
        <w:r w:rsidR="0091317F" w:rsidRPr="00A470A4">
          <w:rPr>
            <w:rFonts w:ascii="Courier New" w:hAnsi="Courier New" w:cs="Courier New"/>
            <w:color w:val="3366FF"/>
            <w:rPrChange w:id="824" w:author="Alex Galis" w:date="2017-05-15T16:13:00Z">
              <w:rPr>
                <w:rFonts w:ascii="Courier New" w:hAnsi="Courier New" w:cs="Courier New"/>
              </w:rPr>
            </w:rPrChange>
          </w:rPr>
          <w:t>----</w:t>
        </w:r>
        <w:r w:rsidRPr="00A470A4">
          <w:rPr>
            <w:rFonts w:ascii="Courier New" w:hAnsi="Courier New" w:cs="Courier New"/>
            <w:color w:val="3366FF"/>
            <w:rPrChange w:id="825" w:author="Alex Galis" w:date="2017-05-15T16:13:00Z">
              <w:rPr>
                <w:rFonts w:ascii="Courier New" w:hAnsi="Courier New" w:cs="Courier New"/>
              </w:rPr>
            </w:rPrChange>
          </w:rPr>
          <w:t>----</w:t>
        </w:r>
      </w:ins>
      <w:ins w:id="826" w:author="Alex Galis" w:date="2017-05-15T15:57:00Z">
        <w:r w:rsidR="0091317F" w:rsidRPr="00A470A4">
          <w:rPr>
            <w:rFonts w:ascii="Courier New" w:hAnsi="Courier New" w:cs="Courier New"/>
            <w:color w:val="3366FF"/>
            <w:rPrChange w:id="827" w:author="Alex Galis" w:date="2017-05-15T16:13:00Z">
              <w:rPr>
                <w:rFonts w:ascii="Courier New" w:hAnsi="Courier New" w:cs="Courier New"/>
              </w:rPr>
            </w:rPrChange>
          </w:rPr>
          <w:t>-</w:t>
        </w:r>
      </w:ins>
      <w:ins w:id="828" w:author="Alex Galis" w:date="2017-05-15T15:50:00Z">
        <w:r w:rsidRPr="00A470A4">
          <w:rPr>
            <w:rFonts w:ascii="Courier New" w:hAnsi="Courier New" w:cs="Courier New"/>
            <w:color w:val="3366FF"/>
            <w:rPrChange w:id="829" w:author="Alex Galis" w:date="2017-05-15T16:13:00Z">
              <w:rPr>
                <w:rFonts w:ascii="Courier New" w:hAnsi="Courier New" w:cs="Courier New"/>
              </w:rPr>
            </w:rPrChange>
          </w:rPr>
          <w:t>-------+  +  Plane  +</w:t>
        </w:r>
      </w:ins>
    </w:p>
    <w:p w14:paraId="5229B55E" w14:textId="24EB3978" w:rsidR="000447C5" w:rsidRPr="00A470A4" w:rsidRDefault="0091317F" w:rsidP="000447C5">
      <w:pPr>
        <w:pStyle w:val="PlainText"/>
        <w:rPr>
          <w:ins w:id="830" w:author="Alex Galis" w:date="2017-05-15T15:50:00Z"/>
          <w:rFonts w:ascii="Courier New" w:hAnsi="Courier New" w:cs="Courier New"/>
          <w:color w:val="3366FF"/>
          <w:rPrChange w:id="831" w:author="Alex Galis" w:date="2017-05-15T16:13:00Z">
            <w:rPr>
              <w:ins w:id="832" w:author="Alex Galis" w:date="2017-05-15T15:50:00Z"/>
              <w:rFonts w:ascii="Courier New" w:hAnsi="Courier New" w:cs="Courier New"/>
            </w:rPr>
          </w:rPrChange>
        </w:rPr>
      </w:pPr>
      <w:ins w:id="833" w:author="Alex Galis" w:date="2017-05-15T15:50:00Z">
        <w:r w:rsidRPr="00A470A4">
          <w:rPr>
            <w:rFonts w:ascii="Courier New" w:hAnsi="Courier New" w:cs="Courier New"/>
            <w:color w:val="3366FF"/>
            <w:rPrChange w:id="834" w:author="Alex Galis" w:date="2017-05-15T16:13:00Z">
              <w:rPr>
                <w:rFonts w:ascii="Courier New" w:hAnsi="Courier New" w:cs="Courier New"/>
              </w:rPr>
            </w:rPrChange>
          </w:rPr>
          <w:t xml:space="preserve">+ ------------+  +        +        </w:t>
        </w:r>
      </w:ins>
      <w:ins w:id="835" w:author="Alex Galis" w:date="2017-05-15T16:00:00Z">
        <w:r w:rsidRPr="00A470A4">
          <w:rPr>
            <w:rFonts w:ascii="Courier New" w:hAnsi="Courier New" w:cs="Courier New"/>
            <w:color w:val="3366FF"/>
            <w:rPrChange w:id="836" w:author="Alex Galis" w:date="2017-05-15T16:13:00Z">
              <w:rPr>
                <w:rFonts w:ascii="Courier New" w:hAnsi="Courier New" w:cs="Courier New"/>
              </w:rPr>
            </w:rPrChange>
          </w:rPr>
          <w:t xml:space="preserve">              </w:t>
        </w:r>
      </w:ins>
      <w:ins w:id="837" w:author="Alex Galis" w:date="2017-05-15T15:50:00Z">
        <w:r w:rsidRPr="00A470A4">
          <w:rPr>
            <w:rFonts w:ascii="Courier New" w:hAnsi="Courier New" w:cs="Courier New"/>
            <w:color w:val="3366FF"/>
            <w:rPrChange w:id="838" w:author="Alex Galis" w:date="2017-05-15T16:13:00Z">
              <w:rPr>
                <w:rFonts w:ascii="Courier New" w:hAnsi="Courier New" w:cs="Courier New"/>
              </w:rPr>
            </w:rPrChange>
          </w:rPr>
          <w:t>+ ------</w:t>
        </w:r>
        <w:r w:rsidR="000447C5" w:rsidRPr="00A470A4">
          <w:rPr>
            <w:rFonts w:ascii="Courier New" w:hAnsi="Courier New" w:cs="Courier New"/>
            <w:color w:val="3366FF"/>
            <w:rPrChange w:id="839" w:author="Alex Galis" w:date="2017-05-15T16:13:00Z">
              <w:rPr>
                <w:rFonts w:ascii="Courier New" w:hAnsi="Courier New" w:cs="Courier New"/>
              </w:rPr>
            </w:rPrChange>
          </w:rPr>
          <w:t xml:space="preserve">---------+ </w:t>
        </w:r>
      </w:ins>
      <w:ins w:id="840" w:author="Alex Galis" w:date="2017-05-15T16:00:00Z">
        <w:r w:rsidRPr="00A470A4">
          <w:rPr>
            <w:rFonts w:ascii="Courier New" w:hAnsi="Courier New" w:cs="Courier New"/>
            <w:color w:val="3366FF"/>
            <w:rPrChange w:id="841" w:author="Alex Galis" w:date="2017-05-15T16:13:00Z">
              <w:rPr>
                <w:rFonts w:ascii="Courier New" w:hAnsi="Courier New" w:cs="Courier New"/>
              </w:rPr>
            </w:rPrChange>
          </w:rPr>
          <w:t xml:space="preserve"> +   </w:t>
        </w:r>
      </w:ins>
      <w:ins w:id="842" w:author="Alex Galis" w:date="2017-05-15T16:01:00Z">
        <w:r w:rsidRPr="00A470A4">
          <w:rPr>
            <w:rFonts w:ascii="Courier New" w:hAnsi="Courier New" w:cs="Courier New"/>
            <w:color w:val="3366FF"/>
            <w:rPrChange w:id="843" w:author="Alex Galis" w:date="2017-05-15T16:13:00Z">
              <w:rPr>
                <w:rFonts w:ascii="Courier New" w:hAnsi="Courier New" w:cs="Courier New"/>
              </w:rPr>
            </w:rPrChange>
          </w:rPr>
          <w:t xml:space="preserve">      +</w:t>
        </w:r>
      </w:ins>
      <w:ins w:id="844" w:author="Alex Galis" w:date="2017-05-15T16:00:00Z">
        <w:r w:rsidRPr="00A470A4">
          <w:rPr>
            <w:rFonts w:ascii="Courier New" w:hAnsi="Courier New" w:cs="Courier New"/>
            <w:color w:val="3366FF"/>
            <w:rPrChange w:id="845" w:author="Alex Galis" w:date="2017-05-15T16:13:00Z">
              <w:rPr>
                <w:rFonts w:ascii="Courier New" w:hAnsi="Courier New" w:cs="Courier New"/>
              </w:rPr>
            </w:rPrChange>
          </w:rPr>
          <w:t xml:space="preserve">       </w:t>
        </w:r>
      </w:ins>
    </w:p>
    <w:p w14:paraId="251FAF0B" w14:textId="6AB10A76" w:rsidR="000447C5" w:rsidRPr="00A470A4" w:rsidRDefault="0091317F" w:rsidP="000447C5">
      <w:pPr>
        <w:pStyle w:val="PlainText"/>
        <w:rPr>
          <w:ins w:id="846" w:author="Alex Galis" w:date="2017-05-15T15:50:00Z"/>
          <w:rFonts w:ascii="Courier New" w:hAnsi="Courier New" w:cs="Courier New"/>
          <w:color w:val="3366FF"/>
          <w:rPrChange w:id="847" w:author="Alex Galis" w:date="2017-05-15T16:13:00Z">
            <w:rPr>
              <w:ins w:id="848" w:author="Alex Galis" w:date="2017-05-15T15:50:00Z"/>
              <w:rFonts w:ascii="Courier New" w:hAnsi="Courier New" w:cs="Courier New"/>
            </w:rPr>
          </w:rPrChange>
        </w:rPr>
      </w:pPr>
      <w:ins w:id="849" w:author="Alex Galis" w:date="2017-05-15T15:50:00Z">
        <w:r w:rsidRPr="00A470A4">
          <w:rPr>
            <w:rFonts w:ascii="Courier New" w:hAnsi="Courier New" w:cs="Courier New"/>
            <w:color w:val="3366FF"/>
            <w:rPrChange w:id="850" w:author="Alex Galis" w:date="2017-05-15T16:13:00Z">
              <w:rPr>
                <w:rFonts w:ascii="Courier New" w:hAnsi="Courier New" w:cs="Courier New"/>
              </w:rPr>
            </w:rPrChange>
          </w:rPr>
          <w:t>+Orchestration</w:t>
        </w:r>
        <w:r w:rsidR="000447C5" w:rsidRPr="00A470A4">
          <w:rPr>
            <w:rFonts w:ascii="Courier New" w:hAnsi="Courier New" w:cs="Courier New"/>
            <w:color w:val="3366FF"/>
            <w:rPrChange w:id="851" w:author="Alex Galis" w:date="2017-05-15T16:13:00Z">
              <w:rPr>
                <w:rFonts w:ascii="Courier New" w:hAnsi="Courier New" w:cs="Courier New"/>
              </w:rPr>
            </w:rPrChange>
          </w:rPr>
          <w:t xml:space="preserve">+  +       </w:t>
        </w:r>
      </w:ins>
      <w:ins w:id="852" w:author="Alex Galis" w:date="2017-05-15T16:00:00Z">
        <w:r w:rsidRPr="00A470A4">
          <w:rPr>
            <w:rFonts w:ascii="Courier New" w:hAnsi="Courier New" w:cs="Courier New"/>
            <w:color w:val="3366FF"/>
            <w:rPrChange w:id="853" w:author="Alex Galis" w:date="2017-05-15T16:13:00Z">
              <w:rPr>
                <w:rFonts w:ascii="Courier New" w:hAnsi="Courier New" w:cs="Courier New"/>
              </w:rPr>
            </w:rPrChange>
          </w:rPr>
          <w:t xml:space="preserve"> </w:t>
        </w:r>
      </w:ins>
      <w:ins w:id="854" w:author="Alex Galis" w:date="2017-05-15T15:50:00Z">
        <w:r w:rsidR="000447C5" w:rsidRPr="00A470A4">
          <w:rPr>
            <w:rFonts w:ascii="Courier New" w:hAnsi="Courier New" w:cs="Courier New"/>
            <w:color w:val="3366FF"/>
            <w:rPrChange w:id="855" w:author="Alex Galis" w:date="2017-05-15T16:13:00Z">
              <w:rPr>
                <w:rFonts w:ascii="Courier New" w:hAnsi="Courier New" w:cs="Courier New"/>
              </w:rPr>
            </w:rPrChange>
          </w:rPr>
          <w:t xml:space="preserve">+        </w:t>
        </w:r>
      </w:ins>
      <w:ins w:id="856" w:author="Alex Galis" w:date="2017-05-15T16:00:00Z">
        <w:r w:rsidRPr="00A470A4">
          <w:rPr>
            <w:rFonts w:ascii="Courier New" w:hAnsi="Courier New" w:cs="Courier New"/>
            <w:color w:val="3366FF"/>
            <w:rPrChange w:id="857" w:author="Alex Galis" w:date="2017-05-15T16:13:00Z">
              <w:rPr>
                <w:rFonts w:ascii="Courier New" w:hAnsi="Courier New" w:cs="Courier New"/>
              </w:rPr>
            </w:rPrChange>
          </w:rPr>
          <w:t xml:space="preserve">              </w:t>
        </w:r>
      </w:ins>
      <w:ins w:id="858" w:author="Alex Galis" w:date="2017-05-15T15:50:00Z">
        <w:r w:rsidR="000447C5" w:rsidRPr="00A470A4">
          <w:rPr>
            <w:rFonts w:ascii="Courier New" w:hAnsi="Courier New" w:cs="Courier New"/>
            <w:color w:val="3366FF"/>
            <w:rPrChange w:id="859" w:author="Alex Galis" w:date="2017-05-15T16:13:00Z">
              <w:rPr>
                <w:rFonts w:ascii="Courier New" w:hAnsi="Courier New" w:cs="Courier New"/>
              </w:rPr>
            </w:rPrChange>
          </w:rPr>
          <w:t xml:space="preserve">+ Orchestration </w:t>
        </w:r>
      </w:ins>
      <w:ins w:id="860" w:author="Alex Galis" w:date="2017-05-15T16:00:00Z">
        <w:r w:rsidRPr="00A470A4">
          <w:rPr>
            <w:rFonts w:ascii="Courier New" w:hAnsi="Courier New" w:cs="Courier New"/>
            <w:color w:val="3366FF"/>
            <w:rPrChange w:id="861" w:author="Alex Galis" w:date="2017-05-15T16:13:00Z">
              <w:rPr>
                <w:rFonts w:ascii="Courier New" w:hAnsi="Courier New" w:cs="Courier New"/>
              </w:rPr>
            </w:rPrChange>
          </w:rPr>
          <w:t xml:space="preserve"> </w:t>
        </w:r>
      </w:ins>
      <w:ins w:id="862" w:author="Alex Galis" w:date="2017-05-15T15:50:00Z">
        <w:r w:rsidR="000447C5" w:rsidRPr="00A470A4">
          <w:rPr>
            <w:rFonts w:ascii="Courier New" w:hAnsi="Courier New" w:cs="Courier New"/>
            <w:color w:val="3366FF"/>
            <w:rPrChange w:id="863" w:author="Alex Galis" w:date="2017-05-15T16:13:00Z">
              <w:rPr>
                <w:rFonts w:ascii="Courier New" w:hAnsi="Courier New" w:cs="Courier New"/>
              </w:rPr>
            </w:rPrChange>
          </w:rPr>
          <w:t xml:space="preserve">+  +        </w:t>
        </w:r>
      </w:ins>
      <w:ins w:id="864" w:author="Alex Galis" w:date="2017-05-15T16:01:00Z">
        <w:r w:rsidRPr="00A470A4">
          <w:rPr>
            <w:rFonts w:ascii="Courier New" w:hAnsi="Courier New" w:cs="Courier New"/>
            <w:color w:val="3366FF"/>
            <w:rPrChange w:id="865" w:author="Alex Galis" w:date="2017-05-15T16:13:00Z">
              <w:rPr>
                <w:rFonts w:ascii="Courier New" w:hAnsi="Courier New" w:cs="Courier New"/>
              </w:rPr>
            </w:rPrChange>
          </w:rPr>
          <w:t xml:space="preserve"> </w:t>
        </w:r>
      </w:ins>
      <w:ins w:id="866" w:author="Alex Galis" w:date="2017-05-15T15:50:00Z">
        <w:r w:rsidR="000447C5" w:rsidRPr="00A470A4">
          <w:rPr>
            <w:rFonts w:ascii="Courier New" w:hAnsi="Courier New" w:cs="Courier New"/>
            <w:color w:val="3366FF"/>
            <w:rPrChange w:id="867" w:author="Alex Galis" w:date="2017-05-15T16:13:00Z">
              <w:rPr>
                <w:rFonts w:ascii="Courier New" w:hAnsi="Courier New" w:cs="Courier New"/>
              </w:rPr>
            </w:rPrChange>
          </w:rPr>
          <w:t xml:space="preserve">+                 </w:t>
        </w:r>
      </w:ins>
    </w:p>
    <w:p w14:paraId="7BDDEEBC" w14:textId="46FCC8D2" w:rsidR="0091317F" w:rsidRPr="00A470A4" w:rsidRDefault="0091317F" w:rsidP="0091317F">
      <w:pPr>
        <w:pStyle w:val="PlainText"/>
        <w:rPr>
          <w:ins w:id="868" w:author="Alex Galis" w:date="2017-05-15T16:01:00Z"/>
          <w:rFonts w:ascii="Courier New" w:hAnsi="Courier New" w:cs="Courier New"/>
          <w:color w:val="3366FF"/>
          <w:rPrChange w:id="869" w:author="Alex Galis" w:date="2017-05-15T16:13:00Z">
            <w:rPr>
              <w:ins w:id="870" w:author="Alex Galis" w:date="2017-05-15T16:01:00Z"/>
              <w:rFonts w:ascii="Courier New" w:hAnsi="Courier New" w:cs="Courier New"/>
            </w:rPr>
          </w:rPrChange>
        </w:rPr>
      </w:pPr>
      <w:ins w:id="871" w:author="Alex Galis" w:date="2017-05-15T15:59:00Z">
        <w:r w:rsidRPr="00A470A4">
          <w:rPr>
            <w:rFonts w:ascii="Courier New" w:hAnsi="Courier New" w:cs="Courier New"/>
            <w:color w:val="3366FF"/>
            <w:rPrChange w:id="872" w:author="Alex Galis" w:date="2017-05-15T16:13:00Z">
              <w:rPr>
                <w:rFonts w:ascii="Courier New" w:hAnsi="Courier New" w:cs="Courier New"/>
              </w:rPr>
            </w:rPrChange>
          </w:rPr>
          <w:t>+ Plane       +</w:t>
        </w:r>
      </w:ins>
      <w:ins w:id="873" w:author="Alex Galis" w:date="2017-05-15T16:00:00Z">
        <w:r w:rsidRPr="00A470A4">
          <w:rPr>
            <w:rFonts w:ascii="Courier New" w:hAnsi="Courier New" w:cs="Courier New"/>
            <w:color w:val="3366FF"/>
            <w:rPrChange w:id="874" w:author="Alex Galis" w:date="2017-05-15T16:13:00Z">
              <w:rPr>
                <w:rFonts w:ascii="Courier New" w:hAnsi="Courier New" w:cs="Courier New"/>
              </w:rPr>
            </w:rPrChange>
          </w:rPr>
          <w:t xml:space="preserve">  +        +</w:t>
        </w:r>
      </w:ins>
      <w:ins w:id="875" w:author="Alex Galis" w:date="2017-05-15T16:01:00Z">
        <w:r w:rsidRPr="00A470A4">
          <w:rPr>
            <w:rFonts w:ascii="Courier New" w:hAnsi="Courier New" w:cs="Courier New"/>
            <w:color w:val="3366FF"/>
            <w:rPrChange w:id="876" w:author="Alex Galis" w:date="2017-05-15T16:13:00Z">
              <w:rPr>
                <w:rFonts w:ascii="Courier New" w:hAnsi="Courier New" w:cs="Courier New"/>
              </w:rPr>
            </w:rPrChange>
          </w:rPr>
          <w:t xml:space="preserve">                      + Plane          +  +         +</w:t>
        </w:r>
      </w:ins>
    </w:p>
    <w:p w14:paraId="4B8AEEF2" w14:textId="35047CA8" w:rsidR="000447C5" w:rsidRPr="00A470A4" w:rsidRDefault="0091317F" w:rsidP="000447C5">
      <w:pPr>
        <w:pStyle w:val="PlainText"/>
        <w:rPr>
          <w:ins w:id="877" w:author="Alex Galis" w:date="2017-05-15T15:50:00Z"/>
          <w:rFonts w:ascii="Courier New" w:hAnsi="Courier New" w:cs="Courier New"/>
          <w:color w:val="3366FF"/>
          <w:rPrChange w:id="878" w:author="Alex Galis" w:date="2017-05-15T16:13:00Z">
            <w:rPr>
              <w:ins w:id="879" w:author="Alex Galis" w:date="2017-05-15T15:50:00Z"/>
              <w:rFonts w:ascii="Courier New" w:hAnsi="Courier New" w:cs="Courier New"/>
            </w:rPr>
          </w:rPrChange>
        </w:rPr>
      </w:pPr>
      <w:ins w:id="880" w:author="Alex Galis" w:date="2017-05-15T15:50:00Z">
        <w:r w:rsidRPr="00A470A4">
          <w:rPr>
            <w:rFonts w:ascii="Courier New" w:hAnsi="Courier New" w:cs="Courier New"/>
            <w:color w:val="3366FF"/>
            <w:rPrChange w:id="881" w:author="Alex Galis" w:date="2017-05-15T16:13:00Z">
              <w:rPr>
                <w:rFonts w:ascii="Courier New" w:hAnsi="Courier New" w:cs="Courier New"/>
              </w:rPr>
            </w:rPrChange>
          </w:rPr>
          <w:t>+ ------</w:t>
        </w:r>
        <w:r w:rsidR="000447C5" w:rsidRPr="00A470A4">
          <w:rPr>
            <w:rFonts w:ascii="Courier New" w:hAnsi="Courier New" w:cs="Courier New"/>
            <w:color w:val="3366FF"/>
            <w:rPrChange w:id="882" w:author="Alex Galis" w:date="2017-05-15T16:13:00Z">
              <w:rPr>
                <w:rFonts w:ascii="Courier New" w:hAnsi="Courier New" w:cs="Courier New"/>
              </w:rPr>
            </w:rPrChange>
          </w:rPr>
          <w:t xml:space="preserve">------+  +        +        </w:t>
        </w:r>
      </w:ins>
      <w:ins w:id="883" w:author="Alex Galis" w:date="2017-05-15T16:01:00Z">
        <w:r w:rsidRPr="00A470A4">
          <w:rPr>
            <w:rFonts w:ascii="Courier New" w:hAnsi="Courier New" w:cs="Courier New"/>
            <w:color w:val="3366FF"/>
            <w:rPrChange w:id="884" w:author="Alex Galis" w:date="2017-05-15T16:13:00Z">
              <w:rPr>
                <w:rFonts w:ascii="Courier New" w:hAnsi="Courier New" w:cs="Courier New"/>
              </w:rPr>
            </w:rPrChange>
          </w:rPr>
          <w:t xml:space="preserve">              </w:t>
        </w:r>
      </w:ins>
      <w:ins w:id="885" w:author="Alex Galis" w:date="2017-05-15T15:50:00Z">
        <w:r w:rsidRPr="00A470A4">
          <w:rPr>
            <w:rFonts w:ascii="Courier New" w:hAnsi="Courier New" w:cs="Courier New"/>
            <w:color w:val="3366FF"/>
            <w:rPrChange w:id="886" w:author="Alex Galis" w:date="2017-05-15T16:13:00Z">
              <w:rPr>
                <w:rFonts w:ascii="Courier New" w:hAnsi="Courier New" w:cs="Courier New"/>
              </w:rPr>
            </w:rPrChange>
          </w:rPr>
          <w:t>+ ----</w:t>
        </w:r>
        <w:r w:rsidR="000447C5" w:rsidRPr="00A470A4">
          <w:rPr>
            <w:rFonts w:ascii="Courier New" w:hAnsi="Courier New" w:cs="Courier New"/>
            <w:color w:val="3366FF"/>
            <w:rPrChange w:id="887" w:author="Alex Galis" w:date="2017-05-15T16:13:00Z">
              <w:rPr>
                <w:rFonts w:ascii="Courier New" w:hAnsi="Courier New" w:cs="Courier New"/>
              </w:rPr>
            </w:rPrChange>
          </w:rPr>
          <w:t>-----------+  +         +</w:t>
        </w:r>
      </w:ins>
    </w:p>
    <w:p w14:paraId="2BFD8B5D" w14:textId="041C267A" w:rsidR="000447C5" w:rsidRPr="00A470A4" w:rsidRDefault="0091317F" w:rsidP="000447C5">
      <w:pPr>
        <w:pStyle w:val="PlainText"/>
        <w:rPr>
          <w:ins w:id="888" w:author="Alex Galis" w:date="2017-05-15T15:50:00Z"/>
          <w:rFonts w:ascii="Courier New" w:hAnsi="Courier New" w:cs="Courier New"/>
          <w:color w:val="3366FF"/>
          <w:rPrChange w:id="889" w:author="Alex Galis" w:date="2017-05-15T16:13:00Z">
            <w:rPr>
              <w:ins w:id="890" w:author="Alex Galis" w:date="2017-05-15T15:50:00Z"/>
              <w:rFonts w:ascii="Courier New" w:hAnsi="Courier New" w:cs="Courier New"/>
            </w:rPr>
          </w:rPrChange>
        </w:rPr>
      </w:pPr>
      <w:ins w:id="891" w:author="Alex Galis" w:date="2017-05-15T15:50:00Z">
        <w:r w:rsidRPr="00A470A4">
          <w:rPr>
            <w:rFonts w:ascii="Courier New" w:hAnsi="Courier New" w:cs="Courier New"/>
            <w:color w:val="3366FF"/>
            <w:rPrChange w:id="892" w:author="Alex Galis" w:date="2017-05-15T16:13:00Z">
              <w:rPr>
                <w:rFonts w:ascii="Courier New" w:hAnsi="Courier New" w:cs="Courier New"/>
              </w:rPr>
            </w:rPrChange>
          </w:rPr>
          <w:t>+ ------------</w:t>
        </w:r>
        <w:r w:rsidR="000447C5" w:rsidRPr="00A470A4">
          <w:rPr>
            <w:rFonts w:ascii="Courier New" w:hAnsi="Courier New" w:cs="Courier New"/>
            <w:color w:val="3366FF"/>
            <w:rPrChange w:id="893" w:author="Alex Galis" w:date="2017-05-15T16:13:00Z">
              <w:rPr>
                <w:rFonts w:ascii="Courier New" w:hAnsi="Courier New" w:cs="Courier New"/>
              </w:rPr>
            </w:rPrChange>
          </w:rPr>
          <w:t xml:space="preserve">+  +        +      </w:t>
        </w:r>
      </w:ins>
      <w:ins w:id="894" w:author="Alex Galis" w:date="2017-05-15T16:01:00Z">
        <w:r w:rsidRPr="00A470A4">
          <w:rPr>
            <w:rFonts w:ascii="Courier New" w:hAnsi="Courier New" w:cs="Courier New"/>
            <w:color w:val="3366FF"/>
            <w:rPrChange w:id="895" w:author="Alex Galis" w:date="2017-05-15T16:13:00Z">
              <w:rPr>
                <w:rFonts w:ascii="Courier New" w:hAnsi="Courier New" w:cs="Courier New"/>
              </w:rPr>
            </w:rPrChange>
          </w:rPr>
          <w:t xml:space="preserve">              </w:t>
        </w:r>
      </w:ins>
      <w:ins w:id="896" w:author="Alex Galis" w:date="2017-05-15T15:50:00Z">
        <w:r w:rsidRPr="00A470A4">
          <w:rPr>
            <w:rFonts w:ascii="Courier New" w:hAnsi="Courier New" w:cs="Courier New"/>
            <w:color w:val="3366FF"/>
            <w:rPrChange w:id="897"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898" w:author="Alex Galis" w:date="2017-05-15T16:13:00Z">
              <w:rPr>
                <w:rFonts w:ascii="Courier New" w:hAnsi="Courier New" w:cs="Courier New"/>
              </w:rPr>
            </w:rPrChange>
          </w:rPr>
          <w:t xml:space="preserve">---+  +         +    </w:t>
        </w:r>
      </w:ins>
    </w:p>
    <w:p w14:paraId="38D83345" w14:textId="6FDFED29" w:rsidR="000447C5" w:rsidRPr="00A470A4" w:rsidRDefault="000447C5" w:rsidP="000447C5">
      <w:pPr>
        <w:pStyle w:val="PlainText"/>
        <w:rPr>
          <w:ins w:id="899" w:author="Alex Galis" w:date="2017-05-15T15:50:00Z"/>
          <w:rFonts w:ascii="Courier New" w:hAnsi="Courier New" w:cs="Courier New"/>
          <w:color w:val="3366FF"/>
          <w:rPrChange w:id="900" w:author="Alex Galis" w:date="2017-05-15T16:13:00Z">
            <w:rPr>
              <w:ins w:id="901" w:author="Alex Galis" w:date="2017-05-15T15:50:00Z"/>
              <w:rFonts w:ascii="Courier New" w:hAnsi="Courier New" w:cs="Courier New"/>
            </w:rPr>
          </w:rPrChange>
        </w:rPr>
      </w:pPr>
      <w:ins w:id="902" w:author="Alex Galis" w:date="2017-05-15T15:50:00Z">
        <w:r w:rsidRPr="00A470A4">
          <w:rPr>
            <w:rFonts w:ascii="Courier New" w:hAnsi="Courier New" w:cs="Courier New"/>
            <w:color w:val="3366FF"/>
            <w:rPrChange w:id="903" w:author="Alex Galis" w:date="2017-05-15T16:13:00Z">
              <w:rPr>
                <w:rFonts w:ascii="Courier New" w:hAnsi="Courier New" w:cs="Courier New"/>
              </w:rPr>
            </w:rPrChange>
          </w:rPr>
          <w:t xml:space="preserve">+ Slice </w:t>
        </w:r>
      </w:ins>
      <w:ins w:id="904" w:author="Alex Galis" w:date="2017-05-15T16:02:00Z">
        <w:r w:rsidR="000B256C" w:rsidRPr="00A470A4">
          <w:rPr>
            <w:rFonts w:ascii="Courier New" w:hAnsi="Courier New" w:cs="Courier New"/>
            <w:color w:val="3366FF"/>
            <w:rPrChange w:id="905" w:author="Alex Galis" w:date="2017-05-15T16:13:00Z">
              <w:rPr>
                <w:rFonts w:ascii="Courier New" w:hAnsi="Courier New" w:cs="Courier New"/>
              </w:rPr>
            </w:rPrChange>
          </w:rPr>
          <w:t xml:space="preserve">      </w:t>
        </w:r>
      </w:ins>
      <w:ins w:id="906" w:author="Alex Galis" w:date="2017-05-15T15:50:00Z">
        <w:r w:rsidR="000B256C" w:rsidRPr="00A470A4">
          <w:rPr>
            <w:rFonts w:ascii="Courier New" w:hAnsi="Courier New" w:cs="Courier New"/>
            <w:color w:val="3366FF"/>
            <w:rPrChange w:id="907" w:author="Alex Galis" w:date="2017-05-15T16:13:00Z">
              <w:rPr>
                <w:rFonts w:ascii="Courier New" w:hAnsi="Courier New" w:cs="Courier New"/>
              </w:rPr>
            </w:rPrChange>
          </w:rPr>
          <w:t xml:space="preserve">+  +        </w:t>
        </w:r>
        <w:r w:rsidRPr="00A470A4">
          <w:rPr>
            <w:rFonts w:ascii="Courier New" w:hAnsi="Courier New" w:cs="Courier New"/>
            <w:color w:val="3366FF"/>
            <w:rPrChange w:id="908" w:author="Alex Galis" w:date="2017-05-15T16:13:00Z">
              <w:rPr>
                <w:rFonts w:ascii="Courier New" w:hAnsi="Courier New" w:cs="Courier New"/>
              </w:rPr>
            </w:rPrChange>
          </w:rPr>
          <w:t xml:space="preserve">+  </w:t>
        </w:r>
      </w:ins>
      <w:ins w:id="909" w:author="Alex Galis" w:date="2017-05-15T16:02:00Z">
        <w:r w:rsidR="000B256C" w:rsidRPr="00A470A4">
          <w:rPr>
            <w:rFonts w:ascii="Courier New" w:hAnsi="Courier New" w:cs="Courier New"/>
            <w:color w:val="3366FF"/>
            <w:rPrChange w:id="910" w:author="Alex Galis" w:date="2017-05-15T16:13:00Z">
              <w:rPr>
                <w:rFonts w:ascii="Courier New" w:hAnsi="Courier New" w:cs="Courier New"/>
              </w:rPr>
            </w:rPrChange>
          </w:rPr>
          <w:t xml:space="preserve">   </w:t>
        </w:r>
      </w:ins>
      <w:ins w:id="911" w:author="Alex Galis" w:date="2017-05-15T15:50:00Z">
        <w:r w:rsidRPr="00A470A4">
          <w:rPr>
            <w:rFonts w:ascii="Courier New" w:hAnsi="Courier New" w:cs="Courier New"/>
            <w:color w:val="3366FF"/>
            <w:rPrChange w:id="912" w:author="Alex Galis" w:date="2017-05-15T16:13:00Z">
              <w:rPr>
                <w:rFonts w:ascii="Courier New" w:hAnsi="Courier New" w:cs="Courier New"/>
              </w:rPr>
            </w:rPrChange>
          </w:rPr>
          <w:t xml:space="preserve">****  </w:t>
        </w:r>
      </w:ins>
      <w:ins w:id="913" w:author="Alex Galis" w:date="2017-05-15T16:02:00Z">
        <w:r w:rsidR="000B256C" w:rsidRPr="00A470A4">
          <w:rPr>
            <w:rFonts w:ascii="Courier New" w:hAnsi="Courier New" w:cs="Courier New"/>
            <w:color w:val="3366FF"/>
            <w:rPrChange w:id="914" w:author="Alex Galis" w:date="2017-05-15T16:13:00Z">
              <w:rPr>
                <w:rFonts w:ascii="Courier New" w:hAnsi="Courier New" w:cs="Courier New"/>
              </w:rPr>
            </w:rPrChange>
          </w:rPr>
          <w:t xml:space="preserve">           </w:t>
        </w:r>
      </w:ins>
      <w:ins w:id="915" w:author="Alex Galis" w:date="2017-05-15T15:50:00Z">
        <w:r w:rsidR="0035096E" w:rsidRPr="00A470A4">
          <w:rPr>
            <w:rFonts w:ascii="Courier New" w:hAnsi="Courier New" w:cs="Courier New"/>
            <w:color w:val="3366FF"/>
            <w:rPrChange w:id="916" w:author="Alex Galis" w:date="2017-05-15T16:13:00Z">
              <w:rPr>
                <w:rFonts w:ascii="Courier New" w:hAnsi="Courier New" w:cs="Courier New"/>
              </w:rPr>
            </w:rPrChange>
          </w:rPr>
          <w:t>+</w:t>
        </w:r>
      </w:ins>
      <w:ins w:id="917" w:author="Alex Galis" w:date="2017-05-15T16:10:00Z">
        <w:r w:rsidR="0035096E" w:rsidRPr="00A470A4">
          <w:rPr>
            <w:rFonts w:ascii="Courier New" w:hAnsi="Courier New" w:cs="Courier New"/>
            <w:color w:val="3366FF"/>
            <w:rPrChange w:id="918" w:author="Alex Galis" w:date="2017-05-15T16:13:00Z">
              <w:rPr>
                <w:rFonts w:ascii="Courier New" w:hAnsi="Courier New" w:cs="Courier New"/>
              </w:rPr>
            </w:rPrChange>
          </w:rPr>
          <w:t xml:space="preserve"> </w:t>
        </w:r>
      </w:ins>
      <w:ins w:id="919" w:author="Alex Galis" w:date="2017-05-15T15:50:00Z">
        <w:r w:rsidRPr="00A470A4">
          <w:rPr>
            <w:rFonts w:ascii="Courier New" w:hAnsi="Courier New" w:cs="Courier New"/>
            <w:color w:val="3366FF"/>
            <w:rPrChange w:id="920" w:author="Alex Galis" w:date="2017-05-15T16:13:00Z">
              <w:rPr>
                <w:rFonts w:ascii="Courier New" w:hAnsi="Courier New" w:cs="Courier New"/>
              </w:rPr>
            </w:rPrChange>
          </w:rPr>
          <w:t xml:space="preserve">Slice </w:t>
        </w:r>
      </w:ins>
      <w:ins w:id="921" w:author="Alex Galis" w:date="2017-05-15T16:10:00Z">
        <w:r w:rsidR="0035096E" w:rsidRPr="00A470A4">
          <w:rPr>
            <w:rFonts w:ascii="Courier New" w:hAnsi="Courier New" w:cs="Courier New"/>
            <w:color w:val="3366FF"/>
            <w:rPrChange w:id="922" w:author="Alex Galis" w:date="2017-05-15T16:13:00Z">
              <w:rPr>
                <w:rFonts w:ascii="Courier New" w:hAnsi="Courier New" w:cs="Courier New"/>
              </w:rPr>
            </w:rPrChange>
          </w:rPr>
          <w:t xml:space="preserve">         +</w:t>
        </w:r>
      </w:ins>
      <w:ins w:id="923" w:author="Alex Galis" w:date="2017-05-15T15:50:00Z">
        <w:r w:rsidRPr="00A470A4">
          <w:rPr>
            <w:rFonts w:ascii="Courier New" w:hAnsi="Courier New" w:cs="Courier New"/>
            <w:color w:val="3366FF"/>
            <w:rPrChange w:id="924" w:author="Alex Galis" w:date="2017-05-15T16:13:00Z">
              <w:rPr>
                <w:rFonts w:ascii="Courier New" w:hAnsi="Courier New" w:cs="Courier New"/>
              </w:rPr>
            </w:rPrChange>
          </w:rPr>
          <w:t xml:space="preserve">  +  </w:t>
        </w:r>
      </w:ins>
      <w:ins w:id="925" w:author="Alex Galis" w:date="2017-05-15T16:02:00Z">
        <w:r w:rsidR="002248A4" w:rsidRPr="00A470A4">
          <w:rPr>
            <w:rFonts w:ascii="Courier New" w:hAnsi="Courier New" w:cs="Courier New"/>
            <w:color w:val="3366FF"/>
            <w:rPrChange w:id="926" w:author="Alex Galis" w:date="2017-05-15T16:13:00Z">
              <w:rPr>
                <w:rFonts w:ascii="Courier New" w:hAnsi="Courier New" w:cs="Courier New"/>
              </w:rPr>
            </w:rPrChange>
          </w:rPr>
          <w:t xml:space="preserve">       </w:t>
        </w:r>
      </w:ins>
      <w:ins w:id="927" w:author="Alex Galis" w:date="2017-05-15T15:50:00Z">
        <w:r w:rsidRPr="00A470A4">
          <w:rPr>
            <w:rFonts w:ascii="Courier New" w:hAnsi="Courier New" w:cs="Courier New"/>
            <w:color w:val="3366FF"/>
            <w:rPrChange w:id="928" w:author="Alex Galis" w:date="2017-05-15T16:13:00Z">
              <w:rPr>
                <w:rFonts w:ascii="Courier New" w:hAnsi="Courier New" w:cs="Courier New"/>
              </w:rPr>
            </w:rPrChange>
          </w:rPr>
          <w:t xml:space="preserve">+ </w:t>
        </w:r>
      </w:ins>
    </w:p>
    <w:p w14:paraId="1CF385F5" w14:textId="420B50E6" w:rsidR="000B256C" w:rsidRPr="00A470A4" w:rsidRDefault="000B256C" w:rsidP="000447C5">
      <w:pPr>
        <w:pStyle w:val="PlainText"/>
        <w:rPr>
          <w:ins w:id="929" w:author="Alex Galis" w:date="2017-05-15T16:02:00Z"/>
          <w:rFonts w:ascii="Courier New" w:hAnsi="Courier New" w:cs="Courier New"/>
          <w:color w:val="3366FF"/>
          <w:rPrChange w:id="930" w:author="Alex Galis" w:date="2017-05-15T16:13:00Z">
            <w:rPr>
              <w:ins w:id="931" w:author="Alex Galis" w:date="2017-05-15T16:02:00Z"/>
              <w:rFonts w:ascii="Courier New" w:hAnsi="Courier New" w:cs="Courier New"/>
            </w:rPr>
          </w:rPrChange>
        </w:rPr>
      </w:pPr>
      <w:ins w:id="932" w:author="Alex Galis" w:date="2017-05-15T16:02:00Z">
        <w:r w:rsidRPr="00A470A4">
          <w:rPr>
            <w:rFonts w:ascii="Courier New" w:hAnsi="Courier New" w:cs="Courier New"/>
            <w:color w:val="3366FF"/>
            <w:rPrChange w:id="933" w:author="Alex Galis" w:date="2017-05-15T16:13:00Z">
              <w:rPr>
                <w:rFonts w:ascii="Courier New" w:hAnsi="Courier New" w:cs="Courier New"/>
              </w:rPr>
            </w:rPrChange>
          </w:rPr>
          <w:t>+ Networking</w:t>
        </w:r>
      </w:ins>
      <w:ins w:id="934" w:author="Alex Galis" w:date="2017-05-15T16:03:00Z">
        <w:r w:rsidR="002248A4" w:rsidRPr="00A470A4">
          <w:rPr>
            <w:rFonts w:ascii="Courier New" w:hAnsi="Courier New" w:cs="Courier New"/>
            <w:color w:val="3366FF"/>
            <w:rPrChange w:id="935" w:author="Alex Galis" w:date="2017-05-15T16:13:00Z">
              <w:rPr>
                <w:rFonts w:ascii="Courier New" w:hAnsi="Courier New" w:cs="Courier New"/>
              </w:rPr>
            </w:rPrChange>
          </w:rPr>
          <w:t xml:space="preserve">  +  +        +                      + </w:t>
        </w:r>
      </w:ins>
      <w:ins w:id="936" w:author="Alex Galis" w:date="2017-05-15T16:10:00Z">
        <w:r w:rsidR="0035096E" w:rsidRPr="00A470A4">
          <w:rPr>
            <w:rFonts w:ascii="Courier New" w:hAnsi="Courier New" w:cs="Courier New"/>
            <w:color w:val="3366FF"/>
            <w:rPrChange w:id="937" w:author="Alex Galis" w:date="2017-05-15T16:13:00Z">
              <w:rPr>
                <w:rFonts w:ascii="Courier New" w:hAnsi="Courier New" w:cs="Courier New"/>
              </w:rPr>
            </w:rPrChange>
          </w:rPr>
          <w:t>Networking     +  +         +</w:t>
        </w:r>
      </w:ins>
      <w:ins w:id="938" w:author="Alex Galis" w:date="2017-05-15T16:03:00Z">
        <w:r w:rsidR="002248A4" w:rsidRPr="00A470A4">
          <w:rPr>
            <w:rFonts w:ascii="Courier New" w:hAnsi="Courier New" w:cs="Courier New"/>
            <w:color w:val="3366FF"/>
            <w:rPrChange w:id="939" w:author="Alex Galis" w:date="2017-05-15T16:13:00Z">
              <w:rPr>
                <w:rFonts w:ascii="Courier New" w:hAnsi="Courier New" w:cs="Courier New"/>
              </w:rPr>
            </w:rPrChange>
          </w:rPr>
          <w:t xml:space="preserve">                  </w:t>
        </w:r>
      </w:ins>
    </w:p>
    <w:p w14:paraId="5933B8A7" w14:textId="0881FA22" w:rsidR="000447C5" w:rsidRPr="00A470A4" w:rsidRDefault="002248A4" w:rsidP="000447C5">
      <w:pPr>
        <w:pStyle w:val="PlainText"/>
        <w:rPr>
          <w:ins w:id="940" w:author="Alex Galis" w:date="2017-05-15T15:50:00Z"/>
          <w:rFonts w:ascii="Courier New" w:hAnsi="Courier New" w:cs="Courier New"/>
          <w:color w:val="3366FF"/>
          <w:rPrChange w:id="941" w:author="Alex Galis" w:date="2017-05-15T16:13:00Z">
            <w:rPr>
              <w:ins w:id="942" w:author="Alex Galis" w:date="2017-05-15T15:50:00Z"/>
              <w:rFonts w:ascii="Courier New" w:hAnsi="Courier New" w:cs="Courier New"/>
            </w:rPr>
          </w:rPrChange>
        </w:rPr>
      </w:pPr>
      <w:ins w:id="943" w:author="Alex Galis" w:date="2017-05-15T15:50:00Z">
        <w:r w:rsidRPr="00A470A4">
          <w:rPr>
            <w:rFonts w:ascii="Courier New" w:hAnsi="Courier New" w:cs="Courier New"/>
            <w:color w:val="3366FF"/>
            <w:rPrChange w:id="944" w:author="Alex Galis" w:date="2017-05-15T16:13:00Z">
              <w:rPr>
                <w:rFonts w:ascii="Courier New" w:hAnsi="Courier New" w:cs="Courier New"/>
              </w:rPr>
            </w:rPrChange>
          </w:rPr>
          <w:t>+ ------</w:t>
        </w:r>
        <w:r w:rsidR="000447C5" w:rsidRPr="00A470A4">
          <w:rPr>
            <w:rFonts w:ascii="Courier New" w:hAnsi="Courier New" w:cs="Courier New"/>
            <w:color w:val="3366FF"/>
            <w:rPrChange w:id="945" w:author="Alex Galis" w:date="2017-05-15T16:13:00Z">
              <w:rPr>
                <w:rFonts w:ascii="Courier New" w:hAnsi="Courier New" w:cs="Courier New"/>
              </w:rPr>
            </w:rPrChange>
          </w:rPr>
          <w:t>-----</w:t>
        </w:r>
      </w:ins>
      <w:ins w:id="946" w:author="Alex Galis" w:date="2017-05-15T16:04:00Z">
        <w:r w:rsidRPr="00A470A4">
          <w:rPr>
            <w:rFonts w:ascii="Courier New" w:hAnsi="Courier New" w:cs="Courier New"/>
            <w:color w:val="3366FF"/>
            <w:rPrChange w:id="947" w:author="Alex Galis" w:date="2017-05-15T16:13:00Z">
              <w:rPr>
                <w:rFonts w:ascii="Courier New" w:hAnsi="Courier New" w:cs="Courier New"/>
              </w:rPr>
            </w:rPrChange>
          </w:rPr>
          <w:t>-</w:t>
        </w:r>
      </w:ins>
      <w:ins w:id="948" w:author="Alex Galis" w:date="2017-05-15T15:50:00Z">
        <w:r w:rsidRPr="00A470A4">
          <w:rPr>
            <w:rFonts w:ascii="Courier New" w:hAnsi="Courier New" w:cs="Courier New"/>
            <w:color w:val="3366FF"/>
            <w:rPrChange w:id="949"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950" w:author="Alex Galis" w:date="2017-05-15T16:13:00Z">
              <w:rPr>
                <w:rFonts w:ascii="Courier New" w:hAnsi="Courier New" w:cs="Courier New"/>
              </w:rPr>
            </w:rPrChange>
          </w:rPr>
          <w:t xml:space="preserve">+       </w:t>
        </w:r>
      </w:ins>
      <w:ins w:id="951" w:author="Alex Galis" w:date="2017-05-15T16:03:00Z">
        <w:r w:rsidRPr="00A470A4">
          <w:rPr>
            <w:rFonts w:ascii="Courier New" w:hAnsi="Courier New" w:cs="Courier New"/>
            <w:color w:val="3366FF"/>
            <w:rPrChange w:id="952" w:author="Alex Galis" w:date="2017-05-15T16:13:00Z">
              <w:rPr>
                <w:rFonts w:ascii="Courier New" w:hAnsi="Courier New" w:cs="Courier New"/>
              </w:rPr>
            </w:rPrChange>
          </w:rPr>
          <w:t xml:space="preserve">               </w:t>
        </w:r>
      </w:ins>
      <w:ins w:id="953" w:author="Alex Galis" w:date="2017-05-15T15:50:00Z">
        <w:r w:rsidRPr="00A470A4">
          <w:rPr>
            <w:rFonts w:ascii="Courier New" w:hAnsi="Courier New" w:cs="Courier New"/>
            <w:color w:val="3366FF"/>
            <w:rPrChange w:id="954" w:author="Alex Galis" w:date="2017-05-15T16:13:00Z">
              <w:rPr>
                <w:rFonts w:ascii="Courier New" w:hAnsi="Courier New" w:cs="Courier New"/>
              </w:rPr>
            </w:rPrChange>
          </w:rPr>
          <w:t>+ ---------------</w:t>
        </w:r>
        <w:r w:rsidR="000447C5" w:rsidRPr="00A470A4">
          <w:rPr>
            <w:rFonts w:ascii="Courier New" w:hAnsi="Courier New" w:cs="Courier New"/>
            <w:color w:val="3366FF"/>
            <w:rPrChange w:id="955" w:author="Alex Galis" w:date="2017-05-15T16:13:00Z">
              <w:rPr>
                <w:rFonts w:ascii="Courier New" w:hAnsi="Courier New" w:cs="Courier New"/>
              </w:rPr>
            </w:rPrChange>
          </w:rPr>
          <w:t xml:space="preserve">+  </w:t>
        </w:r>
      </w:ins>
      <w:ins w:id="956" w:author="Alex Galis" w:date="2017-05-15T16:10:00Z">
        <w:r w:rsidR="0035096E" w:rsidRPr="00A470A4">
          <w:rPr>
            <w:rFonts w:ascii="Courier New" w:hAnsi="Courier New" w:cs="Courier New"/>
            <w:color w:val="3366FF"/>
            <w:rPrChange w:id="957" w:author="Alex Galis" w:date="2017-05-15T16:13:00Z">
              <w:rPr>
                <w:rFonts w:ascii="Courier New" w:hAnsi="Courier New" w:cs="Courier New"/>
              </w:rPr>
            </w:rPrChange>
          </w:rPr>
          <w:t>+</w:t>
        </w:r>
      </w:ins>
      <w:ins w:id="958" w:author="Alex Galis" w:date="2017-05-15T16:04:00Z">
        <w:r w:rsidRPr="00A470A4">
          <w:rPr>
            <w:rFonts w:ascii="Courier New" w:hAnsi="Courier New" w:cs="Courier New"/>
            <w:color w:val="3366FF"/>
            <w:rPrChange w:id="959" w:author="Alex Galis" w:date="2017-05-15T16:13:00Z">
              <w:rPr>
                <w:rFonts w:ascii="Courier New" w:hAnsi="Courier New" w:cs="Courier New"/>
              </w:rPr>
            </w:rPrChange>
          </w:rPr>
          <w:t xml:space="preserve">      </w:t>
        </w:r>
      </w:ins>
      <w:ins w:id="960" w:author="Alex Galis" w:date="2017-05-15T16:10:00Z">
        <w:r w:rsidR="0035096E" w:rsidRPr="00A470A4">
          <w:rPr>
            <w:rFonts w:ascii="Courier New" w:hAnsi="Courier New" w:cs="Courier New"/>
            <w:color w:val="3366FF"/>
            <w:rPrChange w:id="961" w:author="Alex Galis" w:date="2017-05-15T16:13:00Z">
              <w:rPr>
                <w:rFonts w:ascii="Courier New" w:hAnsi="Courier New" w:cs="Courier New"/>
              </w:rPr>
            </w:rPrChange>
          </w:rPr>
          <w:t xml:space="preserve">  </w:t>
        </w:r>
      </w:ins>
      <w:ins w:id="962" w:author="Alex Galis" w:date="2017-05-15T16:04:00Z">
        <w:r w:rsidRPr="00A470A4">
          <w:rPr>
            <w:rFonts w:ascii="Courier New" w:hAnsi="Courier New" w:cs="Courier New"/>
            <w:color w:val="3366FF"/>
            <w:rPrChange w:id="963" w:author="Alex Galis" w:date="2017-05-15T16:13:00Z">
              <w:rPr>
                <w:rFonts w:ascii="Courier New" w:hAnsi="Courier New" w:cs="Courier New"/>
              </w:rPr>
            </w:rPrChange>
          </w:rPr>
          <w:t xml:space="preserve"> </w:t>
        </w:r>
      </w:ins>
      <w:ins w:id="964" w:author="Alex Galis" w:date="2017-05-15T15:50:00Z">
        <w:r w:rsidR="000447C5" w:rsidRPr="00A470A4">
          <w:rPr>
            <w:rFonts w:ascii="Courier New" w:hAnsi="Courier New" w:cs="Courier New"/>
            <w:color w:val="3366FF"/>
            <w:rPrChange w:id="965" w:author="Alex Galis" w:date="2017-05-15T16:13:00Z">
              <w:rPr>
                <w:rFonts w:ascii="Courier New" w:hAnsi="Courier New" w:cs="Courier New"/>
              </w:rPr>
            </w:rPrChange>
          </w:rPr>
          <w:t xml:space="preserve">+         </w:t>
        </w:r>
      </w:ins>
    </w:p>
    <w:p w14:paraId="303FCFA9" w14:textId="7C2D7DAD" w:rsidR="000447C5" w:rsidRPr="00A470A4" w:rsidRDefault="002248A4" w:rsidP="000447C5">
      <w:pPr>
        <w:pStyle w:val="PlainText"/>
        <w:rPr>
          <w:ins w:id="966" w:author="Alex Galis" w:date="2017-05-15T15:50:00Z"/>
          <w:rFonts w:ascii="Courier New" w:hAnsi="Courier New" w:cs="Courier New"/>
          <w:color w:val="3366FF"/>
          <w:rPrChange w:id="967" w:author="Alex Galis" w:date="2017-05-15T16:13:00Z">
            <w:rPr>
              <w:ins w:id="968" w:author="Alex Galis" w:date="2017-05-15T15:50:00Z"/>
              <w:rFonts w:ascii="Courier New" w:hAnsi="Courier New" w:cs="Courier New"/>
            </w:rPr>
          </w:rPrChange>
        </w:rPr>
      </w:pPr>
      <w:ins w:id="969" w:author="Alex Galis" w:date="2017-05-15T15:50:00Z">
        <w:r w:rsidRPr="00A470A4">
          <w:rPr>
            <w:rFonts w:ascii="Courier New" w:hAnsi="Courier New" w:cs="Courier New"/>
            <w:color w:val="3366FF"/>
            <w:rPrChange w:id="970" w:author="Alex Galis" w:date="2017-05-15T16:13:00Z">
              <w:rPr>
                <w:rFonts w:ascii="Courier New" w:hAnsi="Courier New" w:cs="Courier New"/>
              </w:rPr>
            </w:rPrChange>
          </w:rPr>
          <w:t xml:space="preserve">+ ------------+  +        </w:t>
        </w:r>
        <w:r w:rsidR="000447C5" w:rsidRPr="00A470A4">
          <w:rPr>
            <w:rFonts w:ascii="Courier New" w:hAnsi="Courier New" w:cs="Courier New"/>
            <w:color w:val="3366FF"/>
            <w:rPrChange w:id="971" w:author="Alex Galis" w:date="2017-05-15T16:13:00Z">
              <w:rPr>
                <w:rFonts w:ascii="Courier New" w:hAnsi="Courier New" w:cs="Courier New"/>
              </w:rPr>
            </w:rPrChange>
          </w:rPr>
          <w:t xml:space="preserve">+      </w:t>
        </w:r>
      </w:ins>
      <w:ins w:id="972" w:author="Alex Galis" w:date="2017-05-15T16:04:00Z">
        <w:r w:rsidRPr="00A470A4">
          <w:rPr>
            <w:rFonts w:ascii="Courier New" w:hAnsi="Courier New" w:cs="Courier New"/>
            <w:color w:val="3366FF"/>
            <w:rPrChange w:id="973" w:author="Alex Galis" w:date="2017-05-15T16:13:00Z">
              <w:rPr>
                <w:rFonts w:ascii="Courier New" w:hAnsi="Courier New" w:cs="Courier New"/>
              </w:rPr>
            </w:rPrChange>
          </w:rPr>
          <w:t xml:space="preserve">               </w:t>
        </w:r>
      </w:ins>
      <w:ins w:id="974" w:author="Alex Galis" w:date="2017-05-15T15:50:00Z">
        <w:r w:rsidR="000447C5" w:rsidRPr="00A470A4">
          <w:rPr>
            <w:rFonts w:ascii="Courier New" w:hAnsi="Courier New" w:cs="Courier New"/>
            <w:color w:val="3366FF"/>
            <w:rPrChange w:id="975" w:author="Alex Galis" w:date="2017-05-15T16:13:00Z">
              <w:rPr>
                <w:rFonts w:ascii="Courier New" w:hAnsi="Courier New" w:cs="Courier New"/>
              </w:rPr>
            </w:rPrChange>
          </w:rPr>
          <w:t xml:space="preserve"> + --------------</w:t>
        </w:r>
      </w:ins>
      <w:ins w:id="976" w:author="Alex Galis" w:date="2017-05-15T16:05:00Z">
        <w:r w:rsidRPr="00A470A4">
          <w:rPr>
            <w:rFonts w:ascii="Courier New" w:hAnsi="Courier New" w:cs="Courier New"/>
            <w:color w:val="3366FF"/>
            <w:rPrChange w:id="977" w:author="Alex Galis" w:date="2017-05-15T16:13:00Z">
              <w:rPr>
                <w:rFonts w:ascii="Courier New" w:hAnsi="Courier New" w:cs="Courier New"/>
              </w:rPr>
            </w:rPrChange>
          </w:rPr>
          <w:t>-</w:t>
        </w:r>
      </w:ins>
      <w:ins w:id="978" w:author="Alex Galis" w:date="2017-05-15T15:50:00Z">
        <w:r w:rsidR="000447C5" w:rsidRPr="00A470A4">
          <w:rPr>
            <w:rFonts w:ascii="Courier New" w:hAnsi="Courier New" w:cs="Courier New"/>
            <w:color w:val="3366FF"/>
            <w:rPrChange w:id="979" w:author="Alex Galis" w:date="2017-05-15T16:13:00Z">
              <w:rPr>
                <w:rFonts w:ascii="Courier New" w:hAnsi="Courier New" w:cs="Courier New"/>
              </w:rPr>
            </w:rPrChange>
          </w:rPr>
          <w:t xml:space="preserve">+ </w:t>
        </w:r>
      </w:ins>
      <w:ins w:id="980" w:author="Alex Galis" w:date="2017-05-15T16:11:00Z">
        <w:r w:rsidR="0035096E" w:rsidRPr="00A470A4">
          <w:rPr>
            <w:rFonts w:ascii="Courier New" w:hAnsi="Courier New" w:cs="Courier New"/>
            <w:color w:val="3366FF"/>
            <w:rPrChange w:id="981" w:author="Alex Galis" w:date="2017-05-15T16:13:00Z">
              <w:rPr>
                <w:rFonts w:ascii="Courier New" w:hAnsi="Courier New" w:cs="Courier New"/>
              </w:rPr>
            </w:rPrChange>
          </w:rPr>
          <w:t xml:space="preserve"> +</w:t>
        </w:r>
      </w:ins>
      <w:ins w:id="982" w:author="Alex Galis" w:date="2017-05-15T15:50:00Z">
        <w:r w:rsidR="000447C5" w:rsidRPr="00A470A4">
          <w:rPr>
            <w:rFonts w:ascii="Courier New" w:hAnsi="Courier New" w:cs="Courier New"/>
            <w:color w:val="3366FF"/>
            <w:rPrChange w:id="983" w:author="Alex Galis" w:date="2017-05-15T16:13:00Z">
              <w:rPr>
                <w:rFonts w:ascii="Courier New" w:hAnsi="Courier New" w:cs="Courier New"/>
              </w:rPr>
            </w:rPrChange>
          </w:rPr>
          <w:t xml:space="preserve">        </w:t>
        </w:r>
      </w:ins>
      <w:ins w:id="984" w:author="Alex Galis" w:date="2017-05-15T16:11:00Z">
        <w:r w:rsidR="0035096E" w:rsidRPr="00A470A4">
          <w:rPr>
            <w:rFonts w:ascii="Courier New" w:hAnsi="Courier New" w:cs="Courier New"/>
            <w:color w:val="3366FF"/>
            <w:rPrChange w:id="985" w:author="Alex Galis" w:date="2017-05-15T16:13:00Z">
              <w:rPr>
                <w:rFonts w:ascii="Courier New" w:hAnsi="Courier New" w:cs="Courier New"/>
              </w:rPr>
            </w:rPrChange>
          </w:rPr>
          <w:t xml:space="preserve"> </w:t>
        </w:r>
      </w:ins>
      <w:ins w:id="986" w:author="Alex Galis" w:date="2017-05-15T15:50:00Z">
        <w:r w:rsidR="000447C5" w:rsidRPr="00A470A4">
          <w:rPr>
            <w:rFonts w:ascii="Courier New" w:hAnsi="Courier New" w:cs="Courier New"/>
            <w:color w:val="3366FF"/>
            <w:rPrChange w:id="987" w:author="Alex Galis" w:date="2017-05-15T16:13:00Z">
              <w:rPr>
                <w:rFonts w:ascii="Courier New" w:hAnsi="Courier New" w:cs="Courier New"/>
              </w:rPr>
            </w:rPrChange>
          </w:rPr>
          <w:t xml:space="preserve">+     </w:t>
        </w:r>
      </w:ins>
    </w:p>
    <w:p w14:paraId="1B0E5CF0" w14:textId="3B8256C9" w:rsidR="000447C5" w:rsidRPr="00A470A4" w:rsidRDefault="002248A4" w:rsidP="000447C5">
      <w:pPr>
        <w:pStyle w:val="PlainText"/>
        <w:rPr>
          <w:ins w:id="988" w:author="Alex Galis" w:date="2017-05-15T15:50:00Z"/>
          <w:rFonts w:ascii="Courier New" w:hAnsi="Courier New" w:cs="Courier New"/>
          <w:color w:val="3366FF"/>
          <w:rPrChange w:id="989" w:author="Alex Galis" w:date="2017-05-15T16:13:00Z">
            <w:rPr>
              <w:ins w:id="990" w:author="Alex Galis" w:date="2017-05-15T15:50:00Z"/>
              <w:rFonts w:ascii="Courier New" w:hAnsi="Courier New" w:cs="Courier New"/>
            </w:rPr>
          </w:rPrChange>
        </w:rPr>
      </w:pPr>
      <w:ins w:id="991" w:author="Alex Galis" w:date="2017-05-15T15:50:00Z">
        <w:r w:rsidRPr="00A470A4">
          <w:rPr>
            <w:rFonts w:ascii="Courier New" w:hAnsi="Courier New" w:cs="Courier New"/>
            <w:color w:val="3366FF"/>
            <w:rPrChange w:id="992" w:author="Alex Galis" w:date="2017-05-15T16:13:00Z">
              <w:rPr>
                <w:rFonts w:ascii="Courier New" w:hAnsi="Courier New" w:cs="Courier New"/>
              </w:rPr>
            </w:rPrChange>
          </w:rPr>
          <w:t xml:space="preserve">+Control Plane+  +        </w:t>
        </w:r>
        <w:r w:rsidR="000447C5" w:rsidRPr="00A470A4">
          <w:rPr>
            <w:rFonts w:ascii="Courier New" w:hAnsi="Courier New" w:cs="Courier New"/>
            <w:color w:val="3366FF"/>
            <w:rPrChange w:id="993" w:author="Alex Galis" w:date="2017-05-15T16:13:00Z">
              <w:rPr>
                <w:rFonts w:ascii="Courier New" w:hAnsi="Courier New" w:cs="Courier New"/>
              </w:rPr>
            </w:rPrChange>
          </w:rPr>
          <w:t xml:space="preserve">+       </w:t>
        </w:r>
      </w:ins>
      <w:ins w:id="994" w:author="Alex Galis" w:date="2017-05-15T16:04:00Z">
        <w:r w:rsidRPr="00A470A4">
          <w:rPr>
            <w:rFonts w:ascii="Courier New" w:hAnsi="Courier New" w:cs="Courier New"/>
            <w:color w:val="3366FF"/>
            <w:rPrChange w:id="995" w:author="Alex Galis" w:date="2017-05-15T16:13:00Z">
              <w:rPr>
                <w:rFonts w:ascii="Courier New" w:hAnsi="Courier New" w:cs="Courier New"/>
              </w:rPr>
            </w:rPrChange>
          </w:rPr>
          <w:t xml:space="preserve">               </w:t>
        </w:r>
      </w:ins>
      <w:ins w:id="996" w:author="Alex Galis" w:date="2017-05-15T15:50:00Z">
        <w:r w:rsidR="0035096E" w:rsidRPr="00A470A4">
          <w:rPr>
            <w:rFonts w:ascii="Courier New" w:hAnsi="Courier New" w:cs="Courier New"/>
            <w:color w:val="3366FF"/>
            <w:rPrChange w:id="997" w:author="Alex Galis" w:date="2017-05-15T16:13:00Z">
              <w:rPr>
                <w:rFonts w:ascii="Courier New" w:hAnsi="Courier New" w:cs="Courier New"/>
              </w:rPr>
            </w:rPrChange>
          </w:rPr>
          <w:t xml:space="preserve">+ Control Plane  </w:t>
        </w:r>
        <w:r w:rsidR="000447C5" w:rsidRPr="00A470A4">
          <w:rPr>
            <w:rFonts w:ascii="Courier New" w:hAnsi="Courier New" w:cs="Courier New"/>
            <w:color w:val="3366FF"/>
            <w:rPrChange w:id="998" w:author="Alex Galis" w:date="2017-05-15T16:13:00Z">
              <w:rPr>
                <w:rFonts w:ascii="Courier New" w:hAnsi="Courier New" w:cs="Courier New"/>
              </w:rPr>
            </w:rPrChange>
          </w:rPr>
          <w:t xml:space="preserve">+  </w:t>
        </w:r>
      </w:ins>
      <w:ins w:id="999" w:author="Alex Galis" w:date="2017-05-15T16:05:00Z">
        <w:r w:rsidR="0035096E" w:rsidRPr="00A470A4">
          <w:rPr>
            <w:rFonts w:ascii="Courier New" w:hAnsi="Courier New" w:cs="Courier New"/>
            <w:color w:val="3366FF"/>
            <w:rPrChange w:id="1000" w:author="Alex Galis" w:date="2017-05-15T16:13:00Z">
              <w:rPr>
                <w:rFonts w:ascii="Courier New" w:hAnsi="Courier New" w:cs="Courier New"/>
              </w:rPr>
            </w:rPrChange>
          </w:rPr>
          <w:t xml:space="preserve">+   </w:t>
        </w:r>
        <w:r w:rsidRPr="00A470A4">
          <w:rPr>
            <w:rFonts w:ascii="Courier New" w:hAnsi="Courier New" w:cs="Courier New"/>
            <w:color w:val="3366FF"/>
            <w:rPrChange w:id="1001" w:author="Alex Galis" w:date="2017-05-15T16:13:00Z">
              <w:rPr>
                <w:rFonts w:ascii="Courier New" w:hAnsi="Courier New" w:cs="Courier New"/>
              </w:rPr>
            </w:rPrChange>
          </w:rPr>
          <w:t xml:space="preserve">      </w:t>
        </w:r>
      </w:ins>
      <w:ins w:id="1002" w:author="Alex Galis" w:date="2017-05-15T15:50:00Z">
        <w:r w:rsidR="000447C5" w:rsidRPr="00A470A4">
          <w:rPr>
            <w:rFonts w:ascii="Courier New" w:hAnsi="Courier New" w:cs="Courier New"/>
            <w:color w:val="3366FF"/>
            <w:rPrChange w:id="1003" w:author="Alex Galis" w:date="2017-05-15T16:13:00Z">
              <w:rPr>
                <w:rFonts w:ascii="Courier New" w:hAnsi="Courier New" w:cs="Courier New"/>
              </w:rPr>
            </w:rPrChange>
          </w:rPr>
          <w:t xml:space="preserve">+         </w:t>
        </w:r>
      </w:ins>
    </w:p>
    <w:p w14:paraId="1110352A" w14:textId="12483FDA" w:rsidR="000447C5" w:rsidRPr="00A470A4" w:rsidRDefault="002248A4" w:rsidP="000447C5">
      <w:pPr>
        <w:pStyle w:val="PlainText"/>
        <w:rPr>
          <w:ins w:id="1004" w:author="Alex Galis" w:date="2017-05-15T15:50:00Z"/>
          <w:rFonts w:ascii="Courier New" w:hAnsi="Courier New" w:cs="Courier New"/>
          <w:color w:val="3366FF"/>
          <w:rPrChange w:id="1005" w:author="Alex Galis" w:date="2017-05-15T16:13:00Z">
            <w:rPr>
              <w:ins w:id="1006" w:author="Alex Galis" w:date="2017-05-15T15:50:00Z"/>
              <w:rFonts w:ascii="Courier New" w:hAnsi="Courier New" w:cs="Courier New"/>
            </w:rPr>
          </w:rPrChange>
        </w:rPr>
      </w:pPr>
      <w:ins w:id="1007" w:author="Alex Galis" w:date="2017-05-15T15:50:00Z">
        <w:r w:rsidRPr="00A470A4">
          <w:rPr>
            <w:rFonts w:ascii="Courier New" w:hAnsi="Courier New" w:cs="Courier New"/>
            <w:color w:val="3366FF"/>
            <w:rPrChange w:id="1008" w:author="Alex Galis" w:date="2017-05-15T16:13:00Z">
              <w:rPr>
                <w:rFonts w:ascii="Courier New" w:hAnsi="Courier New" w:cs="Courier New"/>
              </w:rPr>
            </w:rPrChange>
          </w:rPr>
          <w:t xml:space="preserve">+ ------------+  +        </w:t>
        </w:r>
        <w:r w:rsidR="000447C5" w:rsidRPr="00A470A4">
          <w:rPr>
            <w:rFonts w:ascii="Courier New" w:hAnsi="Courier New" w:cs="Courier New"/>
            <w:color w:val="3366FF"/>
            <w:rPrChange w:id="1009" w:author="Alex Galis" w:date="2017-05-15T16:13:00Z">
              <w:rPr>
                <w:rFonts w:ascii="Courier New" w:hAnsi="Courier New" w:cs="Courier New"/>
              </w:rPr>
            </w:rPrChange>
          </w:rPr>
          <w:t xml:space="preserve">+       </w:t>
        </w:r>
      </w:ins>
      <w:ins w:id="1010" w:author="Alex Galis" w:date="2017-05-15T16:07:00Z">
        <w:r w:rsidRPr="00A470A4">
          <w:rPr>
            <w:rFonts w:ascii="Courier New" w:hAnsi="Courier New" w:cs="Courier New"/>
            <w:color w:val="3366FF"/>
            <w:rPrChange w:id="1011" w:author="Alex Galis" w:date="2017-05-15T16:13:00Z">
              <w:rPr>
                <w:rFonts w:ascii="Courier New" w:hAnsi="Courier New" w:cs="Courier New"/>
              </w:rPr>
            </w:rPrChange>
          </w:rPr>
          <w:t xml:space="preserve">               </w:t>
        </w:r>
      </w:ins>
      <w:ins w:id="1012" w:author="Alex Galis" w:date="2017-05-15T15:50:00Z">
        <w:r w:rsidRPr="00A470A4">
          <w:rPr>
            <w:rFonts w:ascii="Courier New" w:hAnsi="Courier New" w:cs="Courier New"/>
            <w:color w:val="3366FF"/>
            <w:rPrChange w:id="1013" w:author="Alex Galis" w:date="2017-05-15T16:13:00Z">
              <w:rPr>
                <w:rFonts w:ascii="Courier New" w:hAnsi="Courier New" w:cs="Courier New"/>
              </w:rPr>
            </w:rPrChange>
          </w:rPr>
          <w:t>+ -----------------</w:t>
        </w:r>
      </w:ins>
      <w:ins w:id="1014" w:author="Alex Galis" w:date="2017-05-15T16:08:00Z">
        <w:r w:rsidR="0035096E" w:rsidRPr="00A470A4">
          <w:rPr>
            <w:rFonts w:ascii="Courier New" w:hAnsi="Courier New" w:cs="Courier New"/>
            <w:color w:val="3366FF"/>
            <w:rPrChange w:id="1015" w:author="Alex Galis" w:date="2017-05-15T16:13:00Z">
              <w:rPr>
                <w:rFonts w:ascii="Courier New" w:hAnsi="Courier New" w:cs="Courier New"/>
              </w:rPr>
            </w:rPrChange>
          </w:rPr>
          <w:t>-</w:t>
        </w:r>
      </w:ins>
      <w:ins w:id="1016" w:author="Alex Galis" w:date="2017-05-15T15:50:00Z">
        <w:r w:rsidR="000447C5" w:rsidRPr="00A470A4">
          <w:rPr>
            <w:rFonts w:ascii="Courier New" w:hAnsi="Courier New" w:cs="Courier New"/>
            <w:color w:val="3366FF"/>
            <w:rPrChange w:id="1017" w:author="Alex Galis" w:date="2017-05-15T16:13:00Z">
              <w:rPr>
                <w:rFonts w:ascii="Courier New" w:hAnsi="Courier New" w:cs="Courier New"/>
              </w:rPr>
            </w:rPrChange>
          </w:rPr>
          <w:t xml:space="preserve">+  </w:t>
        </w:r>
      </w:ins>
      <w:ins w:id="1018" w:author="Alex Galis" w:date="2017-05-15T16:08:00Z">
        <w:r w:rsidR="0035096E" w:rsidRPr="00A470A4">
          <w:rPr>
            <w:rFonts w:ascii="Courier New" w:hAnsi="Courier New" w:cs="Courier New"/>
            <w:color w:val="3366FF"/>
            <w:rPrChange w:id="1019" w:author="Alex Galis" w:date="2017-05-15T16:13:00Z">
              <w:rPr>
                <w:rFonts w:ascii="Courier New" w:hAnsi="Courier New" w:cs="Courier New"/>
              </w:rPr>
            </w:rPrChange>
          </w:rPr>
          <w:t xml:space="preserve">       </w:t>
        </w:r>
      </w:ins>
      <w:ins w:id="1020" w:author="Alex Galis" w:date="2017-05-15T15:50:00Z">
        <w:r w:rsidR="000447C5" w:rsidRPr="00A470A4">
          <w:rPr>
            <w:rFonts w:ascii="Courier New" w:hAnsi="Courier New" w:cs="Courier New"/>
            <w:color w:val="3366FF"/>
            <w:rPrChange w:id="1021" w:author="Alex Galis" w:date="2017-05-15T16:13:00Z">
              <w:rPr>
                <w:rFonts w:ascii="Courier New" w:hAnsi="Courier New" w:cs="Courier New"/>
              </w:rPr>
            </w:rPrChange>
          </w:rPr>
          <w:t xml:space="preserve">+         </w:t>
        </w:r>
      </w:ins>
    </w:p>
    <w:p w14:paraId="35D434CC" w14:textId="771E525B" w:rsidR="000447C5" w:rsidRPr="00A470A4" w:rsidRDefault="002248A4" w:rsidP="000447C5">
      <w:pPr>
        <w:pStyle w:val="PlainText"/>
        <w:rPr>
          <w:ins w:id="1022" w:author="Alex Galis" w:date="2017-05-15T15:50:00Z"/>
          <w:rFonts w:ascii="Courier New" w:hAnsi="Courier New" w:cs="Courier New"/>
          <w:color w:val="3366FF"/>
          <w:rPrChange w:id="1023" w:author="Alex Galis" w:date="2017-05-15T16:13:00Z">
            <w:rPr>
              <w:ins w:id="1024" w:author="Alex Galis" w:date="2017-05-15T15:50:00Z"/>
              <w:rFonts w:ascii="Courier New" w:hAnsi="Courier New" w:cs="Courier New"/>
            </w:rPr>
          </w:rPrChange>
        </w:rPr>
      </w:pPr>
      <w:ins w:id="1025" w:author="Alex Galis" w:date="2017-05-15T15:50:00Z">
        <w:r w:rsidRPr="00A470A4">
          <w:rPr>
            <w:rFonts w:ascii="Courier New" w:hAnsi="Courier New" w:cs="Courier New"/>
            <w:color w:val="3366FF"/>
            <w:rPrChange w:id="1026" w:author="Alex Galis" w:date="2017-05-15T16:13:00Z">
              <w:rPr>
                <w:rFonts w:ascii="Courier New" w:hAnsi="Courier New" w:cs="Courier New"/>
              </w:rPr>
            </w:rPrChange>
          </w:rPr>
          <w:t>+ ------------</w:t>
        </w:r>
        <w:r w:rsidR="0035096E" w:rsidRPr="00A470A4">
          <w:rPr>
            <w:rFonts w:ascii="Courier New" w:hAnsi="Courier New" w:cs="Courier New"/>
            <w:color w:val="3366FF"/>
            <w:rPrChange w:id="1027"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1028" w:author="Alex Galis" w:date="2017-05-15T16:13:00Z">
              <w:rPr>
                <w:rFonts w:ascii="Courier New" w:hAnsi="Courier New" w:cs="Courier New"/>
              </w:rPr>
            </w:rPrChange>
          </w:rPr>
          <w:t xml:space="preserve">+       </w:t>
        </w:r>
      </w:ins>
      <w:ins w:id="1029" w:author="Alex Galis" w:date="2017-05-15T16:07:00Z">
        <w:r w:rsidRPr="00A470A4">
          <w:rPr>
            <w:rFonts w:ascii="Courier New" w:hAnsi="Courier New" w:cs="Courier New"/>
            <w:color w:val="3366FF"/>
            <w:rPrChange w:id="1030" w:author="Alex Galis" w:date="2017-05-15T16:13:00Z">
              <w:rPr>
                <w:rFonts w:ascii="Courier New" w:hAnsi="Courier New" w:cs="Courier New"/>
              </w:rPr>
            </w:rPrChange>
          </w:rPr>
          <w:t xml:space="preserve">              </w:t>
        </w:r>
      </w:ins>
      <w:ins w:id="1031" w:author="Alex Galis" w:date="2017-05-15T16:08:00Z">
        <w:r w:rsidR="0035096E" w:rsidRPr="00A470A4">
          <w:rPr>
            <w:rFonts w:ascii="Courier New" w:hAnsi="Courier New" w:cs="Courier New"/>
            <w:color w:val="3366FF"/>
            <w:rPrChange w:id="1032" w:author="Alex Galis" w:date="2017-05-15T16:13:00Z">
              <w:rPr>
                <w:rFonts w:ascii="Courier New" w:hAnsi="Courier New" w:cs="Courier New"/>
              </w:rPr>
            </w:rPrChange>
          </w:rPr>
          <w:t xml:space="preserve"> </w:t>
        </w:r>
      </w:ins>
      <w:ins w:id="1033" w:author="Alex Galis" w:date="2017-05-15T15:50:00Z">
        <w:r w:rsidRPr="00A470A4">
          <w:rPr>
            <w:rFonts w:ascii="Courier New" w:hAnsi="Courier New" w:cs="Courier New"/>
            <w:color w:val="3366FF"/>
            <w:rPrChange w:id="1034" w:author="Alex Galis" w:date="2017-05-15T16:13:00Z">
              <w:rPr>
                <w:rFonts w:ascii="Courier New" w:hAnsi="Courier New" w:cs="Courier New"/>
              </w:rPr>
            </w:rPrChange>
          </w:rPr>
          <w:t>+ ---------------</w:t>
        </w:r>
        <w:r w:rsidR="0035096E" w:rsidRPr="00A470A4">
          <w:rPr>
            <w:rFonts w:ascii="Courier New" w:hAnsi="Courier New" w:cs="Courier New"/>
            <w:color w:val="3366FF"/>
            <w:rPrChange w:id="1035" w:author="Alex Galis" w:date="2017-05-15T16:13:00Z">
              <w:rPr>
                <w:rFonts w:ascii="Courier New" w:hAnsi="Courier New" w:cs="Courier New"/>
              </w:rPr>
            </w:rPrChange>
          </w:rPr>
          <w:t>---</w:t>
        </w:r>
        <w:r w:rsidR="000447C5" w:rsidRPr="00A470A4">
          <w:rPr>
            <w:rFonts w:ascii="Courier New" w:hAnsi="Courier New" w:cs="Courier New"/>
            <w:color w:val="3366FF"/>
            <w:rPrChange w:id="1036" w:author="Alex Galis" w:date="2017-05-15T16:13:00Z">
              <w:rPr>
                <w:rFonts w:ascii="Courier New" w:hAnsi="Courier New" w:cs="Courier New"/>
              </w:rPr>
            </w:rPrChange>
          </w:rPr>
          <w:t xml:space="preserve">+  </w:t>
        </w:r>
      </w:ins>
      <w:ins w:id="1037" w:author="Alex Galis" w:date="2017-05-15T16:08:00Z">
        <w:r w:rsidR="0035096E" w:rsidRPr="00A470A4">
          <w:rPr>
            <w:rFonts w:ascii="Courier New" w:hAnsi="Courier New" w:cs="Courier New"/>
            <w:color w:val="3366FF"/>
            <w:rPrChange w:id="1038" w:author="Alex Galis" w:date="2017-05-15T16:13:00Z">
              <w:rPr>
                <w:rFonts w:ascii="Courier New" w:hAnsi="Courier New" w:cs="Courier New"/>
              </w:rPr>
            </w:rPrChange>
          </w:rPr>
          <w:t xml:space="preserve">      </w:t>
        </w:r>
      </w:ins>
      <w:ins w:id="1039" w:author="Alex Galis" w:date="2017-05-15T16:09:00Z">
        <w:r w:rsidR="0035096E" w:rsidRPr="00A470A4">
          <w:rPr>
            <w:rFonts w:ascii="Courier New" w:hAnsi="Courier New" w:cs="Courier New"/>
            <w:color w:val="3366FF"/>
            <w:rPrChange w:id="1040" w:author="Alex Galis" w:date="2017-05-15T16:13:00Z">
              <w:rPr>
                <w:rFonts w:ascii="Courier New" w:hAnsi="Courier New" w:cs="Courier New"/>
              </w:rPr>
            </w:rPrChange>
          </w:rPr>
          <w:t xml:space="preserve"> </w:t>
        </w:r>
      </w:ins>
      <w:ins w:id="1041" w:author="Alex Galis" w:date="2017-05-15T15:50:00Z">
        <w:r w:rsidR="000447C5" w:rsidRPr="00A470A4">
          <w:rPr>
            <w:rFonts w:ascii="Courier New" w:hAnsi="Courier New" w:cs="Courier New"/>
            <w:color w:val="3366FF"/>
            <w:rPrChange w:id="1042" w:author="Alex Galis" w:date="2017-05-15T16:13:00Z">
              <w:rPr>
                <w:rFonts w:ascii="Courier New" w:hAnsi="Courier New" w:cs="Courier New"/>
              </w:rPr>
            </w:rPrChange>
          </w:rPr>
          <w:t xml:space="preserve">+         </w:t>
        </w:r>
      </w:ins>
    </w:p>
    <w:p w14:paraId="28FA33DA" w14:textId="723B8622" w:rsidR="000447C5" w:rsidRPr="00A470A4" w:rsidRDefault="0035096E" w:rsidP="000447C5">
      <w:pPr>
        <w:pStyle w:val="PlainText"/>
        <w:rPr>
          <w:ins w:id="1043" w:author="Alex Galis" w:date="2017-05-15T15:50:00Z"/>
          <w:rFonts w:ascii="Courier New" w:hAnsi="Courier New" w:cs="Courier New"/>
          <w:color w:val="3366FF"/>
          <w:rPrChange w:id="1044" w:author="Alex Galis" w:date="2017-05-15T16:13:00Z">
            <w:rPr>
              <w:ins w:id="1045" w:author="Alex Galis" w:date="2017-05-15T15:50:00Z"/>
              <w:rFonts w:ascii="Courier New" w:hAnsi="Courier New" w:cs="Courier New"/>
            </w:rPr>
          </w:rPrChange>
        </w:rPr>
      </w:pPr>
      <w:ins w:id="1046" w:author="Alex Galis" w:date="2017-05-15T15:50:00Z">
        <w:r w:rsidRPr="00A470A4">
          <w:rPr>
            <w:rFonts w:ascii="Courier New" w:hAnsi="Courier New" w:cs="Courier New"/>
            <w:color w:val="3366FF"/>
            <w:rPrChange w:id="1047" w:author="Alex Galis" w:date="2017-05-15T16:13:00Z">
              <w:rPr>
                <w:rFonts w:ascii="Courier New" w:hAnsi="Courier New" w:cs="Courier New"/>
              </w:rPr>
            </w:rPrChange>
          </w:rPr>
          <w:t xml:space="preserve">+ Data Plane     </w:t>
        </w:r>
        <w:r w:rsidR="000447C5" w:rsidRPr="00A470A4">
          <w:rPr>
            <w:rFonts w:ascii="Courier New" w:hAnsi="Courier New" w:cs="Courier New"/>
            <w:color w:val="3366FF"/>
            <w:rPrChange w:id="1048" w:author="Alex Galis" w:date="2017-05-15T16:13:00Z">
              <w:rPr>
                <w:rFonts w:ascii="Courier New" w:hAnsi="Courier New" w:cs="Courier New"/>
              </w:rPr>
            </w:rPrChange>
          </w:rPr>
          <w:t xml:space="preserve">+  </w:t>
        </w:r>
      </w:ins>
      <w:ins w:id="1049" w:author="Alex Galis" w:date="2017-05-15T16:08:00Z">
        <w:r w:rsidRPr="00A470A4">
          <w:rPr>
            <w:rFonts w:ascii="Courier New" w:hAnsi="Courier New" w:cs="Courier New"/>
            <w:color w:val="3366FF"/>
            <w:rPrChange w:id="1050" w:author="Alex Galis" w:date="2017-05-15T16:13:00Z">
              <w:rPr>
                <w:rFonts w:ascii="Courier New" w:hAnsi="Courier New" w:cs="Courier New"/>
              </w:rPr>
            </w:rPrChange>
          </w:rPr>
          <w:t xml:space="preserve">      </w:t>
        </w:r>
      </w:ins>
      <w:ins w:id="1051" w:author="Alex Galis" w:date="2017-05-15T15:50:00Z">
        <w:r w:rsidR="000447C5" w:rsidRPr="00A470A4">
          <w:rPr>
            <w:rFonts w:ascii="Courier New" w:hAnsi="Courier New" w:cs="Courier New"/>
            <w:color w:val="3366FF"/>
            <w:rPrChange w:id="1052" w:author="Alex Galis" w:date="2017-05-15T16:13:00Z">
              <w:rPr>
                <w:rFonts w:ascii="Courier New" w:hAnsi="Courier New" w:cs="Courier New"/>
              </w:rPr>
            </w:rPrChange>
          </w:rPr>
          <w:t xml:space="preserve">+         </w:t>
        </w:r>
      </w:ins>
      <w:ins w:id="1053" w:author="Alex Galis" w:date="2017-05-15T16:08:00Z">
        <w:r w:rsidRPr="00A470A4">
          <w:rPr>
            <w:rFonts w:ascii="Courier New" w:hAnsi="Courier New" w:cs="Courier New"/>
            <w:color w:val="3366FF"/>
            <w:rPrChange w:id="1054" w:author="Alex Galis" w:date="2017-05-15T16:13:00Z">
              <w:rPr>
                <w:rFonts w:ascii="Courier New" w:hAnsi="Courier New" w:cs="Courier New"/>
              </w:rPr>
            </w:rPrChange>
          </w:rPr>
          <w:t xml:space="preserve">            </w:t>
        </w:r>
      </w:ins>
      <w:ins w:id="1055" w:author="Alex Galis" w:date="2017-05-15T16:09:00Z">
        <w:r w:rsidRPr="00A470A4">
          <w:rPr>
            <w:rFonts w:ascii="Courier New" w:hAnsi="Courier New" w:cs="Courier New"/>
            <w:color w:val="3366FF"/>
            <w:rPrChange w:id="1056" w:author="Alex Galis" w:date="2017-05-15T16:13:00Z">
              <w:rPr>
                <w:rFonts w:ascii="Courier New" w:hAnsi="Courier New" w:cs="Courier New"/>
              </w:rPr>
            </w:rPrChange>
          </w:rPr>
          <w:t xml:space="preserve"> </w:t>
        </w:r>
      </w:ins>
      <w:ins w:id="1057" w:author="Alex Galis" w:date="2017-05-15T15:50:00Z">
        <w:r w:rsidRPr="00A470A4">
          <w:rPr>
            <w:rFonts w:ascii="Courier New" w:hAnsi="Courier New" w:cs="Courier New"/>
            <w:color w:val="3366FF"/>
            <w:rPrChange w:id="1058"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1059" w:author="Alex Galis" w:date="2017-05-15T16:13:00Z">
              <w:rPr>
                <w:rFonts w:ascii="Courier New" w:hAnsi="Courier New" w:cs="Courier New"/>
              </w:rPr>
            </w:rPrChange>
          </w:rPr>
          <w:t xml:space="preserve">Data Plane       </w:t>
        </w:r>
      </w:ins>
      <w:ins w:id="1060" w:author="Alex Galis" w:date="2017-05-15T16:08:00Z">
        <w:r w:rsidRPr="00A470A4">
          <w:rPr>
            <w:rFonts w:ascii="Courier New" w:hAnsi="Courier New" w:cs="Courier New"/>
            <w:color w:val="3366FF"/>
            <w:rPrChange w:id="1061" w:author="Alex Galis" w:date="2017-05-15T16:13:00Z">
              <w:rPr>
                <w:rFonts w:ascii="Courier New" w:hAnsi="Courier New" w:cs="Courier New"/>
              </w:rPr>
            </w:rPrChange>
          </w:rPr>
          <w:t xml:space="preserve"> </w:t>
        </w:r>
      </w:ins>
      <w:ins w:id="1062" w:author="Alex Galis" w:date="2017-05-15T15:50:00Z">
        <w:r w:rsidR="000447C5" w:rsidRPr="00A470A4">
          <w:rPr>
            <w:rFonts w:ascii="Courier New" w:hAnsi="Courier New" w:cs="Courier New"/>
            <w:color w:val="3366FF"/>
            <w:rPrChange w:id="1063" w:author="Alex Galis" w:date="2017-05-15T16:13:00Z">
              <w:rPr>
                <w:rFonts w:ascii="Courier New" w:hAnsi="Courier New" w:cs="Courier New"/>
              </w:rPr>
            </w:rPrChange>
          </w:rPr>
          <w:t xml:space="preserve">+  </w:t>
        </w:r>
      </w:ins>
      <w:ins w:id="1064" w:author="Alex Galis" w:date="2017-05-15T16:08:00Z">
        <w:r w:rsidRPr="00A470A4">
          <w:rPr>
            <w:rFonts w:ascii="Courier New" w:hAnsi="Courier New" w:cs="Courier New"/>
            <w:color w:val="3366FF"/>
            <w:rPrChange w:id="1065" w:author="Alex Galis" w:date="2017-05-15T16:13:00Z">
              <w:rPr>
                <w:rFonts w:ascii="Courier New" w:hAnsi="Courier New" w:cs="Courier New"/>
              </w:rPr>
            </w:rPrChange>
          </w:rPr>
          <w:t xml:space="preserve">       </w:t>
        </w:r>
      </w:ins>
      <w:ins w:id="1066" w:author="Alex Galis" w:date="2017-05-15T15:50:00Z">
        <w:r w:rsidR="000447C5" w:rsidRPr="00A470A4">
          <w:rPr>
            <w:rFonts w:ascii="Courier New" w:hAnsi="Courier New" w:cs="Courier New"/>
            <w:color w:val="3366FF"/>
            <w:rPrChange w:id="1067" w:author="Alex Galis" w:date="2017-05-15T16:13:00Z">
              <w:rPr>
                <w:rFonts w:ascii="Courier New" w:hAnsi="Courier New" w:cs="Courier New"/>
              </w:rPr>
            </w:rPrChange>
          </w:rPr>
          <w:t>+</w:t>
        </w:r>
      </w:ins>
    </w:p>
    <w:p w14:paraId="21A3FF73" w14:textId="4CCDB6CC" w:rsidR="000447C5" w:rsidRPr="00A470A4" w:rsidRDefault="0035096E" w:rsidP="000447C5">
      <w:pPr>
        <w:pStyle w:val="PlainText"/>
        <w:rPr>
          <w:ins w:id="1068" w:author="Alex Galis" w:date="2017-05-15T15:50:00Z"/>
          <w:rFonts w:ascii="Courier New" w:hAnsi="Courier New" w:cs="Courier New"/>
          <w:color w:val="3366FF"/>
          <w:rPrChange w:id="1069" w:author="Alex Galis" w:date="2017-05-15T16:13:00Z">
            <w:rPr>
              <w:ins w:id="1070" w:author="Alex Galis" w:date="2017-05-15T15:50:00Z"/>
              <w:rFonts w:ascii="Courier New" w:hAnsi="Courier New" w:cs="Courier New"/>
            </w:rPr>
          </w:rPrChange>
        </w:rPr>
      </w:pPr>
      <w:ins w:id="1071" w:author="Alex Galis" w:date="2017-05-15T15:50:00Z">
        <w:r w:rsidRPr="00A470A4">
          <w:rPr>
            <w:rFonts w:ascii="Courier New" w:hAnsi="Courier New" w:cs="Courier New"/>
            <w:color w:val="3366FF"/>
            <w:rPrChange w:id="1072" w:author="Alex Galis" w:date="2017-05-15T16:13:00Z">
              <w:rPr>
                <w:rFonts w:ascii="Courier New" w:hAnsi="Courier New" w:cs="Courier New"/>
              </w:rPr>
            </w:rPrChange>
          </w:rPr>
          <w:lastRenderedPageBreak/>
          <w:t>+ ------------+  +--------</w:t>
        </w:r>
        <w:r w:rsidR="000447C5" w:rsidRPr="00A470A4">
          <w:rPr>
            <w:rFonts w:ascii="Courier New" w:hAnsi="Courier New" w:cs="Courier New"/>
            <w:color w:val="3366FF"/>
            <w:rPrChange w:id="1073" w:author="Alex Galis" w:date="2017-05-15T16:13:00Z">
              <w:rPr>
                <w:rFonts w:ascii="Courier New" w:hAnsi="Courier New" w:cs="Courier New"/>
              </w:rPr>
            </w:rPrChange>
          </w:rPr>
          <w:t xml:space="preserve">+        </w:t>
        </w:r>
      </w:ins>
      <w:ins w:id="1074" w:author="Alex Galis" w:date="2017-05-15T16:09:00Z">
        <w:r w:rsidRPr="00A470A4">
          <w:rPr>
            <w:rFonts w:ascii="Courier New" w:hAnsi="Courier New" w:cs="Courier New"/>
            <w:color w:val="3366FF"/>
            <w:rPrChange w:id="1075" w:author="Alex Galis" w:date="2017-05-15T16:13:00Z">
              <w:rPr>
                <w:rFonts w:ascii="Courier New" w:hAnsi="Courier New" w:cs="Courier New"/>
              </w:rPr>
            </w:rPrChange>
          </w:rPr>
          <w:t xml:space="preserve">             </w:t>
        </w:r>
      </w:ins>
      <w:ins w:id="1076" w:author="Alex Galis" w:date="2017-05-15T16:11:00Z">
        <w:r w:rsidRPr="00A470A4">
          <w:rPr>
            <w:rFonts w:ascii="Courier New" w:hAnsi="Courier New" w:cs="Courier New"/>
            <w:color w:val="3366FF"/>
            <w:rPrChange w:id="1077" w:author="Alex Galis" w:date="2017-05-15T16:13:00Z">
              <w:rPr>
                <w:rFonts w:ascii="Courier New" w:hAnsi="Courier New" w:cs="Courier New"/>
              </w:rPr>
            </w:rPrChange>
          </w:rPr>
          <w:t xml:space="preserve"> </w:t>
        </w:r>
      </w:ins>
      <w:ins w:id="1078" w:author="Alex Galis" w:date="2017-05-15T15:50:00Z">
        <w:r w:rsidR="000447C5" w:rsidRPr="00A470A4">
          <w:rPr>
            <w:rFonts w:ascii="Courier New" w:hAnsi="Courier New" w:cs="Courier New"/>
            <w:color w:val="3366FF"/>
            <w:rPrChange w:id="1079" w:author="Alex Galis" w:date="2017-05-15T16:13:00Z">
              <w:rPr>
                <w:rFonts w:ascii="Courier New" w:hAnsi="Courier New" w:cs="Courier New"/>
              </w:rPr>
            </w:rPrChange>
          </w:rPr>
          <w:t>+ --------</w:t>
        </w:r>
        <w:r w:rsidRPr="00A470A4">
          <w:rPr>
            <w:rFonts w:ascii="Courier New" w:hAnsi="Courier New" w:cs="Courier New"/>
            <w:color w:val="3366FF"/>
            <w:rPrChange w:id="1080" w:author="Alex Galis" w:date="2017-05-15T16:13:00Z">
              <w:rPr>
                <w:rFonts w:ascii="Courier New" w:hAnsi="Courier New" w:cs="Courier New"/>
              </w:rPr>
            </w:rPrChange>
          </w:rPr>
          <w:t>-------</w:t>
        </w:r>
      </w:ins>
      <w:ins w:id="1081" w:author="Alex Galis" w:date="2017-05-15T16:11:00Z">
        <w:r w:rsidRPr="00A470A4">
          <w:rPr>
            <w:rFonts w:ascii="Courier New" w:hAnsi="Courier New" w:cs="Courier New"/>
            <w:color w:val="3366FF"/>
            <w:rPrChange w:id="1082" w:author="Alex Galis" w:date="2017-05-15T16:13:00Z">
              <w:rPr>
                <w:rFonts w:ascii="Courier New" w:hAnsi="Courier New" w:cs="Courier New"/>
              </w:rPr>
            </w:rPrChange>
          </w:rPr>
          <w:t>---</w:t>
        </w:r>
      </w:ins>
      <w:ins w:id="1083" w:author="Alex Galis" w:date="2017-05-15T15:50:00Z">
        <w:r w:rsidRPr="00A470A4">
          <w:rPr>
            <w:rFonts w:ascii="Courier New" w:hAnsi="Courier New" w:cs="Courier New"/>
            <w:color w:val="3366FF"/>
            <w:rPrChange w:id="1084" w:author="Alex Galis" w:date="2017-05-15T16:13:00Z">
              <w:rPr>
                <w:rFonts w:ascii="Courier New" w:hAnsi="Courier New" w:cs="Courier New"/>
              </w:rPr>
            </w:rPrChange>
          </w:rPr>
          <w:t>+ +-------</w:t>
        </w:r>
        <w:r w:rsidR="000447C5" w:rsidRPr="00A470A4">
          <w:rPr>
            <w:rFonts w:ascii="Courier New" w:hAnsi="Courier New" w:cs="Courier New"/>
            <w:color w:val="3366FF"/>
            <w:rPrChange w:id="1085" w:author="Alex Galis" w:date="2017-05-15T16:13:00Z">
              <w:rPr>
                <w:rFonts w:ascii="Courier New" w:hAnsi="Courier New" w:cs="Courier New"/>
              </w:rPr>
            </w:rPrChange>
          </w:rPr>
          <w:t>+</w:t>
        </w:r>
      </w:ins>
    </w:p>
    <w:p w14:paraId="57A0B645" w14:textId="77777777" w:rsidR="00434E2F" w:rsidRDefault="00434E2F" w:rsidP="00A24948">
      <w:pPr>
        <w:pStyle w:val="PlainText"/>
        <w:rPr>
          <w:ins w:id="1086" w:author="Alex Galis" w:date="2017-05-15T16:14:00Z"/>
          <w:rFonts w:ascii="Courier New" w:hAnsi="Courier New" w:cs="Courier New"/>
          <w:color w:val="3366FF"/>
        </w:rPr>
      </w:pPr>
    </w:p>
    <w:p w14:paraId="3DDC64BA" w14:textId="0738BA00" w:rsidR="00A470A4" w:rsidRPr="00A470A4" w:rsidRDefault="00A470A4" w:rsidP="00A470A4">
      <w:pPr>
        <w:pStyle w:val="PlainText"/>
        <w:jc w:val="center"/>
        <w:rPr>
          <w:rFonts w:ascii="Courier New" w:hAnsi="Courier New" w:cs="Courier New"/>
          <w:color w:val="3366FF"/>
          <w:rPrChange w:id="1087" w:author="Alex Galis" w:date="2017-05-15T16:13:00Z">
            <w:rPr>
              <w:rFonts w:ascii="Courier New" w:hAnsi="Courier New" w:cs="Courier New"/>
            </w:rPr>
          </w:rPrChange>
        </w:rPr>
        <w:pPrChange w:id="1088" w:author="Alex Galis" w:date="2017-05-15T16:14:00Z">
          <w:pPr>
            <w:pStyle w:val="PlainText"/>
          </w:pPr>
        </w:pPrChange>
      </w:pPr>
      <w:ins w:id="1089" w:author="Alex Galis" w:date="2017-05-15T16:14:00Z">
        <w:r>
          <w:rPr>
            <w:rFonts w:ascii="Courier New" w:hAnsi="Courier New" w:cs="Courier New"/>
            <w:color w:val="3366FF"/>
          </w:rPr>
          <w:t xml:space="preserve">Figure: </w:t>
        </w:r>
        <w:r w:rsidRPr="00F331DB">
          <w:rPr>
            <w:rFonts w:ascii="Courier New" w:hAnsi="Courier New" w:cs="Courier New"/>
            <w:color w:val="3366FF"/>
          </w:rPr>
          <w:t xml:space="preserve">Network Slices Life-cycle </w:t>
        </w:r>
        <w:r>
          <w:rPr>
            <w:rFonts w:ascii="Courier New" w:hAnsi="Courier New" w:cs="Courier New"/>
            <w:color w:val="3366FF"/>
          </w:rPr>
          <w:t xml:space="preserve">Reference </w:t>
        </w:r>
        <w:r w:rsidRPr="00F331DB">
          <w:rPr>
            <w:rFonts w:ascii="Courier New" w:hAnsi="Courier New" w:cs="Courier New"/>
            <w:color w:val="3366FF"/>
          </w:rPr>
          <w:t>Framework</w:t>
        </w:r>
      </w:ins>
    </w:p>
    <w:p w14:paraId="264437D7" w14:textId="77777777" w:rsidR="00A470A4" w:rsidRDefault="00A470A4" w:rsidP="00A24948">
      <w:pPr>
        <w:pStyle w:val="PlainText"/>
        <w:outlineLvl w:val="0"/>
        <w:rPr>
          <w:ins w:id="1090" w:author="Alex Galis" w:date="2017-05-15T16:14:00Z"/>
          <w:rFonts w:ascii="Courier New" w:hAnsi="Courier New" w:cs="Courier New"/>
        </w:rPr>
      </w:pPr>
    </w:p>
    <w:p w14:paraId="31EF8232" w14:textId="5CD467E0"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091" w:author="Alex Galis" w:date="2017-05-15T15:48:00Z">
        <w:r w:rsidRPr="00A96145" w:rsidDel="000447C5">
          <w:rPr>
            <w:rFonts w:ascii="Courier New" w:hAnsi="Courier New" w:cs="Courier New"/>
          </w:rPr>
          <w:delText>1</w:delText>
        </w:r>
      </w:del>
      <w:ins w:id="1092" w:author="Alex Galis" w:date="2017-05-15T15:48:00Z">
        <w:r w:rsidR="000447C5">
          <w:rPr>
            <w:rFonts w:ascii="Courier New" w:hAnsi="Courier New" w:cs="Courier New"/>
          </w:rPr>
          <w:t>2</w:t>
        </w:r>
      </w:ins>
      <w:r w:rsidRPr="00A96145">
        <w:rPr>
          <w:rFonts w:ascii="Courier New" w:hAnsi="Courier New" w:cs="Courier New"/>
        </w:rPr>
        <w:t>.  Network Slicing for different domains(Luis)</w:t>
      </w:r>
    </w:p>
    <w:p w14:paraId="4C6284F7" w14:textId="77777777" w:rsidR="00A24948" w:rsidRPr="00A96145" w:rsidRDefault="00A24948" w:rsidP="00A24948">
      <w:pPr>
        <w:pStyle w:val="PlainText"/>
        <w:rPr>
          <w:rFonts w:ascii="Courier New" w:hAnsi="Courier New" w:cs="Courier New"/>
        </w:rPr>
      </w:pPr>
    </w:p>
    <w:p w14:paraId="7A93D889" w14:textId="44919779" w:rsidR="00A24948" w:rsidRPr="00A96145" w:rsidRDefault="00A24948" w:rsidP="00A24948">
      <w:pPr>
        <w:pStyle w:val="PlainText"/>
        <w:rPr>
          <w:rFonts w:ascii="Courier New" w:hAnsi="Courier New" w:cs="Courier New"/>
        </w:rPr>
      </w:pPr>
      <w:r w:rsidRPr="00A96145">
        <w:rPr>
          <w:rFonts w:ascii="Courier New" w:hAnsi="Courier New" w:cs="Courier New"/>
        </w:rPr>
        <w:t>3.2.1.</w:t>
      </w:r>
      <w:del w:id="1093" w:author="Alex Galis" w:date="2017-05-15T15:48:00Z">
        <w:r w:rsidRPr="00A96145" w:rsidDel="000447C5">
          <w:rPr>
            <w:rFonts w:ascii="Courier New" w:hAnsi="Courier New" w:cs="Courier New"/>
          </w:rPr>
          <w:delText>1</w:delText>
        </w:r>
      </w:del>
      <w:ins w:id="1094" w:author="Alex Galis" w:date="2017-05-15T15:48:00Z">
        <w:r w:rsidR="000447C5">
          <w:rPr>
            <w:rFonts w:ascii="Courier New" w:hAnsi="Courier New" w:cs="Courier New"/>
          </w:rPr>
          <w:t>3</w:t>
        </w:r>
      </w:ins>
      <w:r w:rsidRPr="00A96145">
        <w:rPr>
          <w:rFonts w:ascii="Courier New" w:hAnsi="Courier New" w:cs="Courier New"/>
        </w:rPr>
        <w:t>.  Network Slicing for Core Networks</w:t>
      </w:r>
    </w:p>
    <w:p w14:paraId="14E6F3B0" w14:textId="77777777" w:rsidR="00A24948" w:rsidRPr="00A96145" w:rsidRDefault="00A24948" w:rsidP="00A24948">
      <w:pPr>
        <w:pStyle w:val="PlainText"/>
        <w:rPr>
          <w:rFonts w:ascii="Courier New" w:hAnsi="Courier New" w:cs="Courier New"/>
        </w:rPr>
      </w:pPr>
    </w:p>
    <w:p w14:paraId="7B1F5A69" w14:textId="2819FCE3" w:rsidR="00A24948" w:rsidRPr="00A96145" w:rsidRDefault="00A24948" w:rsidP="00A24948">
      <w:pPr>
        <w:pStyle w:val="PlainText"/>
        <w:rPr>
          <w:rFonts w:ascii="Courier New" w:hAnsi="Courier New" w:cs="Courier New"/>
        </w:rPr>
      </w:pPr>
      <w:r w:rsidRPr="00A96145">
        <w:rPr>
          <w:rFonts w:ascii="Courier New" w:hAnsi="Courier New" w:cs="Courier New"/>
        </w:rPr>
        <w:t>3.2.1.</w:t>
      </w:r>
      <w:del w:id="1095" w:author="Alex Galis" w:date="2017-05-15T15:48:00Z">
        <w:r w:rsidRPr="00A96145" w:rsidDel="000447C5">
          <w:rPr>
            <w:rFonts w:ascii="Courier New" w:hAnsi="Courier New" w:cs="Courier New"/>
          </w:rPr>
          <w:delText>2</w:delText>
        </w:r>
      </w:del>
      <w:ins w:id="1096" w:author="Alex Galis" w:date="2017-05-15T15:48:00Z">
        <w:r w:rsidR="000447C5">
          <w:rPr>
            <w:rFonts w:ascii="Courier New" w:hAnsi="Courier New" w:cs="Courier New"/>
          </w:rPr>
          <w:t>4</w:t>
        </w:r>
      </w:ins>
      <w:r w:rsidRPr="00A96145">
        <w:rPr>
          <w:rFonts w:ascii="Courier New" w:hAnsi="Courier New" w:cs="Courier New"/>
        </w:rPr>
        <w:t>.  Network Slicing for Transport Networks</w:t>
      </w:r>
    </w:p>
    <w:p w14:paraId="7CDC662D" w14:textId="77777777" w:rsidR="00A24948" w:rsidRPr="00A96145" w:rsidRDefault="00A24948" w:rsidP="00A24948">
      <w:pPr>
        <w:pStyle w:val="PlainText"/>
        <w:rPr>
          <w:rFonts w:ascii="Courier New" w:hAnsi="Courier New" w:cs="Courier New"/>
        </w:rPr>
      </w:pPr>
    </w:p>
    <w:p w14:paraId="2E48CC40" w14:textId="7D39722D" w:rsidR="00A24948" w:rsidRPr="00A96145" w:rsidRDefault="00A24948" w:rsidP="00A24948">
      <w:pPr>
        <w:pStyle w:val="PlainText"/>
        <w:rPr>
          <w:rFonts w:ascii="Courier New" w:hAnsi="Courier New" w:cs="Courier New"/>
        </w:rPr>
      </w:pPr>
      <w:r w:rsidRPr="00A96145">
        <w:rPr>
          <w:rFonts w:ascii="Courier New" w:hAnsi="Courier New" w:cs="Courier New"/>
        </w:rPr>
        <w:t>3.2.1.</w:t>
      </w:r>
      <w:del w:id="1097" w:author="Alex Galis" w:date="2017-05-15T15:48:00Z">
        <w:r w:rsidRPr="00A96145" w:rsidDel="000447C5">
          <w:rPr>
            <w:rFonts w:ascii="Courier New" w:hAnsi="Courier New" w:cs="Courier New"/>
          </w:rPr>
          <w:delText>3</w:delText>
        </w:r>
      </w:del>
      <w:ins w:id="1098" w:author="Alex Galis" w:date="2017-05-15T15:48:00Z">
        <w:r w:rsidR="000447C5">
          <w:rPr>
            <w:rFonts w:ascii="Courier New" w:hAnsi="Courier New" w:cs="Courier New"/>
          </w:rPr>
          <w:t>5</w:t>
        </w:r>
      </w:ins>
      <w:r w:rsidRPr="00A96145">
        <w:rPr>
          <w:rFonts w:ascii="Courier New" w:hAnsi="Courier New" w:cs="Courier New"/>
        </w:rPr>
        <w:t>.  Network Slicing for Access Networks</w:t>
      </w:r>
    </w:p>
    <w:p w14:paraId="39D08F7D" w14:textId="77777777" w:rsidR="00A24948" w:rsidRPr="00A96145" w:rsidRDefault="00A24948" w:rsidP="00A24948">
      <w:pPr>
        <w:pStyle w:val="PlainText"/>
        <w:rPr>
          <w:rFonts w:ascii="Courier New" w:hAnsi="Courier New" w:cs="Courier New"/>
        </w:rPr>
      </w:pPr>
    </w:p>
    <w:p w14:paraId="111D78E4" w14:textId="0F685EA2" w:rsidR="00A24948" w:rsidRPr="00A96145" w:rsidRDefault="00A24948" w:rsidP="00A24948">
      <w:pPr>
        <w:pStyle w:val="PlainText"/>
        <w:rPr>
          <w:rFonts w:ascii="Courier New" w:hAnsi="Courier New" w:cs="Courier New"/>
        </w:rPr>
      </w:pPr>
      <w:r w:rsidRPr="00A96145">
        <w:rPr>
          <w:rFonts w:ascii="Courier New" w:hAnsi="Courier New" w:cs="Courier New"/>
        </w:rPr>
        <w:t>3.2.1.</w:t>
      </w:r>
      <w:del w:id="1099" w:author="Alex Galis" w:date="2017-05-15T15:48:00Z">
        <w:r w:rsidRPr="00A96145" w:rsidDel="000447C5">
          <w:rPr>
            <w:rFonts w:ascii="Courier New" w:hAnsi="Courier New" w:cs="Courier New"/>
          </w:rPr>
          <w:delText>4</w:delText>
        </w:r>
      </w:del>
      <w:ins w:id="1100" w:author="Alex Galis" w:date="2017-05-15T15:48:00Z">
        <w:r w:rsidR="000447C5">
          <w:rPr>
            <w:rFonts w:ascii="Courier New" w:hAnsi="Courier New" w:cs="Courier New"/>
          </w:rPr>
          <w:t>6</w:t>
        </w:r>
      </w:ins>
      <w:r w:rsidRPr="00A96145">
        <w:rPr>
          <w:rFonts w:ascii="Courier New" w:hAnsi="Courier New" w:cs="Courier New"/>
        </w:rPr>
        <w:t>.  Network Slicing for Terminal Devices</w:t>
      </w:r>
    </w:p>
    <w:p w14:paraId="32B38B6F" w14:textId="77777777" w:rsidR="00A24948" w:rsidRPr="00A96145" w:rsidRDefault="00A24948" w:rsidP="00A24948">
      <w:pPr>
        <w:pStyle w:val="PlainText"/>
        <w:rPr>
          <w:rFonts w:ascii="Courier New" w:hAnsi="Courier New" w:cs="Courier New"/>
        </w:rPr>
      </w:pPr>
    </w:p>
    <w:p w14:paraId="2CF8FB8A" w14:textId="57122575"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101" w:author="Alex Galis" w:date="2017-05-15T15:48:00Z">
        <w:r w:rsidRPr="00A96145" w:rsidDel="000447C5">
          <w:rPr>
            <w:rFonts w:ascii="Courier New" w:hAnsi="Courier New" w:cs="Courier New"/>
          </w:rPr>
          <w:delText>2</w:delText>
        </w:r>
      </w:del>
      <w:ins w:id="1102" w:author="Alex Galis" w:date="2017-05-15T15:48:00Z">
        <w:r w:rsidR="000447C5">
          <w:rPr>
            <w:rFonts w:ascii="Courier New" w:hAnsi="Courier New" w:cs="Courier New"/>
          </w:rPr>
          <w:t>7</w:t>
        </w:r>
      </w:ins>
      <w:r w:rsidRPr="00A96145">
        <w:rPr>
          <w:rFonts w:ascii="Courier New" w:hAnsi="Courier New" w:cs="Courier New"/>
        </w:rPr>
        <w:t>.  Multi-domain and E2E Slices (Slawomir)</w:t>
      </w:r>
    </w:p>
    <w:p w14:paraId="66D6AB48" w14:textId="77777777" w:rsidR="00A24948" w:rsidRPr="00A96145" w:rsidRDefault="00A24948" w:rsidP="00A24948">
      <w:pPr>
        <w:pStyle w:val="PlainText"/>
        <w:rPr>
          <w:rFonts w:ascii="Courier New" w:hAnsi="Courier New" w:cs="Courier New"/>
        </w:rPr>
      </w:pPr>
    </w:p>
    <w:p w14:paraId="5475D44E" w14:textId="5DF8F222"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103" w:author="Alex Galis" w:date="2017-05-15T15:48:00Z">
        <w:r w:rsidRPr="00A96145" w:rsidDel="000447C5">
          <w:rPr>
            <w:rFonts w:ascii="Courier New" w:hAnsi="Courier New" w:cs="Courier New"/>
          </w:rPr>
          <w:delText>3</w:delText>
        </w:r>
      </w:del>
      <w:ins w:id="1104" w:author="Alex Galis" w:date="2017-05-15T15:48:00Z">
        <w:r w:rsidR="000447C5">
          <w:rPr>
            <w:rFonts w:ascii="Courier New" w:hAnsi="Courier New" w:cs="Courier New"/>
          </w:rPr>
          <w:t>8</w:t>
        </w:r>
      </w:ins>
      <w:r w:rsidRPr="00A96145">
        <w:rPr>
          <w:rFonts w:ascii="Courier New" w:hAnsi="Courier New" w:cs="Courier New"/>
        </w:rPr>
        <w:t>.  Network Slicing Capabilities (Alex)</w:t>
      </w:r>
    </w:p>
    <w:p w14:paraId="475E846F" w14:textId="77777777" w:rsidR="00A24948" w:rsidRPr="00A96145" w:rsidRDefault="00A24948" w:rsidP="00A24948">
      <w:pPr>
        <w:pStyle w:val="PlainText"/>
        <w:rPr>
          <w:rFonts w:ascii="Courier New" w:hAnsi="Courier New" w:cs="Courier New"/>
        </w:rPr>
      </w:pPr>
    </w:p>
    <w:p w14:paraId="100B76D6" w14:textId="394B734F"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105" w:author="Alex Galis" w:date="2017-05-15T15:48:00Z">
        <w:r w:rsidRPr="00A96145" w:rsidDel="000447C5">
          <w:rPr>
            <w:rFonts w:ascii="Courier New" w:hAnsi="Courier New" w:cs="Courier New"/>
          </w:rPr>
          <w:delText>4</w:delText>
        </w:r>
      </w:del>
      <w:ins w:id="1106" w:author="Alex Galis" w:date="2017-05-15T15:48:00Z">
        <w:r w:rsidR="000447C5">
          <w:rPr>
            <w:rFonts w:ascii="Courier New" w:hAnsi="Courier New" w:cs="Courier New"/>
          </w:rPr>
          <w:t>9</w:t>
        </w:r>
      </w:ins>
      <w:r w:rsidRPr="00A96145">
        <w:rPr>
          <w:rFonts w:ascii="Courier New" w:hAnsi="Courier New" w:cs="Courier New"/>
        </w:rPr>
        <w:t>.  Network Slicing Capability Exposure and APIs (Kiran)</w:t>
      </w:r>
    </w:p>
    <w:p w14:paraId="22DAA16C" w14:textId="77777777" w:rsidR="00A24948" w:rsidRPr="00A96145" w:rsidRDefault="00A24948" w:rsidP="00A24948">
      <w:pPr>
        <w:pStyle w:val="PlainText"/>
        <w:rPr>
          <w:rFonts w:ascii="Courier New" w:hAnsi="Courier New" w:cs="Courier New"/>
        </w:rPr>
      </w:pPr>
    </w:p>
    <w:p w14:paraId="386F701F" w14:textId="62B4A473"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107" w:author="Alex Galis" w:date="2017-05-15T15:48:00Z">
        <w:r w:rsidRPr="00A96145" w:rsidDel="000447C5">
          <w:rPr>
            <w:rFonts w:ascii="Courier New" w:hAnsi="Courier New" w:cs="Courier New"/>
          </w:rPr>
          <w:delText>5</w:delText>
        </w:r>
      </w:del>
      <w:ins w:id="1108" w:author="Alex Galis" w:date="2017-05-15T15:48:00Z">
        <w:r w:rsidR="000447C5">
          <w:rPr>
            <w:rFonts w:ascii="Courier New" w:hAnsi="Courier New" w:cs="Courier New"/>
          </w:rPr>
          <w:t>10</w:t>
        </w:r>
      </w:ins>
      <w:r w:rsidRPr="00A96145">
        <w:rPr>
          <w:rFonts w:ascii="Courier New" w:hAnsi="Courier New" w:cs="Courier New"/>
        </w:rPr>
        <w:t>.  Life-cycle Management of a Slice (Carlos)</w:t>
      </w:r>
    </w:p>
    <w:p w14:paraId="262D1E78" w14:textId="77777777" w:rsidR="00A24948" w:rsidRPr="00A96145" w:rsidRDefault="00A24948" w:rsidP="00A24948">
      <w:pPr>
        <w:pStyle w:val="PlainText"/>
        <w:rPr>
          <w:rFonts w:ascii="Courier New" w:hAnsi="Courier New" w:cs="Courier New"/>
        </w:rPr>
      </w:pPr>
    </w:p>
    <w:p w14:paraId="2BF6A6D4" w14:textId="213BD5F2"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109" w:author="Alex Galis" w:date="2017-05-15T15:49:00Z">
        <w:r w:rsidRPr="00A96145" w:rsidDel="000447C5">
          <w:rPr>
            <w:rFonts w:ascii="Courier New" w:hAnsi="Courier New" w:cs="Courier New"/>
          </w:rPr>
          <w:delText>6</w:delText>
        </w:r>
      </w:del>
      <w:ins w:id="1110" w:author="Alex Galis" w:date="2017-05-15T15:49:00Z">
        <w:r w:rsidR="000447C5">
          <w:rPr>
            <w:rFonts w:ascii="Courier New" w:hAnsi="Courier New" w:cs="Courier New"/>
          </w:rPr>
          <w:t>11</w:t>
        </w:r>
      </w:ins>
      <w:r w:rsidRPr="00A96145">
        <w:rPr>
          <w:rFonts w:ascii="Courier New" w:hAnsi="Courier New" w:cs="Courier New"/>
        </w:rPr>
        <w:t>.  Different viewpoints on Slices (Liang)</w:t>
      </w:r>
    </w:p>
    <w:p w14:paraId="306AE690" w14:textId="77777777" w:rsidR="00A24948" w:rsidRPr="00A96145" w:rsidRDefault="00A24948" w:rsidP="00A24948">
      <w:pPr>
        <w:pStyle w:val="PlainText"/>
        <w:rPr>
          <w:rFonts w:ascii="Courier New" w:hAnsi="Courier New" w:cs="Courier New"/>
        </w:rPr>
      </w:pPr>
    </w:p>
    <w:p w14:paraId="101BEA19"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4.  Data Plane of Network Slicing</w:t>
      </w:r>
    </w:p>
    <w:p w14:paraId="19F07503" w14:textId="77777777" w:rsidR="00A24948" w:rsidRPr="00A96145" w:rsidRDefault="00A24948" w:rsidP="00A24948">
      <w:pPr>
        <w:pStyle w:val="PlainText"/>
        <w:rPr>
          <w:rFonts w:ascii="Courier New" w:hAnsi="Courier New" w:cs="Courier New"/>
        </w:rPr>
      </w:pPr>
    </w:p>
    <w:p w14:paraId="38C5A2D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 the network slicing architecture, the data plane in the edge and</w:t>
      </w:r>
    </w:p>
    <w:p w14:paraId="11051F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core of the network will likely be one or more of the standard IETF</w:t>
      </w:r>
    </w:p>
    <w:p w14:paraId="0C961B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data planes: IPv4/IPv6, MPLS or Pseudowires (PW).  This section</w:t>
      </w:r>
    </w:p>
    <w:p w14:paraId="75AE0CA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assumes that the IETF protocol stack exists as-is, and describes the</w:t>
      </w:r>
    </w:p>
    <w:p w14:paraId="312872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consideration in different layers of the data plane.</w:t>
      </w:r>
    </w:p>
    <w:p w14:paraId="77CA1B22" w14:textId="77777777" w:rsidR="00A24948" w:rsidRPr="00A96145" w:rsidRDefault="00A24948" w:rsidP="00A24948">
      <w:pPr>
        <w:pStyle w:val="PlainText"/>
        <w:rPr>
          <w:rFonts w:ascii="Courier New" w:hAnsi="Courier New" w:cs="Courier New"/>
        </w:rPr>
      </w:pPr>
    </w:p>
    <w:p w14:paraId="1F7FEBA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4.1.  Propagation of Guarantees</w:t>
      </w:r>
    </w:p>
    <w:p w14:paraId="09811D4C" w14:textId="77777777" w:rsidR="00A24948" w:rsidRPr="00A96145" w:rsidRDefault="00A24948" w:rsidP="00A24948">
      <w:pPr>
        <w:pStyle w:val="PlainText"/>
        <w:rPr>
          <w:rFonts w:ascii="Courier New" w:hAnsi="Courier New" w:cs="Courier New"/>
        </w:rPr>
      </w:pPr>
    </w:p>
    <w:p w14:paraId="394DB11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Guarantees of delay start at the physical layer and propagate up the</w:t>
      </w:r>
    </w:p>
    <w:p w14:paraId="748FC04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stack layer by layer.  Any layer can add delay, and can take various</w:t>
      </w:r>
    </w:p>
    <w:p w14:paraId="49D1615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steps to minimize the impact of delay on its layer, but no layer can</w:t>
      </w:r>
    </w:p>
    <w:p w14:paraId="008FAA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reduce the delay introduced by a lower layer.</w:t>
      </w:r>
    </w:p>
    <w:p w14:paraId="227BD36C" w14:textId="77777777" w:rsidR="00A24948" w:rsidRPr="00A96145" w:rsidRDefault="00A24948" w:rsidP="00A24948">
      <w:pPr>
        <w:pStyle w:val="PlainText"/>
        <w:rPr>
          <w:rFonts w:ascii="Courier New" w:hAnsi="Courier New" w:cs="Courier New"/>
        </w:rPr>
      </w:pPr>
    </w:p>
    <w:p w14:paraId="036AA52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Guarantees of loss and jitter can, by contrast be upheld or improved</w:t>
      </w:r>
    </w:p>
    <w:p w14:paraId="2D4DF8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at any layer of the protocol stack, but usually at a cost of</w:t>
      </w:r>
    </w:p>
    <w:p w14:paraId="2354AA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increased delay.  Where delay is a constrain as it is in some 5G</w:t>
      </w:r>
    </w:p>
    <w:p w14:paraId="022D44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applications the option of trading delay for better loss or jitter</w:t>
      </w:r>
    </w:p>
    <w:p w14:paraId="1DACF67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characteristics is not an option.  In these circumstances it is</w:t>
      </w:r>
    </w:p>
    <w:p w14:paraId="0F77E56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critical that the quality characteristics start at the physical layer</w:t>
      </w:r>
    </w:p>
    <w:p w14:paraId="05A848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be maintained at each layer of the protocol stack.</w:t>
      </w:r>
    </w:p>
    <w:p w14:paraId="23F98D33" w14:textId="77777777" w:rsidR="00A24948" w:rsidRPr="00A96145" w:rsidRDefault="00A24948" w:rsidP="00A24948">
      <w:pPr>
        <w:pStyle w:val="PlainText"/>
        <w:rPr>
          <w:rFonts w:ascii="Courier New" w:hAnsi="Courier New" w:cs="Courier New"/>
        </w:rPr>
      </w:pPr>
    </w:p>
    <w:p w14:paraId="37AAA6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4.2.  The Underlying Physical Layer</w:t>
      </w:r>
    </w:p>
    <w:p w14:paraId="28AFF0C3" w14:textId="77777777" w:rsidR="00A24948" w:rsidRPr="00A96145" w:rsidRDefault="00A24948" w:rsidP="00A24948">
      <w:pPr>
        <w:pStyle w:val="PlainText"/>
        <w:rPr>
          <w:rFonts w:ascii="Courier New" w:hAnsi="Courier New" w:cs="Courier New"/>
        </w:rPr>
      </w:pPr>
    </w:p>
    <w:p w14:paraId="00B42A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point to point dedicated physical channel provides the delay,</w:t>
      </w:r>
    </w:p>
    <w:p w14:paraId="1ABD29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jitter and loss characteristics limited only by the media itself.</w:t>
      </w:r>
    </w:p>
    <w:p w14:paraId="65EB477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does not fulfil the need for rapid reconfiguration of the</w:t>
      </w:r>
    </w:p>
    <w:p w14:paraId="0E2171C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to provision new services.</w:t>
      </w:r>
    </w:p>
    <w:p w14:paraId="3417348A" w14:textId="77777777" w:rsidR="00A24948" w:rsidRPr="00A96145" w:rsidRDefault="00A24948" w:rsidP="00A24948">
      <w:pPr>
        <w:pStyle w:val="PlainText"/>
        <w:rPr>
          <w:rFonts w:ascii="Courier New" w:hAnsi="Courier New" w:cs="Courier New"/>
        </w:rPr>
      </w:pPr>
    </w:p>
    <w:p w14:paraId="79476A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To address the need to provision a slice of the data-plane one</w:t>
      </w:r>
    </w:p>
    <w:p w14:paraId="43BB447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approach that can be deployed is to time-slice access to the physical</w:t>
      </w:r>
    </w:p>
    <w:p w14:paraId="023F673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Ignoring many of the classic TDM offering as being too</w:t>
      </w:r>
    </w:p>
    <w:p w14:paraId="5567BA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slow, a number of technologies are available that might be applied</w:t>
      </w:r>
    </w:p>
    <w:p w14:paraId="075EC4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including OTN and FlexE.  Whilst the provisioning of the channel</w:t>
      </w:r>
    </w:p>
    <w:p w14:paraId="59A111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provided by underlays such as FlexE and the interconnection of FlexE</w:t>
      </w:r>
    </w:p>
    <w:p w14:paraId="133AD7D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channels is within the scope of this architecture the operation of</w:t>
      </w:r>
    </w:p>
    <w:p w14:paraId="53774C4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underlay is outside its scope.</w:t>
      </w:r>
    </w:p>
    <w:p w14:paraId="22B59B88" w14:textId="77777777" w:rsidR="00A24948" w:rsidRPr="00A96145" w:rsidRDefault="00A24948" w:rsidP="00A24948">
      <w:pPr>
        <w:pStyle w:val="PlainText"/>
        <w:rPr>
          <w:rFonts w:ascii="Courier New" w:hAnsi="Courier New" w:cs="Courier New"/>
        </w:rPr>
      </w:pPr>
    </w:p>
    <w:p w14:paraId="2C1C672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logical sub-division of a physical channel be that a single</w:t>
      </w:r>
    </w:p>
    <w:p w14:paraId="58AF211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channel with the full bandwidth available or a channel multiplexed at</w:t>
      </w:r>
    </w:p>
    <w:p w14:paraId="519506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physical layer such as is provided by FlexE we will consider in</w:t>
      </w:r>
    </w:p>
    <w:p w14:paraId="5D2787E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following section.</w:t>
      </w:r>
    </w:p>
    <w:p w14:paraId="5096CC71" w14:textId="77777777" w:rsidR="00A24948" w:rsidRPr="00A96145" w:rsidRDefault="00A24948" w:rsidP="00A24948">
      <w:pPr>
        <w:pStyle w:val="PlainText"/>
        <w:rPr>
          <w:rFonts w:ascii="Courier New" w:hAnsi="Courier New" w:cs="Courier New"/>
        </w:rPr>
      </w:pPr>
    </w:p>
    <w:p w14:paraId="442DE5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4.3.  Hard vs Soft Slicing in the Data-plane</w:t>
      </w:r>
    </w:p>
    <w:p w14:paraId="2FBB701D" w14:textId="77777777" w:rsidR="00A24948" w:rsidRPr="00A96145" w:rsidRDefault="00A24948" w:rsidP="00A24948">
      <w:pPr>
        <w:pStyle w:val="PlainText"/>
        <w:rPr>
          <w:rFonts w:ascii="Courier New" w:hAnsi="Courier New" w:cs="Courier New"/>
        </w:rPr>
      </w:pPr>
    </w:p>
    <w:p w14:paraId="44C8D59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Hard slicing refers to the provision of resources in such a way that</w:t>
      </w:r>
    </w:p>
    <w:p w14:paraId="67B5C4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they are dedicated to a specific NSI.  Data-plane resources are</w:t>
      </w:r>
    </w:p>
    <w:p w14:paraId="43466EF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provided in the data-plane through the allocation of a lambda,</w:t>
      </w:r>
    </w:p>
    <w:p w14:paraId="001B14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through the allocation of a time domain multiplexed resource such as</w:t>
      </w:r>
    </w:p>
    <w:p w14:paraId="29F9E2F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FlexE channel or through a service such as an MPLS hard-pipe.  Note</w:t>
      </w:r>
    </w:p>
    <w:p w14:paraId="728556E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that although hard-pipes can be used to allocate dedicated, non-</w:t>
      </w:r>
    </w:p>
    <w:p w14:paraId="0062D79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shared resources to an NSI, the using of allocation is bandwidth,</w:t>
      </w:r>
    </w:p>
    <w:p w14:paraId="6AF5C4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which can result in more "lumpiness" in the physical channel that</w:t>
      </w:r>
    </w:p>
    <w:p w14:paraId="7189CE1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would not be present with a true physical layer multiplexing scheme.</w:t>
      </w:r>
    </w:p>
    <w:p w14:paraId="4EB5515B" w14:textId="77777777" w:rsidR="00A24948" w:rsidRPr="00A96145" w:rsidRDefault="00A24948" w:rsidP="00A24948">
      <w:pPr>
        <w:pStyle w:val="PlainText"/>
        <w:rPr>
          <w:rFonts w:ascii="Courier New" w:hAnsi="Courier New" w:cs="Courier New"/>
        </w:rPr>
      </w:pPr>
    </w:p>
    <w:p w14:paraId="1CFEDE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Soft slicing refers to the provision of resources in such a way that</w:t>
      </w:r>
    </w:p>
    <w:p w14:paraId="78B0C19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whilst the slices are separated such that they cannot statically</w:t>
      </w:r>
    </w:p>
    <w:p w14:paraId="3000F4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interfere with each other (one cannot receive the others packets or</w:t>
      </w:r>
    </w:p>
    <w:p w14:paraId="2FBE7E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observe or interfere with the other's storage), they can interact</w:t>
      </w:r>
    </w:p>
    <w:p w14:paraId="3A117BF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dynamically (one may find the other is sending a packet just when it</w:t>
      </w:r>
    </w:p>
    <w:p w14:paraId="4BCE9CD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wants to, or the other may be using CPU cycles just when the other</w:t>
      </w:r>
    </w:p>
    <w:p w14:paraId="506478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needs to process some information), which means they may compete for</w:t>
      </w:r>
    </w:p>
    <w:p w14:paraId="3978DC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some particular resource at some specific time.  Soft slicing is</w:t>
      </w:r>
    </w:p>
    <w:p w14:paraId="6CA38B4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achieved through logically multiplexing the data-plane over a</w:t>
      </w:r>
    </w:p>
    <w:p w14:paraId="59240AD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physical channel include various types of tunnel (IP or MPLS) or</w:t>
      </w:r>
    </w:p>
    <w:p w14:paraId="56C012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various types of pseudowire (again IP or MPLS).  Although the design</w:t>
      </w:r>
    </w:p>
    <w:p w14:paraId="2188F3A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deterministic networking techniques helps, it is not possible to</w:t>
      </w:r>
    </w:p>
    <w:p w14:paraId="1DF8DF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achieve the same degree of isolation with these techniques as it is</w:t>
      </w:r>
    </w:p>
    <w:p w14:paraId="6FAFB9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possible to achieve with pure physical layer multiplexing techniques.</w:t>
      </w:r>
    </w:p>
    <w:p w14:paraId="437616F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However where such techniques provide sufficient isolation their use</w:t>
      </w:r>
    </w:p>
    <w:p w14:paraId="245C44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leads to a network design that may be deployed on existing equipment</w:t>
      </w:r>
    </w:p>
    <w:p w14:paraId="02AA4D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designs and which can make unused bandwidth available to best effort</w:t>
      </w:r>
    </w:p>
    <w:p w14:paraId="5A6958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traffic.</w:t>
      </w:r>
    </w:p>
    <w:p w14:paraId="1665501D" w14:textId="77777777" w:rsidR="00A24948" w:rsidRPr="00A96145" w:rsidRDefault="00A24948" w:rsidP="00A24948">
      <w:pPr>
        <w:pStyle w:val="PlainText"/>
        <w:rPr>
          <w:rFonts w:ascii="Courier New" w:hAnsi="Courier New" w:cs="Courier New"/>
        </w:rPr>
      </w:pPr>
    </w:p>
    <w:p w14:paraId="47BF26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4.4.  The Role of Deterministic Networking</w:t>
      </w:r>
    </w:p>
    <w:p w14:paraId="0B2C3F0C" w14:textId="77777777" w:rsidR="00A24948" w:rsidRPr="00A96145" w:rsidRDefault="00A24948" w:rsidP="00A24948">
      <w:pPr>
        <w:pStyle w:val="PlainText"/>
        <w:rPr>
          <w:rFonts w:ascii="Courier New" w:hAnsi="Courier New" w:cs="Courier New"/>
        </w:rPr>
      </w:pPr>
    </w:p>
    <w:p w14:paraId="3B7B6D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Deterministic networking is a technology under development in the</w:t>
      </w:r>
    </w:p>
    <w:p w14:paraId="091B0B7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IETF that aims to both minimize congestion loss and set an upper</w:t>
      </w:r>
    </w:p>
    <w:p w14:paraId="6D92A3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bound on per hop latency.  It allows a packet layer to emulate the</w:t>
      </w:r>
    </w:p>
    <w:p w14:paraId="2D9EE5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behaviour of a fully partitioned underlay such might be provided</w:t>
      </w:r>
    </w:p>
    <w:p w14:paraId="43E909C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through some physical layer multiplexing system such as FlexE.</w:t>
      </w:r>
    </w:p>
    <w:p w14:paraId="5E28D0FC" w14:textId="77777777" w:rsidR="00A24948" w:rsidRPr="00A96145" w:rsidRDefault="00A24948" w:rsidP="00A24948">
      <w:pPr>
        <w:pStyle w:val="PlainText"/>
        <w:rPr>
          <w:rFonts w:ascii="Courier New" w:hAnsi="Courier New" w:cs="Courier New"/>
        </w:rPr>
      </w:pPr>
    </w:p>
    <w:p w14:paraId="5EE64E8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Deterministic networking works by policing the ingress rate of a flow</w:t>
      </w:r>
    </w:p>
    <w:p w14:paraId="445E877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to an agreed maximum and then scheduling the transmission time of</w:t>
      </w:r>
    </w:p>
    <w:p w14:paraId="79801A4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flow to reduce the "lumpiness" and hence the possible buildup of</w:t>
      </w:r>
    </w:p>
    <w:p w14:paraId="427CF0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queues and hence congestion loss.</w:t>
      </w:r>
    </w:p>
    <w:p w14:paraId="4E160AC4" w14:textId="77777777" w:rsidR="00A24948" w:rsidRPr="00A96145" w:rsidRDefault="00A24948" w:rsidP="00A24948">
      <w:pPr>
        <w:pStyle w:val="PlainText"/>
        <w:rPr>
          <w:rFonts w:ascii="Courier New" w:hAnsi="Courier New" w:cs="Courier New"/>
        </w:rPr>
      </w:pPr>
    </w:p>
    <w:p w14:paraId="3EA7F2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Whilst deterministic networking is not as perfect as physical layer</w:t>
      </w:r>
    </w:p>
    <w:p w14:paraId="4BFD7E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multiplexing in terms of latency minimization, because the scheduling</w:t>
      </w:r>
    </w:p>
    <w:p w14:paraId="56FCA3F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hop by hop and not end to end meaning that at each hop a packet</w:t>
      </w:r>
    </w:p>
    <w:p w14:paraId="352A491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has to wait for the transmission slot allocated to its flow, it has</w:t>
      </w:r>
    </w:p>
    <w:p w14:paraId="3241D5F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advantage that it is able to allocate slots not needed by the</w:t>
      </w:r>
    </w:p>
    <w:p w14:paraId="22BA0E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allocated traffic to best effort traffic.  This reallocation of the</w:t>
      </w:r>
    </w:p>
    <w:p w14:paraId="56C9CB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unused transmission slots to background traffic significantly</w:t>
      </w:r>
    </w:p>
    <w:p w14:paraId="1699E9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improves the efficiency of the network by amortizing the cost between</w:t>
      </w:r>
    </w:p>
    <w:p w14:paraId="29A762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scheduled high priority users and the best effort users.</w:t>
      </w:r>
    </w:p>
    <w:p w14:paraId="15720700" w14:textId="77777777" w:rsidR="00A24948" w:rsidRPr="00A96145" w:rsidRDefault="00A24948" w:rsidP="00A24948">
      <w:pPr>
        <w:pStyle w:val="PlainText"/>
        <w:rPr>
          <w:rFonts w:ascii="Courier New" w:hAnsi="Courier New" w:cs="Courier New"/>
        </w:rPr>
      </w:pPr>
    </w:p>
    <w:p w14:paraId="5283503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4.5.  The Role of VPNs</w:t>
      </w:r>
    </w:p>
    <w:p w14:paraId="12A9E158" w14:textId="77777777" w:rsidR="00A24948" w:rsidRPr="00A96145" w:rsidRDefault="00A24948" w:rsidP="00A24948">
      <w:pPr>
        <w:pStyle w:val="PlainText"/>
        <w:rPr>
          <w:rFonts w:ascii="Courier New" w:hAnsi="Courier New" w:cs="Courier New"/>
        </w:rPr>
      </w:pPr>
    </w:p>
    <w:p w14:paraId="1A36B4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VPNs are considered candidate technologies for network slicing.  The</w:t>
      </w:r>
    </w:p>
    <w:p w14:paraId="3FC104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VPN technologies mainly focus on the isolation of forwarding</w:t>
      </w:r>
    </w:p>
    <w:p w14:paraId="6AC4C8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tables between different tenants and provide a virtual topology for</w:t>
      </w:r>
    </w:p>
    <w:p w14:paraId="1A5654C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connectivity between different sites of a tenant.  The VPN layer</w:t>
      </w:r>
    </w:p>
    <w:p w14:paraId="7CFF26D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the underlying network resources are usually loosely coupled, and</w:t>
      </w:r>
    </w:p>
    <w:p w14:paraId="6381EA0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statistical multiplexing is adopted to improve network utilization.</w:t>
      </w:r>
    </w:p>
    <w:p w14:paraId="09FD2748" w14:textId="77777777" w:rsidR="00A24948" w:rsidRPr="00A96145" w:rsidRDefault="00A24948" w:rsidP="00A24948">
      <w:pPr>
        <w:pStyle w:val="PlainText"/>
        <w:rPr>
          <w:rFonts w:ascii="Courier New" w:hAnsi="Courier New" w:cs="Courier New"/>
        </w:rPr>
      </w:pPr>
    </w:p>
    <w:p w14:paraId="4FD8A2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Although VPNs have been widely used to provide enterprise services in</w:t>
      </w:r>
    </w:p>
    <w:p w14:paraId="44ECCA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provide networks, it is unclear that whether VPNs along with</w:t>
      </w:r>
    </w:p>
    <w:p w14:paraId="4B20B47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underlying tunnel technologies can meet the performance and</w:t>
      </w:r>
    </w:p>
    <w:p w14:paraId="40B8F72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isolation requirements of critical services in the vertical</w:t>
      </w:r>
    </w:p>
    <w:p w14:paraId="12EE618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industries.</w:t>
      </w:r>
    </w:p>
    <w:p w14:paraId="5E20EB2F" w14:textId="77777777" w:rsidR="00A24948" w:rsidRPr="00A96145" w:rsidRDefault="00A24948" w:rsidP="00A24948">
      <w:pPr>
        <w:pStyle w:val="PlainText"/>
        <w:rPr>
          <w:rFonts w:ascii="Courier New" w:hAnsi="Courier New" w:cs="Courier New"/>
        </w:rPr>
      </w:pPr>
    </w:p>
    <w:p w14:paraId="2FEB54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4.6.  Dynamic Reprovisioning</w:t>
      </w:r>
    </w:p>
    <w:p w14:paraId="7208FD9D" w14:textId="77777777" w:rsidR="00A24948" w:rsidRPr="00A96145" w:rsidRDefault="00A24948" w:rsidP="00A24948">
      <w:pPr>
        <w:pStyle w:val="PlainText"/>
        <w:rPr>
          <w:rFonts w:ascii="Courier New" w:hAnsi="Courier New" w:cs="Courier New"/>
        </w:rPr>
      </w:pPr>
    </w:p>
    <w:p w14:paraId="5DF663D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requirement of the network slicing system is that it can be</w:t>
      </w:r>
    </w:p>
    <w:p w14:paraId="50625B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dynamically and non-disruptively reprovisioned.  That is not an</w:t>
      </w:r>
    </w:p>
    <w:p w14:paraId="6856358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unusual requirement of a modern network.  However the frequency of</w:t>
      </w:r>
    </w:p>
    <w:p w14:paraId="4E51371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reprovisioning with network slicing will be relatively high, such</w:t>
      </w:r>
    </w:p>
    <w:p w14:paraId="1CBC4C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that it in many cases it is not possible to hide any disruption</w:t>
      </w:r>
    </w:p>
    <w:p w14:paraId="7EBD38A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during a "quiet" time.</w:t>
      </w:r>
    </w:p>
    <w:p w14:paraId="3C333A88" w14:textId="77777777" w:rsidR="00A24948" w:rsidRPr="00A96145" w:rsidRDefault="00A24948" w:rsidP="00A24948">
      <w:pPr>
        <w:pStyle w:val="PlainText"/>
        <w:rPr>
          <w:rFonts w:ascii="Courier New" w:hAnsi="Courier New" w:cs="Courier New"/>
        </w:rPr>
      </w:pPr>
    </w:p>
    <w:p w14:paraId="145941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Physical multiplexing methods such as FlexE have the ability to</w:t>
      </w:r>
    </w:p>
    <w:p w14:paraId="3F34CF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seamlessly reprovision multiplex slots.  At the network layer</w:t>
      </w:r>
    </w:p>
    <w:p w14:paraId="68122F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techniques such as make-before-break, segment routing, and loop-free-</w:t>
      </w:r>
    </w:p>
    <w:p w14:paraId="1CB116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convergence can be used to provide uninterrupted operation during a</w:t>
      </w:r>
    </w:p>
    <w:p w14:paraId="50AD7A9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topology change.</w:t>
      </w:r>
    </w:p>
    <w:p w14:paraId="2A43F6ED" w14:textId="77777777" w:rsidR="00A24948" w:rsidRPr="00A96145" w:rsidRDefault="00A24948" w:rsidP="00A24948">
      <w:pPr>
        <w:pStyle w:val="PlainText"/>
        <w:rPr>
          <w:rFonts w:ascii="Courier New" w:hAnsi="Courier New" w:cs="Courier New"/>
        </w:rPr>
      </w:pPr>
    </w:p>
    <w:p w14:paraId="0C64AB4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4.7.  Non-IP Data Plane</w:t>
      </w:r>
    </w:p>
    <w:p w14:paraId="0D0C9493" w14:textId="77777777" w:rsidR="00A24948" w:rsidRPr="00A96145" w:rsidRDefault="00A24948" w:rsidP="00A24948">
      <w:pPr>
        <w:pStyle w:val="PlainText"/>
        <w:rPr>
          <w:rFonts w:ascii="Courier New" w:hAnsi="Courier New" w:cs="Courier New"/>
        </w:rPr>
      </w:pPr>
    </w:p>
    <w:p w14:paraId="36AC789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Non-IP data plane in support of Information Centric Networking (ICN),</w:t>
      </w:r>
    </w:p>
    <w:p w14:paraId="119ADA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some of the IoT services and other similar requirements will be added</w:t>
      </w:r>
    </w:p>
    <w:p w14:paraId="7CB489B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 a future version.</w:t>
      </w:r>
    </w:p>
    <w:p w14:paraId="35142CF7" w14:textId="77777777" w:rsidR="00A24948" w:rsidRPr="00A96145" w:rsidRDefault="00A24948" w:rsidP="00A24948">
      <w:pPr>
        <w:pStyle w:val="PlainText"/>
        <w:rPr>
          <w:rFonts w:ascii="Courier New" w:hAnsi="Courier New" w:cs="Courier New"/>
        </w:rPr>
      </w:pPr>
    </w:p>
    <w:p w14:paraId="620DC06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5.  Control Plane of Network Slicing</w:t>
      </w:r>
    </w:p>
    <w:p w14:paraId="449AB32A" w14:textId="77777777" w:rsidR="00A24948" w:rsidRPr="00A96145" w:rsidRDefault="00A24948" w:rsidP="00A24948">
      <w:pPr>
        <w:pStyle w:val="PlainText"/>
        <w:rPr>
          <w:rFonts w:ascii="Courier New" w:hAnsi="Courier New" w:cs="Courier New"/>
        </w:rPr>
      </w:pPr>
    </w:p>
    <w:p w14:paraId="7DD82F3E" w14:textId="41F8E2F4"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There are two control plane systems that need to be considered.  The</w:t>
      </w:r>
    </w:p>
    <w:p w14:paraId="699947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first is the control plane of the slicing infrastructure itself, the</w:t>
      </w:r>
    </w:p>
    <w:p w14:paraId="385200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second is the control plane of an individual slice.</w:t>
      </w:r>
    </w:p>
    <w:p w14:paraId="3CF9C89B" w14:textId="77777777" w:rsidR="00A24948" w:rsidRPr="00A96145" w:rsidRDefault="00A24948" w:rsidP="00A24948">
      <w:pPr>
        <w:pStyle w:val="PlainText"/>
        <w:rPr>
          <w:rFonts w:ascii="Courier New" w:hAnsi="Courier New" w:cs="Courier New"/>
        </w:rPr>
      </w:pPr>
    </w:p>
    <w:p w14:paraId="5591B39B" w14:textId="367A7BCD" w:rsidR="00A24948" w:rsidRPr="00A96145" w:rsidDel="00D06712" w:rsidRDefault="00A24948">
      <w:pPr>
        <w:pStyle w:val="PlainText"/>
        <w:ind w:left="375"/>
        <w:rPr>
          <w:del w:id="1111" w:author="Dongjie (Jimmy)" w:date="2017-05-15T14:54:00Z"/>
          <w:rFonts w:ascii="Courier New" w:hAnsi="Courier New" w:cs="Courier New"/>
        </w:rPr>
        <w:pPrChange w:id="1112" w:author="Dongjie (Jimmy)" w:date="2017-05-15T14:51:00Z">
          <w:pPr>
            <w:pStyle w:val="PlainText"/>
          </w:pPr>
        </w:pPrChange>
      </w:pPr>
      <w:del w:id="1113" w:author="Dongjie (Jimmy)" w:date="2017-05-15T14:51:00Z">
        <w:r w:rsidRPr="00A96145" w:rsidDel="00465972">
          <w:rPr>
            <w:rFonts w:ascii="Courier New" w:hAnsi="Courier New" w:cs="Courier New"/>
          </w:rPr>
          <w:delText xml:space="preserve">   </w:delText>
        </w:r>
      </w:del>
      <w:r w:rsidRPr="00A96145">
        <w:rPr>
          <w:rFonts w:ascii="Courier New" w:hAnsi="Courier New" w:cs="Courier New"/>
        </w:rPr>
        <w:t xml:space="preserve">The </w:t>
      </w:r>
      <w:del w:id="1114" w:author="Dongjie (Jimmy)" w:date="2017-05-15T15:09:00Z">
        <w:r w:rsidRPr="00A96145" w:rsidDel="005E09F2">
          <w:rPr>
            <w:rFonts w:ascii="Courier New" w:hAnsi="Courier New" w:cs="Courier New"/>
          </w:rPr>
          <w:delText xml:space="preserve">network slicing </w:delText>
        </w:r>
      </w:del>
      <w:r w:rsidRPr="00A96145">
        <w:rPr>
          <w:rFonts w:ascii="Courier New" w:hAnsi="Courier New" w:cs="Courier New"/>
        </w:rPr>
        <w:t xml:space="preserve">control plane </w:t>
      </w:r>
      <w:ins w:id="1115" w:author="Dongjie (Jimmy)" w:date="2017-05-15T15:09:00Z">
        <w:r w:rsidR="005E09F2">
          <w:rPr>
            <w:rFonts w:ascii="Courier New" w:hAnsi="Courier New" w:cs="Courier New"/>
          </w:rPr>
          <w:t xml:space="preserve">of </w:t>
        </w:r>
      </w:ins>
      <w:ins w:id="1116" w:author="Dongjie (Jimmy)" w:date="2017-05-15T15:27:00Z">
        <w:r w:rsidR="006E08B4">
          <w:rPr>
            <w:rFonts w:ascii="Courier New" w:hAnsi="Courier New" w:cs="Courier New"/>
          </w:rPr>
          <w:t xml:space="preserve">the </w:t>
        </w:r>
      </w:ins>
      <w:ins w:id="1117" w:author="Dongjie (Jimmy)" w:date="2017-05-15T15:09:00Z">
        <w:r w:rsidR="005E09F2">
          <w:rPr>
            <w:rFonts w:ascii="Courier New" w:hAnsi="Courier New" w:cs="Courier New"/>
          </w:rPr>
          <w:t xml:space="preserve">network slicing system </w:t>
        </w:r>
      </w:ins>
      <w:r w:rsidRPr="00A96145">
        <w:rPr>
          <w:rFonts w:ascii="Courier New" w:hAnsi="Courier New" w:cs="Courier New"/>
        </w:rPr>
        <w:t>receives</w:t>
      </w:r>
      <w:ins w:id="1118" w:author="Dongjie (Jimmy)" w:date="2017-05-15T15:03:00Z">
        <w:r w:rsidR="005E09F2">
          <w:rPr>
            <w:rFonts w:ascii="Courier New" w:hAnsi="Courier New" w:cs="Courier New"/>
          </w:rPr>
          <w:t xml:space="preserve"> the</w:t>
        </w:r>
      </w:ins>
      <w:r w:rsidRPr="00A96145">
        <w:rPr>
          <w:rFonts w:ascii="Courier New" w:hAnsi="Courier New" w:cs="Courier New"/>
        </w:rPr>
        <w:t xml:space="preserve"> instruction</w:t>
      </w:r>
      <w:del w:id="1119" w:author="Dongjie (Jimmy)" w:date="2017-05-15T15:03:00Z">
        <w:r w:rsidRPr="00A96145" w:rsidDel="005E09F2">
          <w:rPr>
            <w:rFonts w:ascii="Courier New" w:hAnsi="Courier New" w:cs="Courier New"/>
          </w:rPr>
          <w:delText>s</w:delText>
        </w:r>
      </w:del>
      <w:r w:rsidRPr="00A96145">
        <w:rPr>
          <w:rFonts w:ascii="Courier New" w:hAnsi="Courier New" w:cs="Courier New"/>
        </w:rPr>
        <w:t xml:space="preserve"> </w:t>
      </w:r>
      <w:ins w:id="1120" w:author="Dongjie (Jimmy)" w:date="2017-05-15T14:43:00Z">
        <w:r w:rsidR="00465972">
          <w:rPr>
            <w:rFonts w:ascii="Courier New" w:hAnsi="Courier New" w:cs="Courier New"/>
          </w:rPr>
          <w:t xml:space="preserve">of creating </w:t>
        </w:r>
      </w:ins>
      <w:ins w:id="1121" w:author="Dongjie (Jimmy)" w:date="2017-05-15T15:10:00Z">
        <w:r w:rsidR="005E09F2">
          <w:rPr>
            <w:rFonts w:ascii="Courier New" w:hAnsi="Courier New" w:cs="Courier New"/>
          </w:rPr>
          <w:t xml:space="preserve">a </w:t>
        </w:r>
      </w:ins>
      <w:ins w:id="1122" w:author="Dongjie (Jimmy)" w:date="2017-05-15T14:43:00Z">
        <w:r w:rsidR="00465972">
          <w:rPr>
            <w:rFonts w:ascii="Courier New" w:hAnsi="Courier New" w:cs="Courier New"/>
          </w:rPr>
          <w:t xml:space="preserve">network slice with </w:t>
        </w:r>
      </w:ins>
      <w:ins w:id="1123" w:author="Dongjie (Jimmy)" w:date="2017-05-15T14:54:00Z">
        <w:r w:rsidR="00D06712">
          <w:rPr>
            <w:rFonts w:ascii="Courier New" w:hAnsi="Courier New" w:cs="Courier New"/>
          </w:rPr>
          <w:t xml:space="preserve">particular requirements </w:t>
        </w:r>
      </w:ins>
      <w:r w:rsidRPr="00A96145">
        <w:rPr>
          <w:rFonts w:ascii="Courier New" w:hAnsi="Courier New" w:cs="Courier New"/>
        </w:rPr>
        <w:t>from the</w:t>
      </w:r>
      <w:ins w:id="1124" w:author="Dongjie (Jimmy)" w:date="2017-05-15T14:54:00Z">
        <w:r w:rsidR="00D06712">
          <w:rPr>
            <w:rFonts w:ascii="Courier New" w:hAnsi="Courier New" w:cs="Courier New"/>
          </w:rPr>
          <w:t xml:space="preserve"> </w:t>
        </w:r>
      </w:ins>
    </w:p>
    <w:p w14:paraId="51A41E38" w14:textId="22CA879C" w:rsidR="00A24948" w:rsidRDefault="00A24948">
      <w:pPr>
        <w:pStyle w:val="PlainText"/>
        <w:ind w:left="375"/>
        <w:rPr>
          <w:ins w:id="1125" w:author="Dongjie (Jimmy)" w:date="2017-05-15T15:23:00Z"/>
          <w:rFonts w:ascii="Courier New" w:hAnsi="Courier New" w:cs="Courier New"/>
        </w:rPr>
        <w:pPrChange w:id="1126" w:author="Dongjie (Jimmy)" w:date="2017-05-15T14:54:00Z">
          <w:pPr>
            <w:pStyle w:val="PlainText"/>
          </w:pPr>
        </w:pPrChange>
      </w:pPr>
      <w:del w:id="1127" w:author="Dongjie (Jimmy)" w:date="2017-05-15T14:54:00Z">
        <w:r w:rsidRPr="00A96145" w:rsidDel="00D06712">
          <w:rPr>
            <w:rFonts w:ascii="Courier New" w:hAnsi="Courier New" w:cs="Courier New"/>
          </w:rPr>
          <w:delText xml:space="preserve">   </w:delText>
        </w:r>
      </w:del>
      <w:r w:rsidRPr="00A96145">
        <w:rPr>
          <w:rFonts w:ascii="Courier New" w:hAnsi="Courier New" w:cs="Courier New"/>
        </w:rPr>
        <w:t>orchestration layer</w:t>
      </w:r>
      <w:ins w:id="1128" w:author="Dongjie (Jimmy)" w:date="2017-05-15T14:54:00Z">
        <w:r w:rsidR="00D06712">
          <w:rPr>
            <w:rFonts w:ascii="Courier New" w:hAnsi="Courier New" w:cs="Courier New"/>
          </w:rPr>
          <w:t xml:space="preserve">, </w:t>
        </w:r>
      </w:ins>
      <w:del w:id="1129" w:author="Dongjie (Jimmy)" w:date="2017-05-15T14:54:00Z">
        <w:r w:rsidRPr="00A96145" w:rsidDel="00D06712">
          <w:rPr>
            <w:rFonts w:ascii="Courier New" w:hAnsi="Courier New" w:cs="Courier New"/>
          </w:rPr>
          <w:delText xml:space="preserve"> and</w:delText>
        </w:r>
      </w:del>
      <w:ins w:id="1130" w:author="Dongjie (Jimmy)" w:date="2017-05-15T14:54:00Z">
        <w:r w:rsidR="00D06712">
          <w:rPr>
            <w:rFonts w:ascii="Courier New" w:hAnsi="Courier New" w:cs="Courier New"/>
          </w:rPr>
          <w:t>then</w:t>
        </w:r>
      </w:ins>
      <w:ins w:id="1131" w:author="Dongjie (Jimmy)" w:date="2017-05-15T16:55:00Z">
        <w:r w:rsidR="00BE4900">
          <w:rPr>
            <w:rFonts w:ascii="Courier New" w:hAnsi="Courier New" w:cs="Courier New"/>
          </w:rPr>
          <w:t xml:space="preserve"> t</w:t>
        </w:r>
      </w:ins>
      <w:del w:id="1132" w:author="Dongjie (Jimmy)" w:date="2017-05-15T16:55:00Z">
        <w:r w:rsidRPr="00A96145" w:rsidDel="00BE4900">
          <w:rPr>
            <w:rFonts w:ascii="Courier New" w:hAnsi="Courier New" w:cs="Courier New"/>
          </w:rPr>
          <w:delText xml:space="preserve"> </w:delText>
        </w:r>
      </w:del>
      <w:ins w:id="1133" w:author="Dongjie (Jimmy)" w:date="2017-05-15T15:16:00Z">
        <w:r w:rsidR="00984F3E">
          <w:rPr>
            <w:rFonts w:ascii="Courier New" w:hAnsi="Courier New" w:cs="Courier New"/>
          </w:rPr>
          <w:t>he control plane</w:t>
        </w:r>
      </w:ins>
      <w:ins w:id="1134" w:author="Dongjie (Jimmy)" w:date="2017-05-15T15:02:00Z">
        <w:r w:rsidR="00D06712">
          <w:rPr>
            <w:rFonts w:ascii="Courier New" w:hAnsi="Courier New" w:cs="Courier New"/>
          </w:rPr>
          <w:t xml:space="preserve"> </w:t>
        </w:r>
      </w:ins>
      <w:ins w:id="1135" w:author="Dongjie (Jimmy)" w:date="2017-05-15T15:08:00Z">
        <w:r w:rsidR="005E09F2">
          <w:rPr>
            <w:rFonts w:ascii="Courier New" w:hAnsi="Courier New" w:cs="Courier New"/>
          </w:rPr>
          <w:t xml:space="preserve">would </w:t>
        </w:r>
      </w:ins>
      <w:r w:rsidRPr="00A96145">
        <w:rPr>
          <w:rFonts w:ascii="Courier New" w:hAnsi="Courier New" w:cs="Courier New"/>
        </w:rPr>
        <w:t>create</w:t>
      </w:r>
      <w:del w:id="1136" w:author="Dongjie (Jimmy)" w:date="2017-05-15T15:08:00Z">
        <w:r w:rsidRPr="00A96145" w:rsidDel="005E09F2">
          <w:rPr>
            <w:rFonts w:ascii="Courier New" w:hAnsi="Courier New" w:cs="Courier New"/>
          </w:rPr>
          <w:delText>s</w:delText>
        </w:r>
      </w:del>
      <w:r w:rsidRPr="00A96145">
        <w:rPr>
          <w:rFonts w:ascii="Courier New" w:hAnsi="Courier New" w:cs="Courier New"/>
        </w:rPr>
        <w:t xml:space="preserve"> the </w:t>
      </w:r>
      <w:del w:id="1137" w:author="Dongjie (Jimmy)" w:date="2017-05-15T15:05:00Z">
        <w:r w:rsidRPr="00A96145" w:rsidDel="005E09F2">
          <w:rPr>
            <w:rFonts w:ascii="Courier New" w:hAnsi="Courier New" w:cs="Courier New"/>
          </w:rPr>
          <w:delText xml:space="preserve">required </w:delText>
        </w:r>
      </w:del>
      <w:r w:rsidRPr="00A96145">
        <w:rPr>
          <w:rFonts w:ascii="Courier New" w:hAnsi="Courier New" w:cs="Courier New"/>
        </w:rPr>
        <w:t>network slice</w:t>
      </w:r>
      <w:del w:id="1138" w:author="Dongjie (Jimmy)" w:date="2017-05-15T15:05:00Z">
        <w:r w:rsidRPr="00A96145" w:rsidDel="005E09F2">
          <w:rPr>
            <w:rFonts w:ascii="Courier New" w:hAnsi="Courier New" w:cs="Courier New"/>
          </w:rPr>
          <w:delText>s</w:delText>
        </w:r>
      </w:del>
      <w:r w:rsidRPr="00A96145">
        <w:rPr>
          <w:rFonts w:ascii="Courier New" w:hAnsi="Courier New" w:cs="Courier New"/>
        </w:rPr>
        <w:t xml:space="preserve"> </w:t>
      </w:r>
      <w:ins w:id="1139" w:author="Dongjie (Jimmy)" w:date="2017-05-15T14:54:00Z">
        <w:r w:rsidR="00D06712">
          <w:rPr>
            <w:rFonts w:ascii="Courier New" w:hAnsi="Courier New" w:cs="Courier New"/>
          </w:rPr>
          <w:t>by</w:t>
        </w:r>
      </w:ins>
      <w:ins w:id="1140" w:author="Dongjie (Jimmy)" w:date="2017-05-15T11:50:00Z">
        <w:r w:rsidR="009D3C9F">
          <w:rPr>
            <w:rFonts w:ascii="Courier New" w:hAnsi="Courier New" w:cs="Courier New"/>
          </w:rPr>
          <w:t xml:space="preserve"> </w:t>
        </w:r>
      </w:ins>
      <w:ins w:id="1141" w:author="Dongjie (Jimmy)" w:date="2017-05-15T15:15:00Z">
        <w:r w:rsidR="00984F3E">
          <w:rPr>
            <w:rFonts w:ascii="Courier New" w:hAnsi="Courier New" w:cs="Courier New"/>
          </w:rPr>
          <w:t xml:space="preserve">establishing </w:t>
        </w:r>
      </w:ins>
      <w:ins w:id="1142" w:author="Dongjie (Jimmy)" w:date="2017-05-15T15:16:00Z">
        <w:r w:rsidR="00984F3E">
          <w:rPr>
            <w:rFonts w:ascii="Courier New" w:hAnsi="Courier New" w:cs="Courier New"/>
          </w:rPr>
          <w:t>a</w:t>
        </w:r>
      </w:ins>
      <w:ins w:id="1143" w:author="Dongjie (Jimmy)" w:date="2017-05-15T15:15:00Z">
        <w:r w:rsidR="00984F3E">
          <w:rPr>
            <w:rFonts w:ascii="Courier New" w:hAnsi="Courier New" w:cs="Courier New"/>
          </w:rPr>
          <w:t xml:space="preserve"> logical network</w:t>
        </w:r>
      </w:ins>
      <w:ins w:id="1144" w:author="Dongjie (Jimmy)" w:date="2017-05-15T15:16:00Z">
        <w:r w:rsidR="00984F3E">
          <w:rPr>
            <w:rFonts w:ascii="Courier New" w:hAnsi="Courier New" w:cs="Courier New"/>
          </w:rPr>
          <w:t>,</w:t>
        </w:r>
      </w:ins>
      <w:ins w:id="1145" w:author="Dongjie (Jimmy)" w:date="2017-05-15T15:15:00Z">
        <w:r w:rsidR="00984F3E">
          <w:rPr>
            <w:rFonts w:ascii="Courier New" w:hAnsi="Courier New" w:cs="Courier New"/>
          </w:rPr>
          <w:t xml:space="preserve"> and </w:t>
        </w:r>
      </w:ins>
      <w:ins w:id="1146" w:author="Dongjie (Jimmy)" w:date="2017-05-15T11:50:00Z">
        <w:r w:rsidR="009D3C9F">
          <w:rPr>
            <w:rFonts w:ascii="Courier New" w:hAnsi="Courier New" w:cs="Courier New"/>
          </w:rPr>
          <w:t>allocat</w:t>
        </w:r>
      </w:ins>
      <w:ins w:id="1147" w:author="Dongjie (Jimmy)" w:date="2017-05-15T14:54:00Z">
        <w:r w:rsidR="00D06712">
          <w:rPr>
            <w:rFonts w:ascii="Courier New" w:hAnsi="Courier New" w:cs="Courier New"/>
          </w:rPr>
          <w:t>ing</w:t>
        </w:r>
      </w:ins>
      <w:ins w:id="1148" w:author="Dongjie (Jimmy)" w:date="2017-05-15T11:50:00Z">
        <w:r w:rsidR="009D3C9F">
          <w:rPr>
            <w:rFonts w:ascii="Courier New" w:hAnsi="Courier New" w:cs="Courier New"/>
          </w:rPr>
          <w:t xml:space="preserve"> </w:t>
        </w:r>
      </w:ins>
      <w:ins w:id="1149" w:author="Dongjie (Jimmy)" w:date="2017-05-15T15:02:00Z">
        <w:r w:rsidR="00D06712">
          <w:rPr>
            <w:rFonts w:ascii="Courier New" w:hAnsi="Courier New" w:cs="Courier New"/>
          </w:rPr>
          <w:t>a set of</w:t>
        </w:r>
      </w:ins>
      <w:ins w:id="1150" w:author="Dongjie (Jimmy)" w:date="2017-05-15T11:56:00Z">
        <w:r w:rsidR="00411185">
          <w:rPr>
            <w:rFonts w:ascii="Courier New" w:hAnsi="Courier New" w:cs="Courier New"/>
          </w:rPr>
          <w:t xml:space="preserve"> </w:t>
        </w:r>
      </w:ins>
      <w:ins w:id="1151" w:author="Dongjie (Jimmy)" w:date="2017-05-15T15:04:00Z">
        <w:r w:rsidR="005E09F2">
          <w:rPr>
            <w:rFonts w:ascii="Courier New" w:hAnsi="Courier New" w:cs="Courier New"/>
          </w:rPr>
          <w:t xml:space="preserve">network </w:t>
        </w:r>
      </w:ins>
      <w:ins w:id="1152" w:author="Dongjie (Jimmy)" w:date="2017-05-15T11:56:00Z">
        <w:r w:rsidR="00411185">
          <w:rPr>
            <w:rFonts w:ascii="Courier New" w:hAnsi="Courier New" w:cs="Courier New"/>
          </w:rPr>
          <w:t xml:space="preserve">resources </w:t>
        </w:r>
      </w:ins>
      <w:ins w:id="1153" w:author="Dongjie (Jimmy)" w:date="2017-05-15T15:17:00Z">
        <w:r w:rsidR="00984F3E">
          <w:rPr>
            <w:rFonts w:ascii="Courier New" w:hAnsi="Courier New" w:cs="Courier New"/>
          </w:rPr>
          <w:t>associated with</w:t>
        </w:r>
      </w:ins>
      <w:ins w:id="1154" w:author="Dongjie (Jimmy)" w:date="2017-05-15T15:16:00Z">
        <w:r w:rsidR="00984F3E">
          <w:rPr>
            <w:rFonts w:ascii="Courier New" w:hAnsi="Courier New" w:cs="Courier New"/>
          </w:rPr>
          <w:t xml:space="preserve"> the network slice </w:t>
        </w:r>
      </w:ins>
      <w:ins w:id="1155" w:author="Dongjie (Jimmy)" w:date="2017-05-15T11:56:00Z">
        <w:r w:rsidR="00411185">
          <w:rPr>
            <w:rFonts w:ascii="Courier New" w:hAnsi="Courier New" w:cs="Courier New"/>
          </w:rPr>
          <w:t>in the</w:t>
        </w:r>
        <w:r w:rsidR="00E11135">
          <w:rPr>
            <w:rFonts w:ascii="Courier New" w:hAnsi="Courier New" w:cs="Courier New"/>
          </w:rPr>
          <w:t xml:space="preserve"> </w:t>
        </w:r>
      </w:ins>
      <w:ins w:id="1156" w:author="Dongjie (Jimmy)" w:date="2017-05-15T15:03:00Z">
        <w:r w:rsidR="00D06712">
          <w:rPr>
            <w:rFonts w:ascii="Courier New" w:hAnsi="Courier New" w:cs="Courier New"/>
          </w:rPr>
          <w:t xml:space="preserve">corresponding </w:t>
        </w:r>
      </w:ins>
      <w:ins w:id="1157" w:author="Dongjie (Jimmy)" w:date="2017-05-15T15:05:00Z">
        <w:r w:rsidR="005E09F2">
          <w:rPr>
            <w:rFonts w:ascii="Courier New" w:hAnsi="Courier New" w:cs="Courier New"/>
          </w:rPr>
          <w:t>network infrastructure</w:t>
        </w:r>
      </w:ins>
      <w:ins w:id="1158" w:author="Dongjie (Jimmy)" w:date="2017-05-15T15:03:00Z">
        <w:r w:rsidR="00984F3E">
          <w:rPr>
            <w:rFonts w:ascii="Courier New" w:hAnsi="Courier New" w:cs="Courier New"/>
          </w:rPr>
          <w:t xml:space="preserve">. </w:t>
        </w:r>
      </w:ins>
      <w:ins w:id="1159" w:author="Dongjie (Jimmy)" w:date="2017-05-15T15:17:00Z">
        <w:r w:rsidR="00984F3E">
          <w:rPr>
            <w:rFonts w:ascii="Courier New" w:hAnsi="Courier New" w:cs="Courier New"/>
          </w:rPr>
          <w:t xml:space="preserve">The control plane is also </w:t>
        </w:r>
      </w:ins>
      <w:del w:id="1160" w:author="Dongjie (Jimmy)" w:date="2017-05-15T15:17:00Z">
        <w:r w:rsidRPr="00A96145" w:rsidDel="00984F3E">
          <w:rPr>
            <w:rFonts w:ascii="Courier New" w:hAnsi="Courier New" w:cs="Courier New"/>
          </w:rPr>
          <w:delText>and</w:delText>
        </w:r>
      </w:del>
      <w:ins w:id="1161" w:author="Dongjie (Jimmy)" w:date="2017-05-15T15:08:00Z">
        <w:r w:rsidR="005E09F2">
          <w:rPr>
            <w:rFonts w:ascii="Courier New" w:hAnsi="Courier New" w:cs="Courier New"/>
          </w:rPr>
          <w:t xml:space="preserve">responsible for </w:t>
        </w:r>
      </w:ins>
      <w:ins w:id="1162" w:author="Dongjie (Jimmy)" w:date="2017-05-15T15:23:00Z">
        <w:r w:rsidR="00984F3E">
          <w:rPr>
            <w:rFonts w:ascii="Courier New" w:hAnsi="Courier New" w:cs="Courier New"/>
          </w:rPr>
          <w:t>the dynamic</w:t>
        </w:r>
      </w:ins>
      <w:ins w:id="1163" w:author="Dongjie (Jimmy)" w:date="2017-05-15T15:21:00Z">
        <w:r w:rsidR="00984F3E">
          <w:rPr>
            <w:rFonts w:ascii="Courier New" w:hAnsi="Courier New" w:cs="Courier New"/>
          </w:rPr>
          <w:t xml:space="preserve"> </w:t>
        </w:r>
      </w:ins>
      <w:ins w:id="1164" w:author="Dongjie (Jimmy)" w:date="2017-05-15T15:20:00Z">
        <w:r w:rsidR="00984F3E">
          <w:rPr>
            <w:rFonts w:ascii="Courier New" w:hAnsi="Courier New" w:cs="Courier New"/>
          </w:rPr>
          <w:t xml:space="preserve">adjustment </w:t>
        </w:r>
      </w:ins>
      <w:ins w:id="1165" w:author="Dongjie (Jimmy)" w:date="2017-05-15T15:30:00Z">
        <w:r w:rsidR="006E08B4">
          <w:rPr>
            <w:rFonts w:ascii="Courier New" w:hAnsi="Courier New" w:cs="Courier New"/>
          </w:rPr>
          <w:t>to</w:t>
        </w:r>
      </w:ins>
      <w:ins w:id="1166" w:author="Dongjie (Jimmy)" w:date="2017-05-15T15:11:00Z">
        <w:r w:rsidR="00984F3E">
          <w:rPr>
            <w:rFonts w:ascii="Courier New" w:hAnsi="Courier New" w:cs="Courier New"/>
          </w:rPr>
          <w:t xml:space="preserve"> the logical network and </w:t>
        </w:r>
      </w:ins>
      <w:ins w:id="1167" w:author="Dongjie (Jimmy)" w:date="2017-05-15T15:20:00Z">
        <w:r w:rsidR="00984F3E">
          <w:rPr>
            <w:rFonts w:ascii="Courier New" w:hAnsi="Courier New" w:cs="Courier New"/>
          </w:rPr>
          <w:t xml:space="preserve">the allocated </w:t>
        </w:r>
      </w:ins>
      <w:ins w:id="1168" w:author="Dongjie (Jimmy)" w:date="2017-05-15T15:30:00Z">
        <w:r w:rsidR="006E08B4">
          <w:rPr>
            <w:rFonts w:ascii="Courier New" w:hAnsi="Courier New" w:cs="Courier New"/>
          </w:rPr>
          <w:t xml:space="preserve">network </w:t>
        </w:r>
      </w:ins>
      <w:ins w:id="1169" w:author="Dongjie (Jimmy)" w:date="2017-05-15T15:11:00Z">
        <w:r w:rsidR="00984F3E">
          <w:rPr>
            <w:rFonts w:ascii="Courier New" w:hAnsi="Courier New" w:cs="Courier New"/>
          </w:rPr>
          <w:t>resource</w:t>
        </w:r>
      </w:ins>
      <w:ins w:id="1170" w:author="Dongjie (Jimmy)" w:date="2017-05-15T15:30:00Z">
        <w:r w:rsidR="006E08B4">
          <w:rPr>
            <w:rFonts w:ascii="Courier New" w:hAnsi="Courier New" w:cs="Courier New"/>
          </w:rPr>
          <w:t>s</w:t>
        </w:r>
      </w:ins>
      <w:ins w:id="1171" w:author="Dongjie (Jimmy)" w:date="2017-05-15T15:11:00Z">
        <w:r w:rsidR="00984F3E">
          <w:rPr>
            <w:rFonts w:ascii="Courier New" w:hAnsi="Courier New" w:cs="Courier New"/>
          </w:rPr>
          <w:t xml:space="preserve"> </w:t>
        </w:r>
      </w:ins>
      <w:ins w:id="1172" w:author="Dongjie (Jimmy)" w:date="2017-05-15T15:20:00Z">
        <w:r w:rsidR="00984F3E">
          <w:rPr>
            <w:rFonts w:ascii="Courier New" w:hAnsi="Courier New" w:cs="Courier New"/>
          </w:rPr>
          <w:t xml:space="preserve">according to the </w:t>
        </w:r>
      </w:ins>
      <w:ins w:id="1173" w:author="Dongjie (Jimmy)" w:date="2017-05-15T15:11:00Z">
        <w:r w:rsidR="00984F3E">
          <w:rPr>
            <w:rFonts w:ascii="Courier New" w:hAnsi="Courier New" w:cs="Courier New"/>
          </w:rPr>
          <w:t xml:space="preserve">network slice </w:t>
        </w:r>
      </w:ins>
      <w:ins w:id="1174" w:author="Dongjie (Jimmy)" w:date="2017-05-15T15:22:00Z">
        <w:r w:rsidR="00984F3E">
          <w:rPr>
            <w:rFonts w:ascii="Courier New" w:hAnsi="Courier New" w:cs="Courier New"/>
          </w:rPr>
          <w:t>change</w:t>
        </w:r>
      </w:ins>
      <w:ins w:id="1175" w:author="Dongjie (Jimmy)" w:date="2017-05-15T15:25:00Z">
        <w:r w:rsidR="006E08B4">
          <w:rPr>
            <w:rFonts w:ascii="Courier New" w:hAnsi="Courier New" w:cs="Courier New"/>
          </w:rPr>
          <w:t xml:space="preserve"> request </w:t>
        </w:r>
        <w:r w:rsidR="00073FEE">
          <w:rPr>
            <w:rFonts w:ascii="Courier New" w:hAnsi="Courier New" w:cs="Courier New"/>
          </w:rPr>
          <w:t>from the slice tenant</w:t>
        </w:r>
      </w:ins>
      <w:ins w:id="1176" w:author="Dongjie (Jimmy)" w:date="2017-05-15T15:31:00Z">
        <w:r w:rsidR="006E08B4">
          <w:rPr>
            <w:rFonts w:ascii="Courier New" w:hAnsi="Courier New" w:cs="Courier New"/>
          </w:rPr>
          <w:t>,</w:t>
        </w:r>
      </w:ins>
      <w:ins w:id="1177" w:author="Dongjie (Jimmy)" w:date="2017-05-15T15:22:00Z">
        <w:r w:rsidR="00984F3E">
          <w:rPr>
            <w:rFonts w:ascii="Courier New" w:hAnsi="Courier New" w:cs="Courier New"/>
          </w:rPr>
          <w:t xml:space="preserve"> and </w:t>
        </w:r>
      </w:ins>
      <w:ins w:id="1178" w:author="Dongjie (Jimmy)" w:date="2017-05-15T15:23:00Z">
        <w:r w:rsidR="00984F3E">
          <w:rPr>
            <w:rFonts w:ascii="Courier New" w:hAnsi="Courier New" w:cs="Courier New"/>
          </w:rPr>
          <w:t xml:space="preserve">the </w:t>
        </w:r>
      </w:ins>
      <w:ins w:id="1179" w:author="Dongjie (Jimmy)" w:date="2017-05-15T15:25:00Z">
        <w:r w:rsidR="00073FEE">
          <w:rPr>
            <w:rFonts w:ascii="Courier New" w:hAnsi="Courier New" w:cs="Courier New"/>
          </w:rPr>
          <w:t>changes</w:t>
        </w:r>
      </w:ins>
      <w:ins w:id="1180" w:author="Dongjie (Jimmy)" w:date="2017-05-15T15:22:00Z">
        <w:r w:rsidR="00984F3E">
          <w:rPr>
            <w:rFonts w:ascii="Courier New" w:hAnsi="Courier New" w:cs="Courier New"/>
          </w:rPr>
          <w:t xml:space="preserve"> </w:t>
        </w:r>
      </w:ins>
      <w:ins w:id="1181" w:author="Dongjie (Jimmy)" w:date="2017-05-15T15:31:00Z">
        <w:r w:rsidR="006E08B4">
          <w:rPr>
            <w:rFonts w:ascii="Courier New" w:hAnsi="Courier New" w:cs="Courier New"/>
          </w:rPr>
          <w:t>occur</w:t>
        </w:r>
      </w:ins>
      <w:ins w:id="1182" w:author="Dongjie (Jimmy)" w:date="2017-05-15T16:56:00Z">
        <w:r w:rsidR="00BE4900">
          <w:rPr>
            <w:rFonts w:ascii="Courier New" w:hAnsi="Courier New" w:cs="Courier New"/>
          </w:rPr>
          <w:t>ed</w:t>
        </w:r>
      </w:ins>
      <w:ins w:id="1183" w:author="Dongjie (Jimmy)" w:date="2017-05-15T15:22:00Z">
        <w:r w:rsidR="00984F3E">
          <w:rPr>
            <w:rFonts w:ascii="Courier New" w:hAnsi="Courier New" w:cs="Courier New"/>
          </w:rPr>
          <w:t xml:space="preserve"> in the network</w:t>
        </w:r>
      </w:ins>
      <w:ins w:id="1184" w:author="Dongjie (Jimmy)" w:date="2017-05-15T15:23:00Z">
        <w:r w:rsidR="00984F3E">
          <w:rPr>
            <w:rFonts w:ascii="Courier New" w:hAnsi="Courier New" w:cs="Courier New"/>
          </w:rPr>
          <w:t xml:space="preserve"> infrastructure</w:t>
        </w:r>
      </w:ins>
      <w:ins w:id="1185" w:author="Dongjie (Jimmy)" w:date="2017-05-15T15:22:00Z">
        <w:r w:rsidR="00984F3E">
          <w:rPr>
            <w:rFonts w:ascii="Courier New" w:hAnsi="Courier New" w:cs="Courier New"/>
          </w:rPr>
          <w:t>.</w:t>
        </w:r>
      </w:ins>
      <w:ins w:id="1186" w:author="Dongjie (Jimmy)" w:date="2017-05-15T15:11:00Z">
        <w:r w:rsidR="00984F3E">
          <w:rPr>
            <w:rFonts w:ascii="Courier New" w:hAnsi="Courier New" w:cs="Courier New"/>
          </w:rPr>
          <w:t xml:space="preserve"> </w:t>
        </w:r>
      </w:ins>
      <w:ins w:id="1187" w:author="Dongjie (Jimmy)" w:date="2017-05-15T15:31:00Z">
        <w:r w:rsidR="006E08B4">
          <w:rPr>
            <w:rFonts w:ascii="Courier New" w:hAnsi="Courier New" w:cs="Courier New"/>
          </w:rPr>
          <w:t>As i</w:t>
        </w:r>
        <w:r w:rsidR="006E08B4">
          <w:rPr>
            <w:rFonts w:ascii="Courier New" w:hAnsi="Courier New" w:cs="Courier New" w:hint="eastAsia"/>
            <w:lang w:eastAsia="zh-CN"/>
          </w:rPr>
          <w:t xml:space="preserve">t is critical </w:t>
        </w:r>
      </w:ins>
      <w:ins w:id="1188" w:author="Dongjie (Jimmy)" w:date="2017-05-15T16:56:00Z">
        <w:r w:rsidR="00BE4900">
          <w:rPr>
            <w:rFonts w:ascii="Courier New" w:hAnsi="Courier New" w:cs="Courier New"/>
            <w:lang w:eastAsia="zh-CN"/>
          </w:rPr>
          <w:t>to</w:t>
        </w:r>
      </w:ins>
      <w:ins w:id="1189" w:author="Dongjie (Jimmy)" w:date="2017-05-15T15:31:00Z">
        <w:r w:rsidR="006E08B4">
          <w:rPr>
            <w:rFonts w:ascii="Courier New" w:hAnsi="Courier New" w:cs="Courier New"/>
            <w:lang w:eastAsia="zh-CN"/>
          </w:rPr>
          <w:t xml:space="preserve"> always meet the service requirement </w:t>
        </w:r>
      </w:ins>
      <w:ins w:id="1190" w:author="Dongjie (Jimmy)" w:date="2017-05-15T15:37:00Z">
        <w:r w:rsidR="00C82638">
          <w:rPr>
            <w:rFonts w:ascii="Courier New" w:hAnsi="Courier New" w:cs="Courier New"/>
            <w:lang w:eastAsia="zh-CN"/>
          </w:rPr>
          <w:t xml:space="preserve">of a network slice </w:t>
        </w:r>
      </w:ins>
      <w:ins w:id="1191" w:author="Dongjie (Jimmy)" w:date="2017-05-15T15:31:00Z">
        <w:r w:rsidR="006E08B4">
          <w:rPr>
            <w:rFonts w:ascii="Courier New" w:hAnsi="Courier New" w:cs="Courier New"/>
            <w:lang w:eastAsia="zh-CN"/>
          </w:rPr>
          <w:t xml:space="preserve">no matter what happened </w:t>
        </w:r>
      </w:ins>
      <w:ins w:id="1192" w:author="Dongjie (Jimmy)" w:date="2017-05-15T15:38:00Z">
        <w:r w:rsidR="00C82638">
          <w:rPr>
            <w:rFonts w:ascii="Courier New" w:hAnsi="Courier New" w:cs="Courier New"/>
            <w:lang w:eastAsia="zh-CN"/>
          </w:rPr>
          <w:t xml:space="preserve">in other network slices or </w:t>
        </w:r>
      </w:ins>
      <w:ins w:id="1193" w:author="Dongjie (Jimmy)" w:date="2017-05-15T15:31:00Z">
        <w:r w:rsidR="006E08B4">
          <w:rPr>
            <w:rFonts w:ascii="Courier New" w:hAnsi="Courier New" w:cs="Courier New"/>
            <w:lang w:eastAsia="zh-CN"/>
          </w:rPr>
          <w:t xml:space="preserve">in the network infrastructure, </w:t>
        </w:r>
      </w:ins>
      <w:ins w:id="1194" w:author="Dongjie (Jimmy)" w:date="2017-05-15T15:34:00Z">
        <w:r w:rsidR="006E08B4">
          <w:rPr>
            <w:rFonts w:ascii="Courier New" w:hAnsi="Courier New" w:cs="Courier New"/>
            <w:lang w:eastAsia="zh-CN"/>
          </w:rPr>
          <w:t>appr</w:t>
        </w:r>
      </w:ins>
      <w:ins w:id="1195" w:author="Dongjie (Jimmy)" w:date="2017-05-15T15:36:00Z">
        <w:r w:rsidR="006E08B4">
          <w:rPr>
            <w:rFonts w:ascii="Courier New" w:hAnsi="Courier New" w:cs="Courier New"/>
            <w:lang w:eastAsia="zh-CN"/>
          </w:rPr>
          <w:t>o</w:t>
        </w:r>
      </w:ins>
      <w:ins w:id="1196" w:author="Dongjie (Jimmy)" w:date="2017-05-15T15:34:00Z">
        <w:r w:rsidR="006E08B4">
          <w:rPr>
            <w:rFonts w:ascii="Courier New" w:hAnsi="Courier New" w:cs="Courier New"/>
            <w:lang w:eastAsia="zh-CN"/>
          </w:rPr>
          <w:t>priate</w:t>
        </w:r>
      </w:ins>
      <w:ins w:id="1197" w:author="Dongjie (Jimmy)" w:date="2017-05-15T15:36:00Z">
        <w:r w:rsidR="006E08B4">
          <w:rPr>
            <w:rFonts w:ascii="Courier New" w:hAnsi="Courier New" w:cs="Courier New"/>
            <w:lang w:eastAsia="zh-CN"/>
          </w:rPr>
          <w:t xml:space="preserve"> service </w:t>
        </w:r>
        <w:r w:rsidR="005A2578">
          <w:rPr>
            <w:rFonts w:ascii="Courier New" w:hAnsi="Courier New" w:cs="Courier New"/>
            <w:lang w:eastAsia="zh-CN"/>
          </w:rPr>
          <w:t>assurance</w:t>
        </w:r>
      </w:ins>
      <w:ins w:id="1198" w:author="Dongjie (Jimmy)" w:date="2017-05-15T15:34:00Z">
        <w:r w:rsidR="006E08B4">
          <w:rPr>
            <w:rFonts w:ascii="Courier New" w:hAnsi="Courier New" w:cs="Courier New"/>
            <w:lang w:eastAsia="zh-CN"/>
          </w:rPr>
          <w:t xml:space="preserve"> mechanism</w:t>
        </w:r>
      </w:ins>
      <w:ins w:id="1199" w:author="Dongjie (Jimmy)" w:date="2017-05-15T15:35:00Z">
        <w:r w:rsidR="006E08B4">
          <w:rPr>
            <w:rFonts w:ascii="Courier New" w:hAnsi="Courier New" w:cs="Courier New"/>
            <w:lang w:eastAsia="zh-CN"/>
          </w:rPr>
          <w:t>s</w:t>
        </w:r>
      </w:ins>
      <w:ins w:id="1200" w:author="Dongjie (Jimmy)" w:date="2017-05-15T15:34:00Z">
        <w:r w:rsidR="006E08B4">
          <w:rPr>
            <w:rFonts w:ascii="Courier New" w:hAnsi="Courier New" w:cs="Courier New"/>
            <w:lang w:eastAsia="zh-CN"/>
          </w:rPr>
          <w:t xml:space="preserve"> </w:t>
        </w:r>
      </w:ins>
      <w:ins w:id="1201" w:author="Dongjie (Jimmy)" w:date="2017-05-15T15:38:00Z">
        <w:r w:rsidR="00C82638">
          <w:rPr>
            <w:rFonts w:ascii="Courier New" w:hAnsi="Courier New" w:cs="Courier New"/>
            <w:lang w:eastAsia="zh-CN"/>
          </w:rPr>
          <w:t xml:space="preserve">should be deployed </w:t>
        </w:r>
      </w:ins>
      <w:ins w:id="1202" w:author="Dongjie (Jimmy)" w:date="2017-05-15T15:36:00Z">
        <w:r w:rsidR="00C82638">
          <w:rPr>
            <w:rFonts w:ascii="Courier New" w:hAnsi="Courier New" w:cs="Courier New"/>
            <w:lang w:eastAsia="zh-CN"/>
          </w:rPr>
          <w:t>in the network, and the control plane</w:t>
        </w:r>
      </w:ins>
      <w:ins w:id="1203" w:author="Dongjie (Jimmy)" w:date="2017-05-15T15:34:00Z">
        <w:r w:rsidR="006E08B4">
          <w:rPr>
            <w:rFonts w:ascii="Courier New" w:hAnsi="Courier New" w:cs="Courier New"/>
            <w:lang w:eastAsia="zh-CN"/>
          </w:rPr>
          <w:t xml:space="preserve"> </w:t>
        </w:r>
      </w:ins>
      <w:ins w:id="1204" w:author="Dongjie (Jimmy)" w:date="2017-05-15T15:38:00Z">
        <w:r w:rsidR="00C82638">
          <w:rPr>
            <w:rFonts w:ascii="Courier New" w:hAnsi="Courier New" w:cs="Courier New"/>
            <w:lang w:eastAsia="zh-CN"/>
          </w:rPr>
          <w:t xml:space="preserve">MUST </w:t>
        </w:r>
      </w:ins>
      <w:ins w:id="1205" w:author="Dongjie (Jimmy)" w:date="2017-05-15T15:33:00Z">
        <w:r w:rsidR="006E08B4">
          <w:rPr>
            <w:rFonts w:ascii="Courier New" w:hAnsi="Courier New" w:cs="Courier New"/>
            <w:lang w:eastAsia="zh-CN"/>
          </w:rPr>
          <w:t>be able to react fast</w:t>
        </w:r>
      </w:ins>
      <w:ins w:id="1206" w:author="Dongjie (Jimmy)" w:date="2017-05-15T15:34:00Z">
        <w:r w:rsidR="006E08B4">
          <w:rPr>
            <w:rFonts w:ascii="Courier New" w:hAnsi="Courier New" w:cs="Courier New"/>
            <w:lang w:eastAsia="zh-CN"/>
          </w:rPr>
          <w:t xml:space="preserve"> </w:t>
        </w:r>
      </w:ins>
      <w:ins w:id="1207" w:author="Dongjie (Jimmy)" w:date="2017-05-15T15:35:00Z">
        <w:r w:rsidR="006E08B4">
          <w:rPr>
            <w:rFonts w:ascii="Courier New" w:hAnsi="Courier New" w:cs="Courier New"/>
            <w:lang w:eastAsia="zh-CN"/>
          </w:rPr>
          <w:t xml:space="preserve">to </w:t>
        </w:r>
      </w:ins>
      <w:ins w:id="1208" w:author="Dongjie (Jimmy)" w:date="2017-05-15T16:56:00Z">
        <w:r w:rsidR="00BE4900">
          <w:rPr>
            <w:rFonts w:ascii="Courier New" w:hAnsi="Courier New" w:cs="Courier New"/>
            <w:lang w:eastAsia="zh-CN"/>
          </w:rPr>
          <w:t xml:space="preserve">any </w:t>
        </w:r>
      </w:ins>
      <w:ins w:id="1209" w:author="Dongjie (Jimmy)" w:date="2017-05-15T15:37:00Z">
        <w:r w:rsidR="005A2578">
          <w:rPr>
            <w:rFonts w:ascii="Courier New" w:hAnsi="Courier New" w:cs="Courier New"/>
            <w:lang w:eastAsia="zh-CN"/>
          </w:rPr>
          <w:t xml:space="preserve">network </w:t>
        </w:r>
      </w:ins>
      <w:ins w:id="1210" w:author="Dongjie (Jimmy)" w:date="2017-05-15T15:36:00Z">
        <w:r w:rsidR="00090081">
          <w:rPr>
            <w:rFonts w:ascii="Courier New" w:hAnsi="Courier New" w:cs="Courier New"/>
            <w:lang w:eastAsia="zh-CN"/>
          </w:rPr>
          <w:t>events</w:t>
        </w:r>
      </w:ins>
      <w:ins w:id="1211" w:author="Dongjie (Jimmy)" w:date="2017-05-15T16:59:00Z">
        <w:r w:rsidR="005D0F75">
          <w:rPr>
            <w:rFonts w:ascii="Courier New" w:hAnsi="Courier New" w:cs="Courier New"/>
            <w:lang w:eastAsia="zh-CN"/>
          </w:rPr>
          <w:t xml:space="preserve">, such as resource add, resource fail, creation of new network slice and the </w:t>
        </w:r>
      </w:ins>
      <w:ins w:id="1212" w:author="Dongjie (Jimmy)" w:date="2017-05-15T17:01:00Z">
        <w:r w:rsidR="005D0F75" w:rsidRPr="005D0F75">
          <w:rPr>
            <w:rFonts w:ascii="Courier New" w:hAnsi="Courier New" w:cs="Courier New"/>
            <w:lang w:eastAsia="zh-CN"/>
          </w:rPr>
          <w:t>deletion</w:t>
        </w:r>
        <w:r w:rsidR="005D0F75">
          <w:rPr>
            <w:rFonts w:ascii="Courier New" w:hAnsi="Courier New" w:cs="Courier New"/>
            <w:lang w:eastAsia="zh-CN"/>
          </w:rPr>
          <w:t xml:space="preserve"> of an existing network slice</w:t>
        </w:r>
      </w:ins>
      <w:ins w:id="1213" w:author="Dongjie (Jimmy)" w:date="2017-05-15T15:36:00Z">
        <w:r w:rsidR="00090081">
          <w:rPr>
            <w:rFonts w:ascii="Courier New" w:hAnsi="Courier New" w:cs="Courier New"/>
            <w:lang w:eastAsia="zh-CN"/>
          </w:rPr>
          <w:t>.</w:t>
        </w:r>
      </w:ins>
    </w:p>
    <w:p w14:paraId="3FDF08BD" w14:textId="77777777" w:rsidR="00073FEE" w:rsidRPr="005D0F75" w:rsidRDefault="00073FEE">
      <w:pPr>
        <w:pStyle w:val="PlainText"/>
        <w:ind w:left="375"/>
        <w:rPr>
          <w:ins w:id="1214" w:author="Dongjie (Jimmy)" w:date="2017-05-15T15:28:00Z"/>
          <w:rFonts w:ascii="Courier New" w:hAnsi="Courier New" w:cs="Courier New"/>
        </w:rPr>
        <w:pPrChange w:id="1215" w:author="Dongjie (Jimmy)" w:date="2017-05-15T14:54:00Z">
          <w:pPr>
            <w:pStyle w:val="PlainText"/>
          </w:pPr>
        </w:pPrChange>
      </w:pPr>
    </w:p>
    <w:p w14:paraId="13EC3FD1" w14:textId="23E765F9" w:rsidR="006E08B4" w:rsidRPr="00073FEE" w:rsidDel="006E08B4" w:rsidRDefault="006E08B4">
      <w:pPr>
        <w:pStyle w:val="PlainText"/>
        <w:ind w:left="375"/>
        <w:rPr>
          <w:del w:id="1216" w:author="Dongjie (Jimmy)" w:date="2017-05-15T15:28:00Z"/>
          <w:rFonts w:ascii="Courier New" w:hAnsi="Courier New" w:cs="Courier New"/>
          <w:lang w:eastAsia="zh-CN"/>
        </w:rPr>
        <w:pPrChange w:id="1217" w:author="Dongjie (Jimmy)" w:date="2017-05-15T14:54:00Z">
          <w:pPr>
            <w:pStyle w:val="PlainText"/>
          </w:pPr>
        </w:pPrChange>
      </w:pPr>
    </w:p>
    <w:p w14:paraId="20282D2D" w14:textId="076A1458" w:rsidR="00A24948" w:rsidRPr="00A96145" w:rsidDel="005D0F75" w:rsidRDefault="00A24948" w:rsidP="00A24948">
      <w:pPr>
        <w:pStyle w:val="PlainText"/>
        <w:rPr>
          <w:del w:id="1218" w:author="Dongjie (Jimmy)" w:date="2017-05-15T17:01:00Z"/>
          <w:rFonts w:ascii="Courier New" w:hAnsi="Courier New" w:cs="Courier New"/>
        </w:rPr>
      </w:pPr>
      <w:del w:id="1219" w:author="Dongjie (Jimmy)" w:date="2017-05-15T17:01:00Z">
        <w:r w:rsidRPr="00A96145" w:rsidDel="005D0F75">
          <w:rPr>
            <w:rFonts w:ascii="Courier New" w:hAnsi="Courier New" w:cs="Courier New"/>
          </w:rPr>
          <w:delText xml:space="preserve"> </w:delText>
        </w:r>
      </w:del>
      <w:del w:id="1220" w:author="Dongjie (Jimmy)" w:date="2017-05-15T15:33:00Z">
        <w:r w:rsidRPr="00A96145" w:rsidDel="006E08B4">
          <w:rPr>
            <w:rFonts w:ascii="Courier New" w:hAnsi="Courier New" w:cs="Courier New"/>
          </w:rPr>
          <w:delText xml:space="preserve">  manages them throughout their life cycle.  </w:delText>
        </w:r>
      </w:del>
      <w:del w:id="1221" w:author="Dongjie (Jimmy)" w:date="2017-05-15T17:01:00Z">
        <w:r w:rsidRPr="00A96145" w:rsidDel="005D0F75">
          <w:rPr>
            <w:rFonts w:ascii="Courier New" w:hAnsi="Courier New" w:cs="Courier New"/>
          </w:rPr>
          <w:delText>The slices need to satisfy</w:delText>
        </w:r>
      </w:del>
    </w:p>
    <w:p w14:paraId="4059E13A" w14:textId="0B9B1C6F" w:rsidR="00A24948" w:rsidRPr="00A96145" w:rsidDel="005D0F75" w:rsidRDefault="00A24948" w:rsidP="00A24948">
      <w:pPr>
        <w:pStyle w:val="PlainText"/>
        <w:rPr>
          <w:del w:id="1222" w:author="Dongjie (Jimmy)" w:date="2017-05-15T17:01:00Z"/>
          <w:rFonts w:ascii="Courier New" w:hAnsi="Courier New" w:cs="Courier New"/>
        </w:rPr>
      </w:pPr>
      <w:del w:id="1223" w:author="Dongjie (Jimmy)" w:date="2017-05-15T17:01:00Z">
        <w:r w:rsidRPr="00A96145" w:rsidDel="005D0F75">
          <w:rPr>
            <w:rFonts w:ascii="Courier New" w:hAnsi="Courier New" w:cs="Courier New"/>
          </w:rPr>
          <w:delText xml:space="preserve">   a diverse set requirements and need to be dynamically managed as the</w:delText>
        </w:r>
      </w:del>
    </w:p>
    <w:p w14:paraId="53224BA8" w14:textId="5464E174" w:rsidR="00A24948" w:rsidRPr="00A96145" w:rsidDel="005D0F75" w:rsidRDefault="00A24948" w:rsidP="00A24948">
      <w:pPr>
        <w:pStyle w:val="PlainText"/>
        <w:rPr>
          <w:del w:id="1224" w:author="Dongjie (Jimmy)" w:date="2017-05-15T17:01:00Z"/>
          <w:rFonts w:ascii="Courier New" w:hAnsi="Courier New" w:cs="Courier New"/>
        </w:rPr>
      </w:pPr>
      <w:del w:id="1225" w:author="Dongjie (Jimmy)" w:date="2017-05-15T17:01:00Z">
        <w:r w:rsidRPr="00A96145" w:rsidDel="005D0F75">
          <w:rPr>
            <w:rFonts w:ascii="Courier New" w:hAnsi="Courier New" w:cs="Courier New"/>
          </w:rPr>
          <w:delText xml:space="preserve">   collective requirements of the set of network slices changes, and as</w:delText>
        </w:r>
      </w:del>
    </w:p>
    <w:p w14:paraId="65BD40D9" w14:textId="3D2A0305" w:rsidR="00A24948" w:rsidRPr="00A96145" w:rsidDel="005D0F75" w:rsidRDefault="00A24948" w:rsidP="00A24948">
      <w:pPr>
        <w:pStyle w:val="PlainText"/>
        <w:rPr>
          <w:del w:id="1226" w:author="Dongjie (Jimmy)" w:date="2017-05-15T17:01:00Z"/>
          <w:rFonts w:ascii="Courier New" w:hAnsi="Courier New" w:cs="Courier New"/>
        </w:rPr>
      </w:pPr>
      <w:del w:id="1227" w:author="Dongjie (Jimmy)" w:date="2017-05-15T17:01:00Z">
        <w:r w:rsidRPr="00A96145" w:rsidDel="005D0F75">
          <w:rPr>
            <w:rFonts w:ascii="Courier New" w:hAnsi="Courier New" w:cs="Courier New"/>
          </w:rPr>
          <w:delText xml:space="preserve">   the resource and capabilities of the physical network change with</w:delText>
        </w:r>
      </w:del>
    </w:p>
    <w:p w14:paraId="286DB65A" w14:textId="0FC2B587" w:rsidR="00A24948" w:rsidRPr="00A96145" w:rsidDel="005D0F75" w:rsidRDefault="00A24948" w:rsidP="00A24948">
      <w:pPr>
        <w:pStyle w:val="PlainText"/>
        <w:rPr>
          <w:del w:id="1228" w:author="Dongjie (Jimmy)" w:date="2017-05-15T17:01:00Z"/>
          <w:rFonts w:ascii="Courier New" w:hAnsi="Courier New" w:cs="Courier New"/>
        </w:rPr>
      </w:pPr>
      <w:del w:id="1229" w:author="Dongjie (Jimmy)" w:date="2017-05-15T17:01:00Z">
        <w:r w:rsidRPr="00A96145" w:rsidDel="005D0F75">
          <w:rPr>
            <w:rFonts w:ascii="Courier New" w:hAnsi="Courier New" w:cs="Courier New"/>
          </w:rPr>
          <w:delText xml:space="preserve">   time.  Changes occur as resources fail, and resources are added.</w:delText>
        </w:r>
      </w:del>
    </w:p>
    <w:p w14:paraId="13F9554B" w14:textId="3BBAC64C" w:rsidR="00A24948" w:rsidRPr="00A96145" w:rsidDel="005D0F75" w:rsidRDefault="00A24948" w:rsidP="00A24948">
      <w:pPr>
        <w:pStyle w:val="PlainText"/>
        <w:rPr>
          <w:del w:id="1230" w:author="Dongjie (Jimmy)" w:date="2017-05-15T17:01:00Z"/>
          <w:rFonts w:ascii="Courier New" w:hAnsi="Courier New" w:cs="Courier New"/>
        </w:rPr>
      </w:pPr>
      <w:del w:id="1231" w:author="Dongjie (Jimmy)" w:date="2017-05-15T17:01:00Z">
        <w:r w:rsidRPr="00A96145" w:rsidDel="005D0F75">
          <w:rPr>
            <w:rFonts w:ascii="Courier New" w:hAnsi="Courier New" w:cs="Courier New"/>
          </w:rPr>
          <w:delText xml:space="preserve">   They also occur as the slices are added and deleted possibly needing</w:delText>
        </w:r>
      </w:del>
    </w:p>
    <w:p w14:paraId="5F49D35E" w14:textId="0FD64C11" w:rsidR="00A24948" w:rsidRPr="00A96145" w:rsidDel="005D0F75" w:rsidRDefault="00A24948" w:rsidP="00A24948">
      <w:pPr>
        <w:pStyle w:val="PlainText"/>
        <w:rPr>
          <w:del w:id="1232" w:author="Dongjie (Jimmy)" w:date="2017-05-15T17:01:00Z"/>
          <w:rFonts w:ascii="Courier New" w:hAnsi="Courier New" w:cs="Courier New"/>
        </w:rPr>
      </w:pPr>
      <w:del w:id="1233" w:author="Dongjie (Jimmy)" w:date="2017-05-15T17:01:00Z">
        <w:r w:rsidRPr="00A96145" w:rsidDel="005D0F75">
          <w:rPr>
            <w:rFonts w:ascii="Courier New" w:hAnsi="Courier New" w:cs="Courier New"/>
          </w:rPr>
          <w:delText xml:space="preserve">   a garbage collection and defagmantation service.</w:delText>
        </w:r>
      </w:del>
    </w:p>
    <w:p w14:paraId="2E3EB509" w14:textId="2B30CED7" w:rsidR="00A24948" w:rsidRPr="00A96145" w:rsidDel="005D0F75" w:rsidRDefault="00A24948" w:rsidP="00A24948">
      <w:pPr>
        <w:pStyle w:val="PlainText"/>
        <w:rPr>
          <w:del w:id="1234" w:author="Dongjie (Jimmy)" w:date="2017-05-15T17:01:00Z"/>
          <w:rFonts w:ascii="Courier New" w:hAnsi="Courier New" w:cs="Courier New"/>
        </w:rPr>
      </w:pPr>
    </w:p>
    <w:p w14:paraId="36B3E5B9" w14:textId="08C1C661" w:rsidR="00A24948" w:rsidRPr="00A96145" w:rsidDel="00747E48" w:rsidRDefault="00A24948" w:rsidP="00A24948">
      <w:pPr>
        <w:pStyle w:val="PlainText"/>
        <w:rPr>
          <w:del w:id="1235" w:author="Dongjie (Jimmy)" w:date="2017-05-15T17:15:00Z"/>
          <w:rFonts w:ascii="Courier New" w:hAnsi="Courier New" w:cs="Courier New"/>
        </w:rPr>
      </w:pPr>
      <w:r w:rsidRPr="00A96145">
        <w:rPr>
          <w:rFonts w:ascii="Courier New" w:hAnsi="Courier New" w:cs="Courier New"/>
        </w:rPr>
        <w:t xml:space="preserve">  </w:t>
      </w:r>
      <w:del w:id="1236" w:author="Dongjie (Jimmy)" w:date="2017-05-15T17:16:00Z">
        <w:r w:rsidRPr="00A96145" w:rsidDel="00747E48">
          <w:rPr>
            <w:rFonts w:ascii="Courier New" w:hAnsi="Courier New" w:cs="Courier New"/>
          </w:rPr>
          <w:delText xml:space="preserve"> </w:delText>
        </w:r>
      </w:del>
      <w:ins w:id="1237" w:author="Dongjie (Jimmy)" w:date="2017-05-15T17:13:00Z">
        <w:r w:rsidR="00747E48">
          <w:rPr>
            <w:rFonts w:ascii="Courier New" w:hAnsi="Courier New" w:cs="Courier New"/>
          </w:rPr>
          <w:t xml:space="preserve">In order to provide the flexibility and </w:t>
        </w:r>
      </w:ins>
      <w:ins w:id="1238" w:author="Dongjie (Jimmy)" w:date="2017-05-15T17:14:00Z">
        <w:r w:rsidR="00747E48">
          <w:rPr>
            <w:rFonts w:ascii="Courier New" w:hAnsi="Courier New" w:cs="Courier New"/>
          </w:rPr>
          <w:t xml:space="preserve">egility </w:t>
        </w:r>
      </w:ins>
      <w:ins w:id="1239" w:author="Dongjie (Jimmy)" w:date="2017-05-15T17:16:00Z">
        <w:r w:rsidR="00747E48">
          <w:rPr>
            <w:rFonts w:ascii="Courier New" w:hAnsi="Courier New" w:cs="Courier New"/>
          </w:rPr>
          <w:t xml:space="preserve">as </w:t>
        </w:r>
      </w:ins>
      <w:ins w:id="1240" w:author="Dongjie (Jimmy)" w:date="2017-05-15T17:15:00Z">
        <w:r w:rsidR="00747E48">
          <w:rPr>
            <w:rFonts w:ascii="Courier New" w:hAnsi="Courier New" w:cs="Courier New"/>
          </w:rPr>
          <w:t xml:space="preserve">required by </w:t>
        </w:r>
      </w:ins>
      <w:ins w:id="1241" w:author="Dongjie (Jimmy)" w:date="2017-05-15T17:16:00Z">
        <w:r w:rsidR="00747E48">
          <w:rPr>
            <w:rFonts w:ascii="Courier New" w:hAnsi="Courier New" w:cs="Courier New"/>
          </w:rPr>
          <w:t xml:space="preserve">the </w:t>
        </w:r>
      </w:ins>
      <w:ins w:id="1242" w:author="Dongjie (Jimmy)" w:date="2017-05-15T17:15:00Z">
        <w:r w:rsidR="00747E48">
          <w:rPr>
            <w:rFonts w:ascii="Courier New" w:hAnsi="Courier New" w:cs="Courier New"/>
          </w:rPr>
          <w:t>d</w:t>
        </w:r>
      </w:ins>
      <w:ins w:id="1243" w:author="Dongjie (Jimmy)" w:date="2017-05-15T17:13:00Z">
        <w:r w:rsidR="00747E48">
          <w:rPr>
            <w:rFonts w:ascii="Courier New" w:hAnsi="Courier New" w:cs="Courier New"/>
          </w:rPr>
          <w:t xml:space="preserve">iverse </w:t>
        </w:r>
      </w:ins>
      <w:ins w:id="1244" w:author="Dongjie (Jimmy)" w:date="2017-05-15T17:15:00Z">
        <w:r w:rsidR="00747E48">
          <w:rPr>
            <w:rFonts w:ascii="Courier New" w:hAnsi="Courier New" w:cs="Courier New"/>
          </w:rPr>
          <w:t>and dynamic network slices</w:t>
        </w:r>
      </w:ins>
      <w:ins w:id="1245" w:author="Dongjie (Jimmy)" w:date="2017-05-15T17:13:00Z">
        <w:r w:rsidR="00747E48">
          <w:rPr>
            <w:rFonts w:ascii="Courier New" w:hAnsi="Courier New" w:cs="Courier New"/>
          </w:rPr>
          <w:t xml:space="preserve">, </w:t>
        </w:r>
      </w:ins>
      <w:del w:id="1246" w:author="Dongjie (Jimmy)" w:date="2017-05-15T17:14:00Z">
        <w:r w:rsidRPr="00A96145" w:rsidDel="00747E48">
          <w:rPr>
            <w:rFonts w:ascii="Courier New" w:hAnsi="Courier New" w:cs="Courier New"/>
          </w:rPr>
          <w:delText>T</w:delText>
        </w:r>
      </w:del>
      <w:ins w:id="1247" w:author="Dongjie (Jimmy)" w:date="2017-05-15T17:14:00Z">
        <w:r w:rsidR="00747E48">
          <w:rPr>
            <w:rFonts w:ascii="Courier New" w:hAnsi="Courier New" w:cs="Courier New"/>
          </w:rPr>
          <w:t>t</w:t>
        </w:r>
      </w:ins>
      <w:r w:rsidRPr="00A96145">
        <w:rPr>
          <w:rFonts w:ascii="Courier New" w:hAnsi="Courier New" w:cs="Courier New"/>
        </w:rPr>
        <w:t xml:space="preserve">he control plane of the network slicing system needs to </w:t>
      </w:r>
      <w:del w:id="1248" w:author="Dongjie (Jimmy)" w:date="2017-05-15T17:25:00Z">
        <w:r w:rsidRPr="00A96145" w:rsidDel="006E70CC">
          <w:rPr>
            <w:rFonts w:ascii="Courier New" w:hAnsi="Courier New" w:cs="Courier New"/>
          </w:rPr>
          <w:delText xml:space="preserve">comply </w:delText>
        </w:r>
      </w:del>
      <w:ins w:id="1249" w:author="Dongjie (Jimmy)" w:date="2017-05-15T17:25:00Z">
        <w:r w:rsidR="006E70CC">
          <w:rPr>
            <w:rFonts w:ascii="Courier New" w:hAnsi="Courier New" w:cs="Courier New"/>
          </w:rPr>
          <w:t>based on</w:t>
        </w:r>
        <w:r w:rsidR="006E70CC" w:rsidRPr="00A96145">
          <w:rPr>
            <w:rFonts w:ascii="Courier New" w:hAnsi="Courier New" w:cs="Courier New"/>
          </w:rPr>
          <w:t xml:space="preserve"> </w:t>
        </w:r>
      </w:ins>
      <w:del w:id="1250" w:author="Dongjie (Jimmy)" w:date="2017-05-15T17:25:00Z">
        <w:r w:rsidRPr="00A96145" w:rsidDel="006E70CC">
          <w:rPr>
            <w:rFonts w:ascii="Courier New" w:hAnsi="Courier New" w:cs="Courier New"/>
          </w:rPr>
          <w:delText>with</w:delText>
        </w:r>
      </w:del>
    </w:p>
    <w:p w14:paraId="2E80C0AD" w14:textId="263AF229" w:rsidR="00A24948" w:rsidRPr="00A96145" w:rsidDel="005D0F75" w:rsidRDefault="00A24948">
      <w:pPr>
        <w:pStyle w:val="PlainText"/>
        <w:rPr>
          <w:del w:id="1251" w:author="Dongjie (Jimmy)" w:date="2017-05-15T17:04:00Z"/>
          <w:rFonts w:ascii="Courier New" w:hAnsi="Courier New" w:cs="Courier New"/>
        </w:rPr>
      </w:pPr>
      <w:del w:id="1252" w:author="Dongjie (Jimmy)" w:date="2017-05-15T17:15:00Z">
        <w:r w:rsidRPr="00A96145" w:rsidDel="00747E48">
          <w:rPr>
            <w:rFonts w:ascii="Courier New" w:hAnsi="Courier New" w:cs="Courier New"/>
          </w:rPr>
          <w:delText xml:space="preserve">   </w:delText>
        </w:r>
      </w:del>
      <w:r w:rsidRPr="00A96145">
        <w:rPr>
          <w:rFonts w:ascii="Courier New" w:hAnsi="Courier New" w:cs="Courier New"/>
        </w:rPr>
        <w:t>the SDN architecture</w:t>
      </w:r>
      <w:ins w:id="1253" w:author="Dongjie (Jimmy)" w:date="2017-05-15T17:09:00Z">
        <w:r w:rsidR="00566401">
          <w:rPr>
            <w:rFonts w:ascii="Courier New" w:hAnsi="Courier New" w:cs="Courier New"/>
          </w:rPr>
          <w:t xml:space="preserve"> </w:t>
        </w:r>
      </w:ins>
      <w:ins w:id="1254" w:author="Dongjie (Jimmy)" w:date="2017-05-15T17:18:00Z">
        <w:r w:rsidR="00747E48">
          <w:rPr>
            <w:rFonts w:ascii="Courier New" w:hAnsi="Courier New" w:cs="Courier New"/>
          </w:rPr>
          <w:t>with the help of</w:t>
        </w:r>
      </w:ins>
      <w:ins w:id="1255" w:author="Dongjie (Jimmy)" w:date="2017-05-15T17:09:00Z">
        <w:r w:rsidR="00566401">
          <w:rPr>
            <w:rFonts w:ascii="Courier New" w:hAnsi="Courier New" w:cs="Courier New"/>
          </w:rPr>
          <w:t xml:space="preserve"> </w:t>
        </w:r>
      </w:ins>
      <w:ins w:id="1256" w:author="Dongjie (Jimmy)" w:date="2017-05-15T17:29:00Z">
        <w:r w:rsidR="006E70CC">
          <w:rPr>
            <w:rFonts w:ascii="Courier New" w:hAnsi="Courier New" w:cs="Courier New"/>
          </w:rPr>
          <w:t xml:space="preserve">logically </w:t>
        </w:r>
      </w:ins>
      <w:ins w:id="1257" w:author="Dongjie (Jimmy)" w:date="2017-05-15T17:09:00Z">
        <w:r w:rsidR="00566401">
          <w:rPr>
            <w:rFonts w:ascii="Courier New" w:hAnsi="Courier New" w:cs="Courier New"/>
          </w:rPr>
          <w:t>centralized controller</w:t>
        </w:r>
      </w:ins>
      <w:ins w:id="1258" w:author="Dongjie (Jimmy)" w:date="2017-05-15T17:18:00Z">
        <w:r w:rsidR="00747E48">
          <w:rPr>
            <w:rFonts w:ascii="Courier New" w:hAnsi="Courier New" w:cs="Courier New"/>
          </w:rPr>
          <w:t>s</w:t>
        </w:r>
      </w:ins>
      <w:del w:id="1259" w:author="Dongjie (Jimmy)" w:date="2017-05-15T17:13:00Z">
        <w:r w:rsidRPr="00A96145" w:rsidDel="00747E48">
          <w:rPr>
            <w:rFonts w:ascii="Courier New" w:hAnsi="Courier New" w:cs="Courier New"/>
          </w:rPr>
          <w:delText>,</w:delText>
        </w:r>
      </w:del>
      <w:ins w:id="1260" w:author="Dongjie (Jimmy)" w:date="2017-05-15T17:16:00Z">
        <w:r w:rsidR="00747E48">
          <w:rPr>
            <w:rFonts w:ascii="Courier New" w:hAnsi="Courier New" w:cs="Courier New"/>
          </w:rPr>
          <w:t xml:space="preserve">, </w:t>
        </w:r>
      </w:ins>
      <w:del w:id="1261" w:author="Dongjie (Jimmy)" w:date="2017-05-15T17:16:00Z">
        <w:r w:rsidRPr="00A96145" w:rsidDel="00747E48">
          <w:rPr>
            <w:rFonts w:ascii="Courier New" w:hAnsi="Courier New" w:cs="Courier New"/>
          </w:rPr>
          <w:delText xml:space="preserve"> </w:delText>
        </w:r>
      </w:del>
      <w:r w:rsidRPr="00A96145">
        <w:rPr>
          <w:rFonts w:ascii="Courier New" w:hAnsi="Courier New" w:cs="Courier New"/>
        </w:rPr>
        <w:t xml:space="preserve">while </w:t>
      </w:r>
      <w:del w:id="1262" w:author="Dongjie (Jimmy)" w:date="2017-05-15T17:02:00Z">
        <w:r w:rsidRPr="00A96145" w:rsidDel="005D0F75">
          <w:rPr>
            <w:rFonts w:ascii="Courier New" w:hAnsi="Courier New" w:cs="Courier New"/>
          </w:rPr>
          <w:delText xml:space="preserve">still using </w:delText>
        </w:r>
      </w:del>
      <w:r w:rsidRPr="00A96145">
        <w:rPr>
          <w:rFonts w:ascii="Courier New" w:hAnsi="Courier New" w:cs="Courier New"/>
        </w:rPr>
        <w:t>distributed control protocols</w:t>
      </w:r>
      <w:ins w:id="1263" w:author="Dongjie (Jimmy)" w:date="2017-05-15T17:02:00Z">
        <w:r w:rsidR="005D0F75">
          <w:rPr>
            <w:rFonts w:ascii="Courier New" w:hAnsi="Courier New" w:cs="Courier New"/>
          </w:rPr>
          <w:t xml:space="preserve"> </w:t>
        </w:r>
      </w:ins>
      <w:ins w:id="1264" w:author="Dongjie (Jimmy)" w:date="2017-05-15T17:08:00Z">
        <w:r w:rsidR="005D0F75">
          <w:rPr>
            <w:rFonts w:ascii="Courier New" w:hAnsi="Courier New" w:cs="Courier New"/>
          </w:rPr>
          <w:t>can</w:t>
        </w:r>
      </w:ins>
      <w:ins w:id="1265" w:author="Dongjie (Jimmy)" w:date="2017-05-15T17:03:00Z">
        <w:r w:rsidR="005D0F75">
          <w:rPr>
            <w:rFonts w:ascii="Courier New" w:hAnsi="Courier New" w:cs="Courier New"/>
          </w:rPr>
          <w:t xml:space="preserve"> provide some benefit</w:t>
        </w:r>
      </w:ins>
      <w:ins w:id="1266" w:author="Dongjie (Jimmy)" w:date="2017-05-15T17:04:00Z">
        <w:r w:rsidR="005D0F75">
          <w:rPr>
            <w:rFonts w:ascii="Courier New" w:hAnsi="Courier New" w:cs="Courier New"/>
          </w:rPr>
          <w:t>s</w:t>
        </w:r>
      </w:ins>
      <w:ins w:id="1267" w:author="Dongjie (Jimmy)" w:date="2017-05-15T17:03:00Z">
        <w:r w:rsidR="005D0F75">
          <w:rPr>
            <w:rFonts w:ascii="Courier New" w:hAnsi="Courier New" w:cs="Courier New"/>
          </w:rPr>
          <w:t xml:space="preserve"> in scenarios which require fast reaction</w:t>
        </w:r>
      </w:ins>
      <w:ins w:id="1268" w:author="Dongjie (Jimmy)" w:date="2017-05-15T17:12:00Z">
        <w:r w:rsidR="00630F9C">
          <w:rPr>
            <w:rFonts w:ascii="Courier New" w:hAnsi="Courier New" w:cs="Courier New" w:hint="eastAsia"/>
            <w:lang w:eastAsia="zh-CN"/>
          </w:rPr>
          <w:t xml:space="preserve">, </w:t>
        </w:r>
      </w:ins>
      <w:ins w:id="1269" w:author="Dongjie (Jimmy)" w:date="2017-05-15T17:30:00Z">
        <w:r w:rsidR="006E70CC">
          <w:rPr>
            <w:rFonts w:ascii="Courier New" w:hAnsi="Courier New" w:cs="Courier New"/>
          </w:rPr>
          <w:t>robustness</w:t>
        </w:r>
      </w:ins>
      <w:ins w:id="1270" w:author="Dongjie (Jimmy)" w:date="2017-05-15T17:12:00Z">
        <w:r w:rsidR="00630F9C">
          <w:rPr>
            <w:rFonts w:ascii="Courier New" w:hAnsi="Courier New" w:cs="Courier New" w:hint="eastAsia"/>
            <w:lang w:eastAsia="zh-CN"/>
          </w:rPr>
          <w:t xml:space="preserve"> </w:t>
        </w:r>
        <w:r w:rsidR="00630F9C">
          <w:rPr>
            <w:rFonts w:ascii="Courier New" w:hAnsi="Courier New" w:cs="Courier New"/>
            <w:lang w:eastAsia="zh-CN"/>
          </w:rPr>
          <w:t xml:space="preserve">and </w:t>
        </w:r>
        <w:r w:rsidR="00630F9C">
          <w:rPr>
            <w:rFonts w:ascii="Courier New" w:hAnsi="Courier New" w:cs="Courier New" w:hint="eastAsia"/>
            <w:lang w:eastAsia="zh-CN"/>
          </w:rPr>
          <w:t xml:space="preserve">efficient </w:t>
        </w:r>
        <w:r w:rsidR="00630F9C">
          <w:rPr>
            <w:rFonts w:ascii="Courier New" w:hAnsi="Courier New" w:cs="Courier New"/>
            <w:lang w:eastAsia="zh-CN"/>
          </w:rPr>
          <w:t>information</w:t>
        </w:r>
        <w:r w:rsidR="00630F9C">
          <w:rPr>
            <w:rFonts w:ascii="Courier New" w:hAnsi="Courier New" w:cs="Courier New" w:hint="eastAsia"/>
            <w:lang w:eastAsia="zh-CN"/>
          </w:rPr>
          <w:t xml:space="preserve"> </w:t>
        </w:r>
        <w:r w:rsidR="00630F9C">
          <w:rPr>
            <w:rFonts w:ascii="Courier New" w:hAnsi="Courier New" w:cs="Courier New"/>
            <w:lang w:eastAsia="zh-CN"/>
          </w:rPr>
          <w:t>distribution</w:t>
        </w:r>
      </w:ins>
      <w:ins w:id="1271" w:author="Dongjie (Jimmy)" w:date="2017-05-15T17:03:00Z">
        <w:r w:rsidR="00630F9C">
          <w:rPr>
            <w:rFonts w:ascii="Courier New" w:hAnsi="Courier New" w:cs="Courier New"/>
          </w:rPr>
          <w:t>.</w:t>
        </w:r>
      </w:ins>
      <w:ins w:id="1272" w:author="Dongjie (Jimmy)" w:date="2017-05-15T17:08:00Z">
        <w:r w:rsidR="005D0F75">
          <w:rPr>
            <w:rFonts w:ascii="Courier New" w:hAnsi="Courier New" w:cs="Courier New"/>
          </w:rPr>
          <w:t xml:space="preserve"> </w:t>
        </w:r>
      </w:ins>
      <w:ins w:id="1273" w:author="Dongjie (Jimmy)" w:date="2017-05-15T17:19:00Z">
        <w:r w:rsidR="00747E48">
          <w:rPr>
            <w:rFonts w:ascii="Courier New" w:hAnsi="Courier New" w:cs="Courier New"/>
          </w:rPr>
          <w:t>It</w:t>
        </w:r>
      </w:ins>
      <w:ins w:id="1274" w:author="Dongjie (Jimmy)" w:date="2017-05-15T17:27:00Z">
        <w:r w:rsidR="00047C8C">
          <w:rPr>
            <w:rFonts w:ascii="Courier New" w:hAnsi="Courier New" w:cs="Courier New"/>
          </w:rPr>
          <w:t xml:space="preserve"> is unticipated that a hybrid </w:t>
        </w:r>
      </w:ins>
      <w:ins w:id="1275" w:author="Dongjie (Jimmy)" w:date="2017-05-15T17:31:00Z">
        <w:r w:rsidR="00047C8C">
          <w:rPr>
            <w:rFonts w:ascii="Courier New" w:hAnsi="Courier New" w:cs="Courier New"/>
          </w:rPr>
          <w:t>control plane would be used for the network slicing system.</w:t>
        </w:r>
      </w:ins>
    </w:p>
    <w:p w14:paraId="1C6C77DA" w14:textId="211B5106" w:rsidR="00A24948" w:rsidRPr="00A96145" w:rsidRDefault="00A24948">
      <w:pPr>
        <w:pStyle w:val="PlainText"/>
        <w:ind w:leftChars="59" w:left="425" w:hangingChars="135" w:hanging="283"/>
        <w:rPr>
          <w:rFonts w:ascii="Courier New" w:hAnsi="Courier New" w:cs="Courier New"/>
        </w:rPr>
        <w:pPrChange w:id="1276" w:author="Dongjie (Jimmy)" w:date="2017-05-15T17:04:00Z">
          <w:pPr>
            <w:pStyle w:val="PlainText"/>
          </w:pPr>
        </w:pPrChange>
      </w:pPr>
      <w:del w:id="1277" w:author="Dongjie (Jimmy)" w:date="2017-05-15T17:04:00Z">
        <w:r w:rsidRPr="00A96145" w:rsidDel="005D0F75">
          <w:rPr>
            <w:rFonts w:ascii="Courier New" w:hAnsi="Courier New" w:cs="Courier New"/>
          </w:rPr>
          <w:delText xml:space="preserve">   when it is necessary or proved to have advantages.</w:delText>
        </w:r>
      </w:del>
    </w:p>
    <w:p w14:paraId="083EB938" w14:textId="77777777" w:rsidR="00A24948" w:rsidRPr="00A96145" w:rsidRDefault="00A24948" w:rsidP="00A24948">
      <w:pPr>
        <w:pStyle w:val="PlainText"/>
        <w:rPr>
          <w:rFonts w:ascii="Courier New" w:hAnsi="Courier New" w:cs="Courier New"/>
        </w:rPr>
      </w:pPr>
    </w:p>
    <w:p w14:paraId="695456B5" w14:textId="0E4884F8"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Within a </w:t>
      </w:r>
      <w:ins w:id="1278" w:author="Dongjie (Jimmy)" w:date="2017-05-15T17:09:00Z">
        <w:r w:rsidR="000F5C54">
          <w:rPr>
            <w:rFonts w:ascii="Courier New" w:hAnsi="Courier New" w:cs="Courier New"/>
          </w:rPr>
          <w:t xml:space="preserve">network </w:t>
        </w:r>
      </w:ins>
      <w:r w:rsidRPr="00A96145">
        <w:rPr>
          <w:rFonts w:ascii="Courier New" w:hAnsi="Courier New" w:cs="Courier New"/>
        </w:rPr>
        <w:t>slice</w:t>
      </w:r>
      <w:ins w:id="1279" w:author="Dongjie (Jimmy)" w:date="2017-05-15T17:09:00Z">
        <w:r w:rsidR="000F5C54">
          <w:rPr>
            <w:rFonts w:ascii="Courier New" w:hAnsi="Courier New" w:cs="Courier New"/>
          </w:rPr>
          <w:t xml:space="preserve">, </w:t>
        </w:r>
      </w:ins>
      <w:del w:id="1280" w:author="Dongjie (Jimmy)" w:date="2017-05-15T17:09:00Z">
        <w:r w:rsidRPr="00A96145" w:rsidDel="000F5C54">
          <w:rPr>
            <w:rFonts w:ascii="Courier New" w:hAnsi="Courier New" w:cs="Courier New"/>
          </w:rPr>
          <w:delText xml:space="preserve"> </w:delText>
        </w:r>
      </w:del>
      <w:r w:rsidRPr="00A96145">
        <w:rPr>
          <w:rFonts w:ascii="Courier New" w:hAnsi="Courier New" w:cs="Courier New"/>
        </w:rPr>
        <w:t>the full range of existing control plane technologies</w:t>
      </w:r>
    </w:p>
    <w:p w14:paraId="638F54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needs to be permissible.  Some slices will run the existing IGP</w:t>
      </w:r>
    </w:p>
    <w:p w14:paraId="0CB8815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protocols (such as IS-IS or OSPF) whilst others may use BGP.  Some</w:t>
      </w:r>
    </w:p>
    <w:p w14:paraId="1D4626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slices may be controlled by their own SDN controllers.  However the</w:t>
      </w:r>
    </w:p>
    <w:p w14:paraId="273E90D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architecture needs to be sufficiently general so as not to restrict</w:t>
      </w:r>
    </w:p>
    <w:p w14:paraId="2647CB12" w14:textId="1F31C581"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control protocols that may be used within a </w:t>
      </w:r>
      <w:ins w:id="1281" w:author="Dongjie (Jimmy)" w:date="2017-05-15T17:10:00Z">
        <w:r w:rsidR="000F5C54">
          <w:rPr>
            <w:rFonts w:ascii="Courier New" w:hAnsi="Courier New" w:cs="Courier New"/>
          </w:rPr>
          <w:t xml:space="preserve">network </w:t>
        </w:r>
      </w:ins>
      <w:r w:rsidRPr="00A96145">
        <w:rPr>
          <w:rFonts w:ascii="Courier New" w:hAnsi="Courier New" w:cs="Courier New"/>
        </w:rPr>
        <w:t>slice.</w:t>
      </w:r>
    </w:p>
    <w:p w14:paraId="2B463D25" w14:textId="77777777" w:rsidR="00A24948" w:rsidRPr="00A96145" w:rsidRDefault="00A24948" w:rsidP="00A24948">
      <w:pPr>
        <w:pStyle w:val="PlainText"/>
        <w:rPr>
          <w:rFonts w:ascii="Courier New" w:hAnsi="Courier New" w:cs="Courier New"/>
        </w:rPr>
      </w:pPr>
    </w:p>
    <w:p w14:paraId="40A472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5.1.  Control Operations</w:t>
      </w:r>
    </w:p>
    <w:p w14:paraId="7FC8C1CE" w14:textId="77777777" w:rsidR="00A24948" w:rsidRPr="00A96145" w:rsidRDefault="00A24948" w:rsidP="00A24948">
      <w:pPr>
        <w:pStyle w:val="PlainText"/>
        <w:rPr>
          <w:rFonts w:ascii="Courier New" w:hAnsi="Courier New" w:cs="Courier New"/>
        </w:rPr>
      </w:pPr>
    </w:p>
    <w:p w14:paraId="53BFF5F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5.2.  Programmability of the Control Plane</w:t>
      </w:r>
    </w:p>
    <w:p w14:paraId="064C07EF" w14:textId="77777777" w:rsidR="00A24948" w:rsidRPr="00A96145" w:rsidRDefault="00A24948" w:rsidP="00A24948">
      <w:pPr>
        <w:pStyle w:val="PlainText"/>
        <w:rPr>
          <w:rFonts w:ascii="Courier New" w:hAnsi="Courier New" w:cs="Courier New"/>
        </w:rPr>
      </w:pPr>
    </w:p>
    <w:p w14:paraId="2DD9115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5.3.  Control plane slicing protocols</w:t>
      </w:r>
    </w:p>
    <w:p w14:paraId="7B7A6B26" w14:textId="77777777" w:rsidR="00A24948" w:rsidRPr="00A96145" w:rsidRDefault="00A24948" w:rsidP="00A24948">
      <w:pPr>
        <w:pStyle w:val="PlainText"/>
        <w:rPr>
          <w:rFonts w:ascii="Courier New" w:hAnsi="Courier New" w:cs="Courier New"/>
        </w:rPr>
      </w:pPr>
    </w:p>
    <w:p w14:paraId="226D946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6.  Management and Orchestration of Network Slicing (Carlos)</w:t>
      </w:r>
    </w:p>
    <w:p w14:paraId="60E22594" w14:textId="77777777" w:rsidR="00A24948" w:rsidRPr="00A96145" w:rsidRDefault="00A24948" w:rsidP="00A24948">
      <w:pPr>
        <w:pStyle w:val="PlainText"/>
        <w:rPr>
          <w:rFonts w:ascii="Courier New" w:hAnsi="Courier New" w:cs="Courier New"/>
        </w:rPr>
      </w:pPr>
    </w:p>
    <w:p w14:paraId="5EC87E8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management and orchestration layer of network slicing system is</w:t>
      </w:r>
    </w:p>
    <w:p w14:paraId="4CAAB9C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responsible for the slice template management, slice orchestration</w:t>
      </w:r>
    </w:p>
    <w:p w14:paraId="4CA55AE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life cycle management and monitoring of network slices.  Network</w:t>
      </w:r>
    </w:p>
    <w:p w14:paraId="7E9E6EA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 templates can be generated according to the functional and</w:t>
      </w:r>
    </w:p>
    <w:p w14:paraId="1F0798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requirements of the tenants.  In different network</w:t>
      </w:r>
    </w:p>
    <w:p w14:paraId="016E164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domains, different technologies may be used for network slicing, and</w:t>
      </w:r>
    </w:p>
    <w:p w14:paraId="7758CB5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orchestration is needed to build E2E network slice.  The</w:t>
      </w:r>
    </w:p>
    <w:p w14:paraId="247D17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provisioning, runtime assurance and decommissioning of E2E network</w:t>
      </w:r>
    </w:p>
    <w:p w14:paraId="6E07FB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slices is also the key function of this layer.</w:t>
      </w:r>
    </w:p>
    <w:p w14:paraId="4359949C" w14:textId="77777777" w:rsidR="00A24948" w:rsidRPr="00A96145" w:rsidRDefault="00A24948" w:rsidP="00A24948">
      <w:pPr>
        <w:pStyle w:val="PlainText"/>
        <w:rPr>
          <w:rFonts w:ascii="Courier New" w:hAnsi="Courier New" w:cs="Courier New"/>
        </w:rPr>
      </w:pPr>
    </w:p>
    <w:p w14:paraId="5EA6FD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expected that the management and orchestration layer would use</w:t>
      </w:r>
    </w:p>
    <w:p w14:paraId="4767BA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state of the art management technologies to support short time-to-</w:t>
      </w:r>
    </w:p>
    <w:p w14:paraId="7162C99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market, and help the operators to build an open ecosystem for new</w:t>
      </w:r>
    </w:p>
    <w:p w14:paraId="75DD0A8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in vertical industries.</w:t>
      </w:r>
    </w:p>
    <w:p w14:paraId="3BEA11B2" w14:textId="77777777" w:rsidR="00A24948" w:rsidRPr="00A96145" w:rsidRDefault="00A24948" w:rsidP="00A24948">
      <w:pPr>
        <w:pStyle w:val="PlainText"/>
        <w:rPr>
          <w:rFonts w:ascii="Courier New" w:hAnsi="Courier New" w:cs="Courier New"/>
        </w:rPr>
      </w:pPr>
    </w:p>
    <w:p w14:paraId="1DB5B11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6.1.  Self- Management Operations</w:t>
      </w:r>
    </w:p>
    <w:p w14:paraId="5E5831AC" w14:textId="77777777" w:rsidR="00A24948" w:rsidRPr="00A96145" w:rsidRDefault="00A24948" w:rsidP="00A24948">
      <w:pPr>
        <w:pStyle w:val="PlainText"/>
        <w:rPr>
          <w:rFonts w:ascii="Courier New" w:hAnsi="Courier New" w:cs="Courier New"/>
        </w:rPr>
      </w:pPr>
    </w:p>
    <w:p w14:paraId="78767DA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6.2.  Programmability of the Management Plane</w:t>
      </w:r>
    </w:p>
    <w:p w14:paraId="74BF7EA1" w14:textId="77777777" w:rsidR="00A24948" w:rsidRPr="00A96145" w:rsidRDefault="00A24948" w:rsidP="00A24948">
      <w:pPr>
        <w:pStyle w:val="PlainText"/>
        <w:rPr>
          <w:rFonts w:ascii="Courier New" w:hAnsi="Courier New" w:cs="Courier New"/>
        </w:rPr>
      </w:pPr>
    </w:p>
    <w:p w14:paraId="7169D6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6.3.  Management plane slicing protocols</w:t>
      </w:r>
    </w:p>
    <w:p w14:paraId="044B8281" w14:textId="77777777" w:rsidR="00A24948" w:rsidRPr="00A96145" w:rsidRDefault="00A24948" w:rsidP="00A24948">
      <w:pPr>
        <w:pStyle w:val="PlainText"/>
        <w:rPr>
          <w:rFonts w:ascii="Courier New" w:hAnsi="Courier New" w:cs="Courier New"/>
        </w:rPr>
      </w:pPr>
    </w:p>
    <w:p w14:paraId="5FDA3AD8"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7.  Service Functions and Mappings (Slawomir)</w:t>
      </w:r>
    </w:p>
    <w:p w14:paraId="52106236" w14:textId="77777777" w:rsidR="00A24948" w:rsidRPr="00A96145" w:rsidRDefault="00A24948" w:rsidP="00A24948">
      <w:pPr>
        <w:pStyle w:val="PlainText"/>
        <w:rPr>
          <w:rFonts w:ascii="Courier New" w:hAnsi="Courier New" w:cs="Courier New"/>
        </w:rPr>
      </w:pPr>
    </w:p>
    <w:p w14:paraId="599481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7.1.  YANG Models for Slicing</w:t>
      </w:r>
    </w:p>
    <w:p w14:paraId="312A2B06" w14:textId="77777777" w:rsidR="00A24948" w:rsidRPr="00A96145" w:rsidRDefault="00A24948" w:rsidP="00A24948">
      <w:pPr>
        <w:pStyle w:val="PlainText"/>
        <w:rPr>
          <w:rFonts w:ascii="Courier New" w:hAnsi="Courier New" w:cs="Courier New"/>
        </w:rPr>
      </w:pPr>
    </w:p>
    <w:p w14:paraId="39C157D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7.2.  Service Mappings</w:t>
      </w:r>
    </w:p>
    <w:p w14:paraId="495320E7" w14:textId="77777777" w:rsidR="00A24948" w:rsidRPr="00A96145" w:rsidRDefault="00A24948" w:rsidP="00A24948">
      <w:pPr>
        <w:pStyle w:val="PlainText"/>
        <w:rPr>
          <w:rFonts w:ascii="Courier New" w:hAnsi="Courier New" w:cs="Courier New"/>
        </w:rPr>
      </w:pPr>
    </w:p>
    <w:p w14:paraId="1522234D"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8.  OAM and Telemetry(Stewart)</w:t>
      </w:r>
    </w:p>
    <w:p w14:paraId="59B0EB3B" w14:textId="77777777" w:rsidR="00A24948" w:rsidRPr="00A96145" w:rsidRDefault="00A24948" w:rsidP="00A24948">
      <w:pPr>
        <w:pStyle w:val="PlainText"/>
        <w:rPr>
          <w:rFonts w:ascii="Courier New" w:hAnsi="Courier New" w:cs="Courier New"/>
        </w:rPr>
      </w:pPr>
    </w:p>
    <w:p w14:paraId="733D215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To be provided in a future version.</w:t>
      </w:r>
    </w:p>
    <w:p w14:paraId="0B35819E" w14:textId="77777777" w:rsidR="00A24948" w:rsidRPr="00A96145" w:rsidRDefault="00A24948" w:rsidP="00A24948">
      <w:pPr>
        <w:pStyle w:val="PlainText"/>
        <w:rPr>
          <w:rFonts w:ascii="Courier New" w:hAnsi="Courier New" w:cs="Courier New"/>
        </w:rPr>
      </w:pPr>
    </w:p>
    <w:p w14:paraId="1EBA510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9.  IANA Considerations</w:t>
      </w:r>
    </w:p>
    <w:p w14:paraId="6CC46AF0" w14:textId="77777777" w:rsidR="00A24948" w:rsidRPr="00A96145" w:rsidRDefault="00A24948" w:rsidP="00A24948">
      <w:pPr>
        <w:pStyle w:val="PlainText"/>
        <w:rPr>
          <w:rFonts w:ascii="Courier New" w:hAnsi="Courier New" w:cs="Courier New"/>
        </w:rPr>
      </w:pPr>
    </w:p>
    <w:p w14:paraId="464765C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This document makes no request of IANA.</w:t>
      </w:r>
    </w:p>
    <w:p w14:paraId="3C17A4F5" w14:textId="77777777" w:rsidR="00A24948" w:rsidRPr="00A96145" w:rsidRDefault="00A24948" w:rsidP="00A24948">
      <w:pPr>
        <w:pStyle w:val="PlainText"/>
        <w:rPr>
          <w:rFonts w:ascii="Courier New" w:hAnsi="Courier New" w:cs="Courier New"/>
        </w:rPr>
      </w:pPr>
    </w:p>
    <w:p w14:paraId="722030E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10.  Security Considerations</w:t>
      </w:r>
    </w:p>
    <w:p w14:paraId="58010F51" w14:textId="77777777" w:rsidR="00A24948" w:rsidRPr="00A96145" w:rsidRDefault="00A24948" w:rsidP="00A24948">
      <w:pPr>
        <w:pStyle w:val="PlainText"/>
        <w:rPr>
          <w:rFonts w:ascii="Courier New" w:hAnsi="Courier New" w:cs="Courier New"/>
        </w:rPr>
      </w:pPr>
    </w:p>
    <w:p w14:paraId="3BB58AF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Each layer of the system has its own security requirements.</w:t>
      </w:r>
    </w:p>
    <w:p w14:paraId="3EA00456" w14:textId="77777777" w:rsidR="00A24948" w:rsidRPr="00A96145" w:rsidRDefault="00A24948" w:rsidP="00A24948">
      <w:pPr>
        <w:pStyle w:val="PlainText"/>
        <w:rPr>
          <w:rFonts w:ascii="Courier New" w:hAnsi="Courier New" w:cs="Courier New"/>
        </w:rPr>
      </w:pPr>
    </w:p>
    <w:p w14:paraId="1BD32758"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11.  Acknowledgements</w:t>
      </w:r>
    </w:p>
    <w:p w14:paraId="0E99151E" w14:textId="77777777" w:rsidR="00A24948" w:rsidRPr="00A96145" w:rsidRDefault="00A24948" w:rsidP="00A24948">
      <w:pPr>
        <w:pStyle w:val="PlainText"/>
        <w:rPr>
          <w:rFonts w:ascii="Courier New" w:hAnsi="Courier New" w:cs="Courier New"/>
        </w:rPr>
      </w:pPr>
    </w:p>
    <w:p w14:paraId="21CBD19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Authors' Addresses</w:t>
      </w:r>
    </w:p>
    <w:p w14:paraId="2333DEA7" w14:textId="77777777" w:rsidR="00A24948" w:rsidRPr="00A96145" w:rsidRDefault="00A24948" w:rsidP="00A24948">
      <w:pPr>
        <w:pStyle w:val="PlainText"/>
        <w:rPr>
          <w:rFonts w:ascii="Courier New" w:hAnsi="Courier New" w:cs="Courier New"/>
        </w:rPr>
      </w:pPr>
    </w:p>
    <w:p w14:paraId="17F175E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Liang Geng</w:t>
      </w:r>
    </w:p>
    <w:p w14:paraId="2543D7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China Mobile</w:t>
      </w:r>
    </w:p>
    <w:p w14:paraId="36B34F3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Beijing</w:t>
      </w:r>
    </w:p>
    <w:p w14:paraId="17F2DF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China</w:t>
      </w:r>
    </w:p>
    <w:p w14:paraId="5B66A8EA" w14:textId="77777777" w:rsidR="00A24948" w:rsidRPr="00A96145" w:rsidRDefault="00A24948" w:rsidP="00A24948">
      <w:pPr>
        <w:pStyle w:val="PlainText"/>
        <w:rPr>
          <w:rFonts w:ascii="Courier New" w:hAnsi="Courier New" w:cs="Courier New"/>
        </w:rPr>
      </w:pPr>
    </w:p>
    <w:p w14:paraId="0C6AEE2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gengliang@chinamobile.com</w:t>
      </w:r>
    </w:p>
    <w:p w14:paraId="7D3E28A6" w14:textId="77777777" w:rsidR="00A24948" w:rsidRPr="00A96145" w:rsidRDefault="00A24948" w:rsidP="00A24948">
      <w:pPr>
        <w:pStyle w:val="PlainText"/>
        <w:rPr>
          <w:rFonts w:ascii="Courier New" w:hAnsi="Courier New" w:cs="Courier New"/>
        </w:rPr>
      </w:pPr>
    </w:p>
    <w:p w14:paraId="54AA5F24" w14:textId="77777777" w:rsidR="00A24948" w:rsidRPr="00A96145" w:rsidRDefault="00A24948" w:rsidP="00A24948">
      <w:pPr>
        <w:pStyle w:val="PlainText"/>
        <w:rPr>
          <w:rFonts w:ascii="Courier New" w:hAnsi="Courier New" w:cs="Courier New"/>
        </w:rPr>
      </w:pPr>
    </w:p>
    <w:p w14:paraId="2710C53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Jie Dong</w:t>
      </w:r>
    </w:p>
    <w:p w14:paraId="496AA0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1A96809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Campus, No. 156 Beiqing Rd.</w:t>
      </w:r>
    </w:p>
    <w:p w14:paraId="1ACF66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Beijing   100095</w:t>
      </w:r>
    </w:p>
    <w:p w14:paraId="218D30CB" w14:textId="77777777" w:rsidR="00A24948" w:rsidRPr="00A96145" w:rsidRDefault="00A24948" w:rsidP="00A24948">
      <w:pPr>
        <w:pStyle w:val="PlainText"/>
        <w:rPr>
          <w:rFonts w:ascii="Courier New" w:hAnsi="Courier New" w:cs="Courier New"/>
        </w:rPr>
      </w:pPr>
    </w:p>
    <w:p w14:paraId="40958F7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jie.dong@huawei.com</w:t>
      </w:r>
    </w:p>
    <w:p w14:paraId="44ACEEFE" w14:textId="77777777" w:rsidR="00A24948" w:rsidRPr="00A96145" w:rsidRDefault="00A24948" w:rsidP="00A24948">
      <w:pPr>
        <w:pStyle w:val="PlainText"/>
        <w:rPr>
          <w:rFonts w:ascii="Courier New" w:hAnsi="Courier New" w:cs="Courier New"/>
        </w:rPr>
      </w:pPr>
    </w:p>
    <w:p w14:paraId="3959534D" w14:textId="77777777" w:rsidR="00A24948" w:rsidRPr="00A96145" w:rsidRDefault="00A24948" w:rsidP="00A24948">
      <w:pPr>
        <w:pStyle w:val="PlainText"/>
        <w:rPr>
          <w:rFonts w:ascii="Courier New" w:hAnsi="Courier New" w:cs="Courier New"/>
        </w:rPr>
      </w:pPr>
    </w:p>
    <w:p w14:paraId="32DD8053"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Stewart Bryant</w:t>
      </w:r>
    </w:p>
    <w:p w14:paraId="7690B15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27F0317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U.K.</w:t>
      </w:r>
    </w:p>
    <w:p w14:paraId="44A7955A" w14:textId="77777777" w:rsidR="00A24948" w:rsidRPr="00A96145" w:rsidRDefault="00A24948" w:rsidP="00A24948">
      <w:pPr>
        <w:pStyle w:val="PlainText"/>
        <w:rPr>
          <w:rFonts w:ascii="Courier New" w:hAnsi="Courier New" w:cs="Courier New"/>
        </w:rPr>
      </w:pPr>
    </w:p>
    <w:p w14:paraId="6C196AB8"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stewart.bryant@gmail.com</w:t>
      </w:r>
    </w:p>
    <w:p w14:paraId="26200A8F" w14:textId="77777777" w:rsidR="00A24948" w:rsidRPr="00A96145" w:rsidRDefault="00A24948" w:rsidP="00A24948">
      <w:pPr>
        <w:pStyle w:val="PlainText"/>
        <w:rPr>
          <w:rFonts w:ascii="Courier New" w:hAnsi="Courier New" w:cs="Courier New"/>
        </w:rPr>
      </w:pPr>
    </w:p>
    <w:p w14:paraId="3641D136" w14:textId="77777777" w:rsidR="00A24948" w:rsidRPr="00A96145" w:rsidRDefault="00A24948" w:rsidP="00A24948">
      <w:pPr>
        <w:pStyle w:val="PlainText"/>
        <w:rPr>
          <w:rFonts w:ascii="Courier New" w:hAnsi="Courier New" w:cs="Courier New"/>
        </w:rPr>
      </w:pPr>
    </w:p>
    <w:p w14:paraId="1603E67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Kiran Makhijani</w:t>
      </w:r>
    </w:p>
    <w:p w14:paraId="2EAD925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53D3DA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2890 Central Expressway</w:t>
      </w:r>
    </w:p>
    <w:p w14:paraId="0160819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Santa Clara  CA 95050</w:t>
      </w:r>
    </w:p>
    <w:p w14:paraId="6E5803B3" w14:textId="77777777" w:rsidR="00A24948" w:rsidRPr="00A96145" w:rsidRDefault="00A24948" w:rsidP="00A24948">
      <w:pPr>
        <w:pStyle w:val="PlainText"/>
        <w:rPr>
          <w:rFonts w:ascii="Courier New" w:hAnsi="Courier New" w:cs="Courier New"/>
        </w:rPr>
      </w:pPr>
    </w:p>
    <w:p w14:paraId="4192CA5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kiran.makhijani@huawei.com</w:t>
      </w:r>
    </w:p>
    <w:p w14:paraId="37682DD0" w14:textId="77777777" w:rsidR="00A24948" w:rsidRPr="00A96145" w:rsidRDefault="00A24948" w:rsidP="00A24948">
      <w:pPr>
        <w:pStyle w:val="PlainText"/>
        <w:rPr>
          <w:rFonts w:ascii="Courier New" w:hAnsi="Courier New" w:cs="Courier New"/>
        </w:rPr>
      </w:pPr>
    </w:p>
    <w:p w14:paraId="6E8E3EC1" w14:textId="2021E989" w:rsidR="009178D4" w:rsidRPr="00A96145" w:rsidRDefault="009178D4" w:rsidP="009178D4">
      <w:pPr>
        <w:pStyle w:val="PlainText"/>
        <w:rPr>
          <w:ins w:id="1282" w:author="Alex Galis" w:date="2017-05-15T16:17:00Z"/>
          <w:rFonts w:ascii="Courier New" w:hAnsi="Courier New" w:cs="Courier New"/>
        </w:rPr>
      </w:pPr>
      <w:ins w:id="1283" w:author="Alex Galis" w:date="2017-05-15T16:17:00Z">
        <w:r>
          <w:rPr>
            <w:rFonts w:ascii="Courier New" w:hAnsi="Courier New" w:cs="Courier New"/>
          </w:rPr>
          <w:t xml:space="preserve">   Alex Galis</w:t>
        </w:r>
      </w:ins>
    </w:p>
    <w:p w14:paraId="620A54F1" w14:textId="03DF70E7" w:rsidR="009178D4" w:rsidRPr="00A96145" w:rsidRDefault="009178D4" w:rsidP="009178D4">
      <w:pPr>
        <w:pStyle w:val="PlainText"/>
        <w:rPr>
          <w:ins w:id="1284" w:author="Alex Galis" w:date="2017-05-15T16:17:00Z"/>
          <w:rFonts w:ascii="Courier New" w:hAnsi="Courier New" w:cs="Courier New"/>
        </w:rPr>
      </w:pPr>
      <w:ins w:id="1285" w:author="Alex Galis" w:date="2017-05-15T16:17:00Z">
        <w:r w:rsidRPr="00A96145">
          <w:rPr>
            <w:rFonts w:ascii="Courier New" w:hAnsi="Courier New" w:cs="Courier New"/>
          </w:rPr>
          <w:t xml:space="preserve">   </w:t>
        </w:r>
        <w:r>
          <w:rPr>
            <w:rFonts w:ascii="Courier New" w:hAnsi="Courier New" w:cs="Courier New"/>
          </w:rPr>
          <w:t>University College London</w:t>
        </w:r>
      </w:ins>
    </w:p>
    <w:p w14:paraId="7FE2C4EB" w14:textId="77777777" w:rsidR="00662B1A" w:rsidRPr="00662B1A" w:rsidRDefault="009178D4" w:rsidP="00662B1A">
      <w:pPr>
        <w:pStyle w:val="PlainText"/>
        <w:rPr>
          <w:ins w:id="1286" w:author="Alex Galis" w:date="2017-05-15T16:18:00Z"/>
          <w:rFonts w:ascii="Courier New" w:hAnsi="Courier New" w:cs="Courier New"/>
        </w:rPr>
      </w:pPr>
      <w:ins w:id="1287" w:author="Alex Galis" w:date="2017-05-15T16:17:00Z">
        <w:r w:rsidRPr="00A96145">
          <w:rPr>
            <w:rFonts w:ascii="Courier New" w:hAnsi="Courier New" w:cs="Courier New"/>
          </w:rPr>
          <w:t xml:space="preserve">   </w:t>
        </w:r>
      </w:ins>
      <w:ins w:id="1288" w:author="Alex Galis" w:date="2017-05-15T16:18:00Z">
        <w:r w:rsidR="00662B1A" w:rsidRPr="00662B1A">
          <w:rPr>
            <w:rFonts w:ascii="Courier New" w:hAnsi="Courier New" w:cs="Courier New"/>
          </w:rPr>
          <w:t>Department of Electronic and Electrical Engineering</w:t>
        </w:r>
      </w:ins>
    </w:p>
    <w:p w14:paraId="39A96FC5" w14:textId="77777777" w:rsidR="00662B1A" w:rsidRPr="00662B1A" w:rsidRDefault="00662B1A" w:rsidP="00662B1A">
      <w:pPr>
        <w:pStyle w:val="PlainText"/>
        <w:rPr>
          <w:ins w:id="1289" w:author="Alex Galis" w:date="2017-05-15T16:18:00Z"/>
          <w:rFonts w:ascii="Courier New" w:hAnsi="Courier New" w:cs="Courier New"/>
        </w:rPr>
      </w:pPr>
      <w:ins w:id="1290" w:author="Alex Galis" w:date="2017-05-15T16:18:00Z">
        <w:r w:rsidRPr="00662B1A">
          <w:rPr>
            <w:rFonts w:ascii="Courier New" w:hAnsi="Courier New" w:cs="Courier New"/>
          </w:rPr>
          <w:t xml:space="preserve">   Torrington Place</w:t>
        </w:r>
      </w:ins>
    </w:p>
    <w:p w14:paraId="3431B0E8" w14:textId="77777777" w:rsidR="00662B1A" w:rsidRPr="00662B1A" w:rsidRDefault="00662B1A" w:rsidP="00662B1A">
      <w:pPr>
        <w:pStyle w:val="PlainText"/>
        <w:rPr>
          <w:ins w:id="1291" w:author="Alex Galis" w:date="2017-05-15T16:18:00Z"/>
          <w:rFonts w:ascii="Courier New" w:hAnsi="Courier New" w:cs="Courier New"/>
        </w:rPr>
      </w:pPr>
      <w:ins w:id="1292" w:author="Alex Galis" w:date="2017-05-15T16:18:00Z">
        <w:r w:rsidRPr="00662B1A">
          <w:rPr>
            <w:rFonts w:ascii="Courier New" w:hAnsi="Courier New" w:cs="Courier New"/>
          </w:rPr>
          <w:t xml:space="preserve">   London  WC1E 7JE</w:t>
        </w:r>
      </w:ins>
    </w:p>
    <w:p w14:paraId="715C9409" w14:textId="77777777" w:rsidR="00662B1A" w:rsidRPr="00662B1A" w:rsidRDefault="00662B1A" w:rsidP="00662B1A">
      <w:pPr>
        <w:pStyle w:val="PlainText"/>
        <w:rPr>
          <w:ins w:id="1293" w:author="Alex Galis" w:date="2017-05-15T16:18:00Z"/>
          <w:rFonts w:ascii="Courier New" w:hAnsi="Courier New" w:cs="Courier New"/>
        </w:rPr>
      </w:pPr>
      <w:ins w:id="1294" w:author="Alex Galis" w:date="2017-05-15T16:18:00Z">
        <w:r w:rsidRPr="00662B1A">
          <w:rPr>
            <w:rFonts w:ascii="Courier New" w:hAnsi="Courier New" w:cs="Courier New"/>
          </w:rPr>
          <w:t xml:space="preserve">   United Kingdom</w:t>
        </w:r>
      </w:ins>
    </w:p>
    <w:p w14:paraId="4FDF5996" w14:textId="43286620" w:rsidR="009178D4" w:rsidRPr="00A96145" w:rsidRDefault="009178D4" w:rsidP="00662B1A">
      <w:pPr>
        <w:pStyle w:val="PlainText"/>
        <w:rPr>
          <w:ins w:id="1295" w:author="Alex Galis" w:date="2017-05-15T16:17:00Z"/>
          <w:rFonts w:ascii="Courier New" w:hAnsi="Courier New" w:cs="Courier New"/>
        </w:rPr>
      </w:pPr>
    </w:p>
    <w:p w14:paraId="467CC162" w14:textId="0FF022B2" w:rsidR="009178D4" w:rsidRPr="00A96145" w:rsidRDefault="009178D4" w:rsidP="009178D4">
      <w:pPr>
        <w:pStyle w:val="PlainText"/>
        <w:outlineLvl w:val="0"/>
        <w:rPr>
          <w:ins w:id="1296" w:author="Alex Galis" w:date="2017-05-15T16:17:00Z"/>
          <w:rFonts w:ascii="Courier New" w:hAnsi="Courier New" w:cs="Courier New"/>
        </w:rPr>
      </w:pPr>
      <w:ins w:id="1297" w:author="Alex Galis" w:date="2017-05-15T16:17:00Z">
        <w:r w:rsidRPr="00A96145">
          <w:rPr>
            <w:rFonts w:ascii="Courier New" w:hAnsi="Courier New" w:cs="Courier New"/>
          </w:rPr>
          <w:t xml:space="preserve">   Email: </w:t>
        </w:r>
        <w:r>
          <w:rPr>
            <w:rFonts w:ascii="Courier New" w:hAnsi="Courier New" w:cs="Courier New"/>
          </w:rPr>
          <w:t>a.galis@ucl.ac.uk</w:t>
        </w:r>
      </w:ins>
    </w:p>
    <w:p w14:paraId="3B13AA0A" w14:textId="77777777" w:rsidR="009178D4" w:rsidRPr="00A96145" w:rsidRDefault="009178D4" w:rsidP="009178D4">
      <w:pPr>
        <w:pStyle w:val="PlainText"/>
        <w:rPr>
          <w:ins w:id="1298" w:author="Alex Galis" w:date="2017-05-15T16:17:00Z"/>
          <w:rFonts w:ascii="Courier New" w:hAnsi="Courier New" w:cs="Courier New"/>
        </w:rPr>
      </w:pPr>
    </w:p>
    <w:p w14:paraId="32B25ABB" w14:textId="77777777" w:rsidR="00A24948" w:rsidRPr="00A96145" w:rsidRDefault="00A24948" w:rsidP="00A24948">
      <w:pPr>
        <w:pStyle w:val="PlainText"/>
        <w:rPr>
          <w:rFonts w:ascii="Courier New" w:hAnsi="Courier New" w:cs="Courier New"/>
        </w:rPr>
      </w:pPr>
    </w:p>
    <w:p w14:paraId="47348ADE" w14:textId="77777777" w:rsidR="005E0655" w:rsidRPr="005E0655" w:rsidRDefault="005E0655" w:rsidP="00465972">
      <w:pPr>
        <w:pStyle w:val="PlainText"/>
        <w:rPr>
          <w:rFonts w:ascii="Courier New" w:hAnsi="Courier New" w:cs="Courier New"/>
        </w:rPr>
      </w:pPr>
    </w:p>
    <w:sectPr w:rsidR="005E0655" w:rsidRPr="005E0655" w:rsidSect="00465972">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11A34" w14:textId="77777777" w:rsidR="009178D4" w:rsidRDefault="009178D4" w:rsidP="009B78C0">
      <w:r>
        <w:separator/>
      </w:r>
    </w:p>
  </w:endnote>
  <w:endnote w:type="continuationSeparator" w:id="0">
    <w:p w14:paraId="478165D9" w14:textId="77777777" w:rsidR="009178D4" w:rsidRDefault="009178D4" w:rsidP="009B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5C388" w14:textId="77777777" w:rsidR="009178D4" w:rsidRDefault="009178D4" w:rsidP="009B78C0">
      <w:r>
        <w:separator/>
      </w:r>
    </w:p>
  </w:footnote>
  <w:footnote w:type="continuationSeparator" w:id="0">
    <w:p w14:paraId="340BDB1A" w14:textId="77777777" w:rsidR="009178D4" w:rsidRDefault="009178D4" w:rsidP="009B7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242"/>
    <w:multiLevelType w:val="hybridMultilevel"/>
    <w:tmpl w:val="7C3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gjie (Jimmy)">
    <w15:presenceInfo w15:providerId="AD" w15:userId="S-1-5-21-147214757-305610072-1517763936-377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A6"/>
    <w:rsid w:val="00033619"/>
    <w:rsid w:val="000447C5"/>
    <w:rsid w:val="00047C8C"/>
    <w:rsid w:val="00070E13"/>
    <w:rsid w:val="00073FEE"/>
    <w:rsid w:val="00090081"/>
    <w:rsid w:val="000B256C"/>
    <w:rsid w:val="000F5C54"/>
    <w:rsid w:val="001F1F5B"/>
    <w:rsid w:val="002248A4"/>
    <w:rsid w:val="003046A6"/>
    <w:rsid w:val="00327BFA"/>
    <w:rsid w:val="0035096E"/>
    <w:rsid w:val="003E7577"/>
    <w:rsid w:val="00400535"/>
    <w:rsid w:val="00411185"/>
    <w:rsid w:val="00434E2F"/>
    <w:rsid w:val="00465972"/>
    <w:rsid w:val="004E3408"/>
    <w:rsid w:val="005251FA"/>
    <w:rsid w:val="00566401"/>
    <w:rsid w:val="005A2578"/>
    <w:rsid w:val="005D0F75"/>
    <w:rsid w:val="005E0655"/>
    <w:rsid w:val="005E09F2"/>
    <w:rsid w:val="00630F9C"/>
    <w:rsid w:val="00662B1A"/>
    <w:rsid w:val="00667DFC"/>
    <w:rsid w:val="0068008E"/>
    <w:rsid w:val="006E08B4"/>
    <w:rsid w:val="006E70CC"/>
    <w:rsid w:val="00747E48"/>
    <w:rsid w:val="00747F7A"/>
    <w:rsid w:val="008517B8"/>
    <w:rsid w:val="00894305"/>
    <w:rsid w:val="008C3F22"/>
    <w:rsid w:val="0091317F"/>
    <w:rsid w:val="009178D4"/>
    <w:rsid w:val="00932C68"/>
    <w:rsid w:val="00984F3E"/>
    <w:rsid w:val="009B381F"/>
    <w:rsid w:val="009B78C0"/>
    <w:rsid w:val="009D3C9F"/>
    <w:rsid w:val="00A24948"/>
    <w:rsid w:val="00A470A4"/>
    <w:rsid w:val="00B22B85"/>
    <w:rsid w:val="00B4789D"/>
    <w:rsid w:val="00B574E7"/>
    <w:rsid w:val="00BA6FA4"/>
    <w:rsid w:val="00BE4900"/>
    <w:rsid w:val="00C82638"/>
    <w:rsid w:val="00CE4F7E"/>
    <w:rsid w:val="00D06712"/>
    <w:rsid w:val="00D35666"/>
    <w:rsid w:val="00E1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87B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B7C"/>
    <w:rPr>
      <w:rFonts w:ascii="Courier" w:hAnsi="Courier"/>
      <w:sz w:val="21"/>
      <w:szCs w:val="21"/>
    </w:rPr>
  </w:style>
  <w:style w:type="character" w:customStyle="1" w:styleId="PlainTextChar">
    <w:name w:val="Plain Text Char"/>
    <w:basedOn w:val="DefaultParagraphFont"/>
    <w:link w:val="PlainText"/>
    <w:uiPriority w:val="99"/>
    <w:rsid w:val="00D23B7C"/>
    <w:rPr>
      <w:rFonts w:ascii="Courier" w:hAnsi="Courier"/>
      <w:noProof/>
      <w:sz w:val="21"/>
      <w:szCs w:val="21"/>
      <w:lang w:val="en-GB"/>
    </w:rPr>
  </w:style>
  <w:style w:type="paragraph" w:styleId="DocumentMap">
    <w:name w:val="Document Map"/>
    <w:basedOn w:val="Normal"/>
    <w:link w:val="DocumentMapChar"/>
    <w:uiPriority w:val="99"/>
    <w:semiHidden/>
    <w:unhideWhenUsed/>
    <w:rsid w:val="0068008E"/>
    <w:rPr>
      <w:rFonts w:ascii="Times New Roman" w:hAnsi="Times New Roman" w:cs="Times New Roman"/>
    </w:rPr>
  </w:style>
  <w:style w:type="character" w:customStyle="1" w:styleId="DocumentMapChar">
    <w:name w:val="Document Map Char"/>
    <w:basedOn w:val="DefaultParagraphFont"/>
    <w:link w:val="DocumentMap"/>
    <w:uiPriority w:val="99"/>
    <w:semiHidden/>
    <w:rsid w:val="0068008E"/>
    <w:rPr>
      <w:rFonts w:ascii="Times New Roman" w:hAnsi="Times New Roman" w:cs="Times New Roman"/>
      <w:noProof/>
      <w:lang w:val="en-GB"/>
    </w:rPr>
  </w:style>
  <w:style w:type="paragraph" w:styleId="Header">
    <w:name w:val="header"/>
    <w:basedOn w:val="Normal"/>
    <w:link w:val="HeaderChar"/>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78C0"/>
    <w:rPr>
      <w:noProof/>
      <w:sz w:val="18"/>
      <w:szCs w:val="18"/>
      <w:lang w:val="en-GB"/>
    </w:rPr>
  </w:style>
  <w:style w:type="paragraph" w:styleId="Footer">
    <w:name w:val="footer"/>
    <w:basedOn w:val="Normal"/>
    <w:link w:val="FooterChar"/>
    <w:uiPriority w:val="99"/>
    <w:unhideWhenUsed/>
    <w:rsid w:val="009B78C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B78C0"/>
    <w:rPr>
      <w:noProof/>
      <w:sz w:val="18"/>
      <w:szCs w:val="18"/>
      <w:lang w:val="en-GB"/>
    </w:rPr>
  </w:style>
  <w:style w:type="paragraph" w:styleId="BalloonText">
    <w:name w:val="Balloon Text"/>
    <w:basedOn w:val="Normal"/>
    <w:link w:val="BalloonTextChar"/>
    <w:uiPriority w:val="99"/>
    <w:semiHidden/>
    <w:unhideWhenUsed/>
    <w:rsid w:val="009D3C9F"/>
    <w:rPr>
      <w:sz w:val="18"/>
      <w:szCs w:val="18"/>
    </w:rPr>
  </w:style>
  <w:style w:type="character" w:customStyle="1" w:styleId="BalloonTextChar">
    <w:name w:val="Balloon Text Char"/>
    <w:basedOn w:val="DefaultParagraphFont"/>
    <w:link w:val="BalloonText"/>
    <w:uiPriority w:val="99"/>
    <w:semiHidden/>
    <w:rsid w:val="009D3C9F"/>
    <w:rPr>
      <w:noProof/>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B7C"/>
    <w:rPr>
      <w:rFonts w:ascii="Courier" w:hAnsi="Courier"/>
      <w:sz w:val="21"/>
      <w:szCs w:val="21"/>
    </w:rPr>
  </w:style>
  <w:style w:type="character" w:customStyle="1" w:styleId="PlainTextChar">
    <w:name w:val="Plain Text Char"/>
    <w:basedOn w:val="DefaultParagraphFont"/>
    <w:link w:val="PlainText"/>
    <w:uiPriority w:val="99"/>
    <w:rsid w:val="00D23B7C"/>
    <w:rPr>
      <w:rFonts w:ascii="Courier" w:hAnsi="Courier"/>
      <w:noProof/>
      <w:sz w:val="21"/>
      <w:szCs w:val="21"/>
      <w:lang w:val="en-GB"/>
    </w:rPr>
  </w:style>
  <w:style w:type="paragraph" w:styleId="DocumentMap">
    <w:name w:val="Document Map"/>
    <w:basedOn w:val="Normal"/>
    <w:link w:val="DocumentMapChar"/>
    <w:uiPriority w:val="99"/>
    <w:semiHidden/>
    <w:unhideWhenUsed/>
    <w:rsid w:val="0068008E"/>
    <w:rPr>
      <w:rFonts w:ascii="Times New Roman" w:hAnsi="Times New Roman" w:cs="Times New Roman"/>
    </w:rPr>
  </w:style>
  <w:style w:type="character" w:customStyle="1" w:styleId="DocumentMapChar">
    <w:name w:val="Document Map Char"/>
    <w:basedOn w:val="DefaultParagraphFont"/>
    <w:link w:val="DocumentMap"/>
    <w:uiPriority w:val="99"/>
    <w:semiHidden/>
    <w:rsid w:val="0068008E"/>
    <w:rPr>
      <w:rFonts w:ascii="Times New Roman" w:hAnsi="Times New Roman" w:cs="Times New Roman"/>
      <w:noProof/>
      <w:lang w:val="en-GB"/>
    </w:rPr>
  </w:style>
  <w:style w:type="paragraph" w:styleId="Header">
    <w:name w:val="header"/>
    <w:basedOn w:val="Normal"/>
    <w:link w:val="HeaderChar"/>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78C0"/>
    <w:rPr>
      <w:noProof/>
      <w:sz w:val="18"/>
      <w:szCs w:val="18"/>
      <w:lang w:val="en-GB"/>
    </w:rPr>
  </w:style>
  <w:style w:type="paragraph" w:styleId="Footer">
    <w:name w:val="footer"/>
    <w:basedOn w:val="Normal"/>
    <w:link w:val="FooterChar"/>
    <w:uiPriority w:val="99"/>
    <w:unhideWhenUsed/>
    <w:rsid w:val="009B78C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B78C0"/>
    <w:rPr>
      <w:noProof/>
      <w:sz w:val="18"/>
      <w:szCs w:val="18"/>
      <w:lang w:val="en-GB"/>
    </w:rPr>
  </w:style>
  <w:style w:type="paragraph" w:styleId="BalloonText">
    <w:name w:val="Balloon Text"/>
    <w:basedOn w:val="Normal"/>
    <w:link w:val="BalloonTextChar"/>
    <w:uiPriority w:val="99"/>
    <w:semiHidden/>
    <w:unhideWhenUsed/>
    <w:rsid w:val="009D3C9F"/>
    <w:rPr>
      <w:sz w:val="18"/>
      <w:szCs w:val="18"/>
    </w:rPr>
  </w:style>
  <w:style w:type="character" w:customStyle="1" w:styleId="BalloonTextChar">
    <w:name w:val="Balloon Text Char"/>
    <w:basedOn w:val="DefaultParagraphFont"/>
    <w:link w:val="BalloonText"/>
    <w:uiPriority w:val="99"/>
    <w:semiHidden/>
    <w:rsid w:val="009D3C9F"/>
    <w:rPr>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21</Pages>
  <Words>8670</Words>
  <Characters>49420</Characters>
  <Application>Microsoft Macintosh Word</Application>
  <DocSecurity>0</DocSecurity>
  <Lines>411</Lines>
  <Paragraphs>115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Network Slicing Architecture</vt:lpstr>
      <vt:lpstr>draft-geng-netslices-architecture-00</vt:lpstr>
      <vt:lpstr>Abstract</vt:lpstr>
      <vt:lpstr>Status of This Memo</vt:lpstr>
      <vt:lpstr>This Internet-Draft will expire on November 25, 2017.</vt:lpstr>
      <vt:lpstr>Copyright Notice</vt:lpstr>
      <vt:lpstr>Provisions Relating to IETF Documents</vt:lpstr>
      <vt:lpstr>Table of Contents</vt:lpstr>
      <vt:lpstr>2.  Demand for Network Slicing  . . . . . . . . . . . . . . . . .   4</vt:lpstr>
      <vt:lpstr>3.  Network Slicing Architecture  . . . . . . . . . . . . . . . .   5</vt:lpstr>
      <vt:lpstr>4.  Data Plane of Network Slicing . . . . . . . . . . . . . . . .   9</vt:lpstr>
      <vt:lpstr>5.  Control Plane of Network Slicing  . . . . . . . . . . . . . .  12</vt:lpstr>
      <vt:lpstr>6.  Management and Orchestration of Network Slicing (Carlos)  . .  13</vt:lpstr>
      <vt:lpstr>7.  Service Functions and Mappings (Slawomir) . . . . . . . . . .  13</vt:lpstr>
      <vt:lpstr>1.  Introduction</vt:lpstr>
      <vt:lpstr>2.  Demand for Network Slicing</vt:lpstr>
      <vt:lpstr>3.  Network Slicing Architecture</vt:lpstr>
      <vt:lpstr>3.1.1.  Network Slicing Service Provider</vt:lpstr>
      <vt:lpstr>3.1.2.  Network Slice Instance</vt:lpstr>
      <vt:lpstr>3.1.3.  Network Slice Type</vt:lpstr>
      <vt:lpstr>3.1.4.  Network Slice Template</vt:lpstr>
      <vt:lpstr>3.1.5.  Network Slice Tenant</vt:lpstr>
      <vt:lpstr>4.  Data Plane of Network Slicing</vt:lpstr>
      <vt:lpstr>5.  Control Plane of Network Slicing</vt:lpstr>
      <vt:lpstr>6.  Management and Orchestration of Network Slicing (Carlos)</vt:lpstr>
      <vt:lpstr>7.  Service Functions and Mappings (Slawomir)</vt:lpstr>
      <vt:lpstr>8.  OAM and Telemetry(Stewart)</vt:lpstr>
      <vt:lpstr>To be provided in a future version.</vt:lpstr>
      <vt:lpstr>9.  IANA Considerations</vt:lpstr>
      <vt:lpstr>This document makes no request of IANA.</vt:lpstr>
      <vt:lpstr>10.  Security Considerations</vt:lpstr>
      <vt:lpstr>Each layer of the system has its own security requirements.</vt:lpstr>
      <vt:lpstr>11.  Acknowledgements</vt:lpstr>
      <vt:lpstr>Authors' Addresses</vt:lpstr>
      <vt:lpstr>Liang Geng</vt:lpstr>
      <vt:lpstr>Email: gengliang@chinamobile.com</vt:lpstr>
      <vt:lpstr>Jie Dong</vt:lpstr>
      <vt:lpstr>Email: jie.dong@huawei.com</vt:lpstr>
      <vt:lpstr>Stewart Bryant</vt:lpstr>
      <vt:lpstr>Email: stewart.bryant@gmail.com</vt:lpstr>
      <vt:lpstr>Email: kiran.makhijani@huawei.com</vt:lpstr>
    </vt:vector>
  </TitlesOfParts>
  <Company>Huawei</Company>
  <LinksUpToDate>false</LinksUpToDate>
  <CharactersWithSpaces>57975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KMAK</dc:creator>
  <cp:keywords/>
  <dc:description/>
  <cp:lastModifiedBy>Alex Galis</cp:lastModifiedBy>
  <cp:revision>29</cp:revision>
  <dcterms:created xsi:type="dcterms:W3CDTF">2017-05-15T03:44:00Z</dcterms:created>
  <dcterms:modified xsi:type="dcterms:W3CDTF">2017-05-15T15:21:00Z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(2)MeAOzTqmMQPr09zk5FnYx58J8o3vHkW/1FqaTTIUhY3dLfVGzwhYw7es4VaVwPqal1DpFMII
y1NYSz4vL4z90ulEkDx7EN6cnpnr+x/MEAGXwlOT9r9qtpi0gIdB2M0YxnwrqonbvbBn1MO6
KV3irJqnJSK0tRCGoFGol3lz68c1bvFkXxZ5Zfe7fVXQDBEsGw4ohrsjh+5Sz6OIUn1ibabY
EnODJow1fArT7hhZOG</vt:lpwstr>
  </property>
  <property fmtid="{D5CDD505-2E9C-101B-9397-08002B2CF9AE}" pid="3" name="_2015_ms_pID_7253431">
    <vt:lpwstr>ygzBnXeFHxaHOs63MdgHLzx8NUUZ+ReS9YEpkQOlqRHnaKTPjMOtEG
MVD1zW5RTm7Nuxfkfs8/Rh29jhZQpYB0DV0L3TIr5aCOxzjkLQEhQDbQ+pNf41MMTV+cxCnL
abcEM+HC+tHwQNTK1drysdAwaNtm3hqq2tlUozE/5UgtAi7JrK+qafSuri+v8kHjTAyLeq0f
AZ3JTnom8zSQzhqF</vt:lpwstr>
  </property>
</Properties>
</file>